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09" w:rsidRDefault="00275F09" w:rsidP="00431931">
      <w:pPr>
        <w:pStyle w:val="NoSpacing"/>
        <w:rPr>
          <w:rFonts w:ascii="Times New Roman" w:hAnsi="Times New Roman" w:cs="Times New Roman"/>
          <w:b/>
          <w:sz w:val="32"/>
        </w:rPr>
      </w:pPr>
    </w:p>
    <w:p w:rsidR="00275F09" w:rsidRDefault="00275F09" w:rsidP="00275F09">
      <w:pPr>
        <w:rPr>
          <w:rFonts w:ascii="Times New Roman" w:hAnsi="Times New Roman"/>
        </w:rPr>
      </w:pPr>
    </w:p>
    <w:p w:rsidR="00275F09" w:rsidRPr="00275F09" w:rsidRDefault="00275F09" w:rsidP="00275F09">
      <w:pPr>
        <w:pStyle w:val="Heading1"/>
        <w:spacing w:line="360" w:lineRule="auto"/>
        <w:rPr>
          <w:rFonts w:ascii="Times New Roman" w:hAnsi="Times New Roman" w:cs="Times New Roman"/>
        </w:rPr>
      </w:pPr>
      <w:bookmarkStart w:id="0" w:name="_Toc69988402"/>
      <w:r w:rsidRPr="00275F09">
        <w:rPr>
          <w:rFonts w:ascii="Times New Roman" w:hAnsi="Times New Roman" w:cs="Times New Roman"/>
        </w:rPr>
        <w:t>ABSTRACT</w:t>
      </w:r>
      <w:bookmarkEnd w:id="0"/>
    </w:p>
    <w:p w:rsidR="00275F09" w:rsidRPr="00316E76" w:rsidRDefault="00275F09" w:rsidP="00275F09">
      <w:pPr>
        <w:spacing w:after="240" w:line="360" w:lineRule="auto"/>
        <w:jc w:val="both"/>
        <w:rPr>
          <w:rFonts w:ascii="Times New Roman" w:hAnsi="Times New Roman"/>
          <w:sz w:val="24"/>
        </w:rPr>
      </w:pPr>
      <w:r w:rsidRPr="00275F09">
        <w:rPr>
          <w:rFonts w:ascii="Times New Roman" w:hAnsi="Times New Roman"/>
          <w:sz w:val="24"/>
        </w:rPr>
        <w:t>Google Play store has five million applications (apps) and large numbers of users regularly download various applications, use them and give a review on the applications according to their experience. Android applications have grown in popularity as a type of software, and user reviews of apps have become a valuable source of feedback. Many users report issues related to the app in their reviews when they are use apps like application crash,</w:t>
      </w:r>
      <w:r w:rsidR="00E11D4C">
        <w:rPr>
          <w:rFonts w:ascii="Times New Roman" w:hAnsi="Times New Roman"/>
          <w:sz w:val="24"/>
        </w:rPr>
        <w:t xml:space="preserve"> performance issue,</w:t>
      </w:r>
      <w:ins w:id="1" w:author="Surayya obaid" w:date="2021-04-22T20:10:00Z">
        <w:r w:rsidR="007C4D6B" w:rsidRPr="00275F09">
          <w:rPr>
            <w:rFonts w:ascii="Times New Roman" w:hAnsi="Times New Roman"/>
            <w:sz w:val="24"/>
          </w:rPr>
          <w:t xml:space="preserve"> complaints about the design</w:t>
        </w:r>
        <w:r w:rsidR="007C4D6B">
          <w:rPr>
            <w:rFonts w:ascii="Times New Roman" w:hAnsi="Times New Roman"/>
            <w:sz w:val="24"/>
          </w:rPr>
          <w:t>,</w:t>
        </w:r>
      </w:ins>
      <w:r w:rsidR="00E11D4C">
        <w:rPr>
          <w:rFonts w:ascii="Times New Roman" w:hAnsi="Times New Roman"/>
          <w:sz w:val="24"/>
        </w:rPr>
        <w:t xml:space="preserve"> their experience with the app and they may also request </w:t>
      </w:r>
      <w:r w:rsidRPr="00275F09">
        <w:rPr>
          <w:rFonts w:ascii="Times New Roman" w:hAnsi="Times New Roman"/>
          <w:sz w:val="24"/>
        </w:rPr>
        <w:t xml:space="preserve">additional features that may complete desired functionalities, </w:t>
      </w:r>
      <w:del w:id="2" w:author="Surayya obaid" w:date="2021-04-22T20:10:00Z">
        <w:r w:rsidRPr="00275F09" w:rsidDel="007C4D6B">
          <w:rPr>
            <w:rFonts w:ascii="Times New Roman" w:hAnsi="Times New Roman"/>
            <w:sz w:val="24"/>
          </w:rPr>
          <w:delText xml:space="preserve">and complaints about the design, </w:delText>
        </w:r>
      </w:del>
      <w:r w:rsidRPr="00275F09">
        <w:rPr>
          <w:rFonts w:ascii="Times New Roman" w:hAnsi="Times New Roman"/>
          <w:sz w:val="24"/>
        </w:rPr>
        <w:t>etc. These type</w:t>
      </w:r>
      <w:r w:rsidR="00884614">
        <w:rPr>
          <w:rFonts w:ascii="Times New Roman" w:hAnsi="Times New Roman"/>
          <w:sz w:val="24"/>
        </w:rPr>
        <w:t>s</w:t>
      </w:r>
      <w:r w:rsidRPr="00275F09">
        <w:rPr>
          <w:rFonts w:ascii="Times New Roman" w:hAnsi="Times New Roman"/>
          <w:sz w:val="24"/>
        </w:rPr>
        <w:t xml:space="preserve"> of reviews can help developers to improve the apps' features and user experience. There are thousands of reviews in each app which is very difficult to </w:t>
      </w:r>
      <w:r w:rsidR="00E11D4C">
        <w:rPr>
          <w:rFonts w:ascii="Times New Roman" w:hAnsi="Times New Roman"/>
          <w:sz w:val="24"/>
        </w:rPr>
        <w:t xml:space="preserve">read and gather </w:t>
      </w:r>
      <w:r w:rsidRPr="00275F09">
        <w:rPr>
          <w:rFonts w:ascii="Times New Roman" w:hAnsi="Times New Roman"/>
          <w:sz w:val="24"/>
        </w:rPr>
        <w:t xml:space="preserve">manually it’s time-consuming, sometimes many reviews were ignored due to the manually </w:t>
      </w:r>
      <w:r w:rsidR="00E11D4C">
        <w:rPr>
          <w:rFonts w:ascii="Times New Roman" w:hAnsi="Times New Roman"/>
          <w:sz w:val="24"/>
        </w:rPr>
        <w:t xml:space="preserve">reading or </w:t>
      </w:r>
      <w:r w:rsidRPr="00275F09">
        <w:rPr>
          <w:rFonts w:ascii="Times New Roman" w:hAnsi="Times New Roman"/>
          <w:sz w:val="24"/>
        </w:rPr>
        <w:t>gathering</w:t>
      </w:r>
      <w:r w:rsidR="00E11D4C">
        <w:rPr>
          <w:rFonts w:ascii="Times New Roman" w:hAnsi="Times New Roman"/>
          <w:sz w:val="24"/>
        </w:rPr>
        <w:t>.</w:t>
      </w:r>
      <w:r w:rsidRPr="00275F09">
        <w:rPr>
          <w:rFonts w:ascii="Times New Roman" w:hAnsi="Times New Roman"/>
          <w:sz w:val="24"/>
        </w:rPr>
        <w:t xml:space="preserve"> For resolving the above-ment</w:t>
      </w:r>
      <w:r w:rsidR="00E11D4C">
        <w:rPr>
          <w:rFonts w:ascii="Times New Roman" w:hAnsi="Times New Roman"/>
          <w:sz w:val="24"/>
        </w:rPr>
        <w:t xml:space="preserve">ioned issues, </w:t>
      </w:r>
      <w:r w:rsidRPr="00275F09">
        <w:rPr>
          <w:rFonts w:ascii="Times New Roman" w:hAnsi="Times New Roman"/>
          <w:sz w:val="24"/>
        </w:rPr>
        <w:t xml:space="preserve">This research proposes a framework to automatically classify the review type which </w:t>
      </w:r>
      <w:r w:rsidR="00884614">
        <w:rPr>
          <w:rFonts w:ascii="Times New Roman" w:hAnsi="Times New Roman"/>
          <w:sz w:val="24"/>
        </w:rPr>
        <w:t>is</w:t>
      </w:r>
      <w:r w:rsidRPr="00275F09">
        <w:rPr>
          <w:rFonts w:ascii="Times New Roman" w:hAnsi="Times New Roman"/>
          <w:sz w:val="24"/>
        </w:rPr>
        <w:t xml:space="preserve"> bug reports, performance, feature request, user experience, application crash, and sentiments (e.g.: Positive, Negative, and Neutral) will be classified according to reviews. The </w:t>
      </w:r>
      <w:r w:rsidR="00884614">
        <w:rPr>
          <w:rFonts w:ascii="Times New Roman" w:hAnsi="Times New Roman"/>
          <w:sz w:val="24"/>
        </w:rPr>
        <w:t>p</w:t>
      </w:r>
      <w:r w:rsidRPr="00275F09">
        <w:rPr>
          <w:rFonts w:ascii="Times New Roman" w:hAnsi="Times New Roman"/>
          <w:sz w:val="24"/>
        </w:rPr>
        <w:t xml:space="preserve">roposed framework will </w:t>
      </w:r>
      <w:r w:rsidR="00E11D4C">
        <w:rPr>
          <w:rFonts w:ascii="Times New Roman" w:hAnsi="Times New Roman"/>
          <w:sz w:val="24"/>
        </w:rPr>
        <w:t>be implemented</w:t>
      </w:r>
      <w:r w:rsidRPr="00275F09">
        <w:rPr>
          <w:rFonts w:ascii="Times New Roman" w:hAnsi="Times New Roman"/>
          <w:sz w:val="24"/>
        </w:rPr>
        <w:t xml:space="preserve"> using Natural Language Processing (NLP) techniques </w:t>
      </w:r>
      <w:proofErr w:type="gramStart"/>
      <w:r w:rsidRPr="00275F09">
        <w:rPr>
          <w:rFonts w:ascii="Times New Roman" w:hAnsi="Times New Roman"/>
          <w:sz w:val="24"/>
        </w:rPr>
        <w:t>and</w:t>
      </w:r>
      <w:proofErr w:type="gramEnd"/>
      <w:r w:rsidRPr="00275F09">
        <w:rPr>
          <w:rFonts w:ascii="Times New Roman" w:hAnsi="Times New Roman"/>
          <w:sz w:val="24"/>
        </w:rPr>
        <w:t xml:space="preserve"> machine learning classification algorithms. The first step involves creating a baseline corpus that will be generated using </w:t>
      </w:r>
      <w:r w:rsidR="00884614">
        <w:rPr>
          <w:rFonts w:ascii="Times New Roman" w:hAnsi="Times New Roman"/>
          <w:sz w:val="24"/>
        </w:rPr>
        <w:t xml:space="preserve">the </w:t>
      </w:r>
      <w:r w:rsidRPr="00275F09">
        <w:rPr>
          <w:rFonts w:ascii="Times New Roman" w:hAnsi="Times New Roman"/>
          <w:sz w:val="24"/>
        </w:rPr>
        <w:t>Python google scrapper library</w:t>
      </w:r>
      <w:r w:rsidR="004445A0">
        <w:rPr>
          <w:rFonts w:ascii="Times New Roman" w:hAnsi="Times New Roman"/>
          <w:sz w:val="24"/>
        </w:rPr>
        <w:t xml:space="preserve"> and the dataset will be </w:t>
      </w:r>
      <w:proofErr w:type="gramStart"/>
      <w:r w:rsidR="004445A0">
        <w:rPr>
          <w:rFonts w:ascii="Times New Roman" w:hAnsi="Times New Roman"/>
          <w:sz w:val="24"/>
        </w:rPr>
        <w:t>prepare</w:t>
      </w:r>
      <w:proofErr w:type="gramEnd"/>
      <w:r w:rsidR="004445A0">
        <w:rPr>
          <w:rFonts w:ascii="Times New Roman" w:hAnsi="Times New Roman"/>
          <w:sz w:val="24"/>
        </w:rPr>
        <w:t xml:space="preserve"> from</w:t>
      </w:r>
      <w:r w:rsidR="00E11D4C">
        <w:rPr>
          <w:rFonts w:ascii="Times New Roman" w:hAnsi="Times New Roman"/>
          <w:sz w:val="24"/>
        </w:rPr>
        <w:t xml:space="preserve"> 22 educational or e-learning android applications. A</w:t>
      </w:r>
      <w:r w:rsidRPr="00275F09">
        <w:rPr>
          <w:rFonts w:ascii="Times New Roman" w:hAnsi="Times New Roman"/>
          <w:sz w:val="24"/>
        </w:rPr>
        <w:t>nd then NLP data pre-processing techniques will be applied which are Tokenization, Lemmatization, Stop Words, Stemming, and a bag of words. After that, feature extraction techniques will be applied to the data set and then these features will be trained and classified using machine learning classification algorithms. Proposed framework performance will be evaluated using evaluation metrics; Accuracy, Precision, Recall, and F1-Score by using review categories and sentiments.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p>
    <w:p w:rsidR="00275F09" w:rsidRDefault="00275F09" w:rsidP="00275F09">
      <w:pPr>
        <w:spacing w:after="240" w:line="360" w:lineRule="auto"/>
        <w:rPr>
          <w:rFonts w:ascii="Times New Roman" w:hAnsi="Times New Roman"/>
          <w:b/>
          <w:sz w:val="28"/>
          <w:szCs w:val="28"/>
        </w:rPr>
      </w:pPr>
    </w:p>
    <w:p w:rsidR="00275F09" w:rsidRDefault="00275F09" w:rsidP="00275F09">
      <w:pPr>
        <w:spacing w:after="240" w:line="360" w:lineRule="auto"/>
        <w:rPr>
          <w:rFonts w:ascii="Times New Roman" w:hAnsi="Times New Roman"/>
          <w:b/>
          <w:sz w:val="28"/>
          <w:szCs w:val="28"/>
        </w:rPr>
      </w:pPr>
    </w:p>
    <w:p w:rsidR="00275F09" w:rsidRDefault="00275F09" w:rsidP="00275F09">
      <w:pPr>
        <w:spacing w:after="240" w:line="360" w:lineRule="auto"/>
        <w:rPr>
          <w:rFonts w:ascii="Times New Roman" w:hAnsi="Times New Roman"/>
          <w:b/>
          <w:sz w:val="28"/>
          <w:szCs w:val="28"/>
        </w:rPr>
      </w:pPr>
    </w:p>
    <w:p w:rsidR="00275F09" w:rsidRDefault="00275F09" w:rsidP="00275F09">
      <w:pPr>
        <w:spacing w:after="240" w:line="360" w:lineRule="auto"/>
        <w:rPr>
          <w:rFonts w:ascii="Times New Roman" w:hAnsi="Times New Roman"/>
          <w:b/>
          <w:sz w:val="28"/>
          <w:szCs w:val="28"/>
        </w:rPr>
      </w:pPr>
    </w:p>
    <w:p w:rsidR="00275F09" w:rsidRDefault="00275F09" w:rsidP="00275F09">
      <w:pPr>
        <w:spacing w:after="240" w:line="360" w:lineRule="auto"/>
        <w:rPr>
          <w:rFonts w:ascii="Times New Roman" w:hAnsi="Times New Roman"/>
          <w:b/>
          <w:sz w:val="28"/>
          <w:szCs w:val="28"/>
        </w:rPr>
      </w:pPr>
    </w:p>
    <w:sdt>
      <w:sdtPr>
        <w:rPr>
          <w:rFonts w:ascii="Times New Roman" w:eastAsiaTheme="minorEastAsia" w:hAnsi="Times New Roman" w:cs="Times New Roman"/>
          <w:b/>
          <w:color w:val="0D0D0D" w:themeColor="text1" w:themeTint="F2"/>
          <w:sz w:val="22"/>
          <w:szCs w:val="22"/>
        </w:rPr>
        <w:id w:val="-1374533416"/>
        <w:docPartObj>
          <w:docPartGallery w:val="Table of Contents"/>
          <w:docPartUnique/>
        </w:docPartObj>
      </w:sdtPr>
      <w:sdtEndPr>
        <w:rPr>
          <w:bCs/>
          <w:noProof/>
          <w:color w:val="auto"/>
        </w:rPr>
      </w:sdtEndPr>
      <w:sdtContent>
        <w:p w:rsidR="00C86FB2" w:rsidRDefault="00C86FB2">
          <w:pPr>
            <w:pStyle w:val="TOCHeading"/>
            <w:rPr>
              <w:rFonts w:ascii="Times New Roman" w:hAnsi="Times New Roman" w:cs="Times New Roman"/>
              <w:b/>
              <w:color w:val="0D0D0D" w:themeColor="text1" w:themeTint="F2"/>
            </w:rPr>
          </w:pPr>
          <w:r w:rsidRPr="00C86FB2">
            <w:rPr>
              <w:rFonts w:ascii="Times New Roman" w:hAnsi="Times New Roman" w:cs="Times New Roman"/>
              <w:b/>
              <w:color w:val="0D0D0D" w:themeColor="text1" w:themeTint="F2"/>
            </w:rPr>
            <w:t>Table of Contents</w:t>
          </w:r>
        </w:p>
        <w:p w:rsidR="00C86FB2" w:rsidRPr="00C86FB2" w:rsidRDefault="00C86FB2" w:rsidP="00C86FB2"/>
        <w:p w:rsidR="00C86FB2" w:rsidRPr="00C86FB2" w:rsidRDefault="00C86FB2">
          <w:pPr>
            <w:pStyle w:val="TOC1"/>
            <w:tabs>
              <w:tab w:val="right" w:leader="dot" w:pos="9278"/>
            </w:tabs>
            <w:rPr>
              <w:rFonts w:ascii="Times New Roman" w:hAnsi="Times New Roman" w:cs="Times New Roman"/>
              <w:noProof/>
            </w:rPr>
          </w:pPr>
          <w:r w:rsidRPr="00C86FB2">
            <w:rPr>
              <w:rFonts w:ascii="Times New Roman" w:hAnsi="Times New Roman" w:cs="Times New Roman"/>
            </w:rPr>
            <w:fldChar w:fldCharType="begin"/>
          </w:r>
          <w:r w:rsidRPr="00C86FB2">
            <w:rPr>
              <w:rFonts w:ascii="Times New Roman" w:hAnsi="Times New Roman" w:cs="Times New Roman"/>
            </w:rPr>
            <w:instrText xml:space="preserve"> TOC \o "1-3" \h \z \u </w:instrText>
          </w:r>
          <w:r w:rsidRPr="00C86FB2">
            <w:rPr>
              <w:rFonts w:ascii="Times New Roman" w:hAnsi="Times New Roman" w:cs="Times New Roman"/>
            </w:rPr>
            <w:fldChar w:fldCharType="separate"/>
          </w:r>
          <w:hyperlink w:anchor="_Toc69988402" w:history="1">
            <w:r w:rsidRPr="00C86FB2">
              <w:rPr>
                <w:rStyle w:val="Hyperlink"/>
                <w:rFonts w:ascii="Times New Roman" w:hAnsi="Times New Roman" w:cs="Times New Roman"/>
                <w:noProof/>
              </w:rPr>
              <w:t>ABSTRACT</w:t>
            </w:r>
            <w:r w:rsidRPr="00C86FB2">
              <w:rPr>
                <w:rFonts w:ascii="Times New Roman" w:hAnsi="Times New Roman" w:cs="Times New Roman"/>
                <w:noProof/>
                <w:webHidden/>
              </w:rPr>
              <w:tab/>
            </w:r>
            <w:r w:rsidRPr="00C86FB2">
              <w:rPr>
                <w:rFonts w:ascii="Times New Roman" w:hAnsi="Times New Roman" w:cs="Times New Roman"/>
                <w:noProof/>
                <w:webHidden/>
              </w:rPr>
              <w:fldChar w:fldCharType="begin"/>
            </w:r>
            <w:r w:rsidRPr="00C86FB2">
              <w:rPr>
                <w:rFonts w:ascii="Times New Roman" w:hAnsi="Times New Roman" w:cs="Times New Roman"/>
                <w:noProof/>
                <w:webHidden/>
              </w:rPr>
              <w:instrText xml:space="preserve"> PAGEREF _Toc69988402 \h </w:instrText>
            </w:r>
            <w:r w:rsidRPr="00C86FB2">
              <w:rPr>
                <w:rFonts w:ascii="Times New Roman" w:hAnsi="Times New Roman" w:cs="Times New Roman"/>
                <w:noProof/>
                <w:webHidden/>
              </w:rPr>
            </w:r>
            <w:r w:rsidRPr="00C86FB2">
              <w:rPr>
                <w:rFonts w:ascii="Times New Roman" w:hAnsi="Times New Roman" w:cs="Times New Roman"/>
                <w:noProof/>
                <w:webHidden/>
              </w:rPr>
              <w:fldChar w:fldCharType="separate"/>
            </w:r>
            <w:r w:rsidRPr="00C86FB2">
              <w:rPr>
                <w:rFonts w:ascii="Times New Roman" w:hAnsi="Times New Roman" w:cs="Times New Roman"/>
                <w:noProof/>
                <w:webHidden/>
              </w:rPr>
              <w:t>4</w:t>
            </w:r>
            <w:r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3" w:history="1">
            <w:r w:rsidR="00C86FB2" w:rsidRPr="00C86FB2">
              <w:rPr>
                <w:rStyle w:val="Hyperlink"/>
                <w:rFonts w:ascii="Times New Roman" w:hAnsi="Times New Roman" w:cs="Times New Roman"/>
                <w:noProof/>
              </w:rPr>
              <w:t>INTRODUCTION</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_Toc69988403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7</w:t>
            </w:r>
            <w:r w:rsidR="00C86FB2"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4" w:history="1">
            <w:r w:rsidR="00C86FB2" w:rsidRPr="00C86FB2">
              <w:rPr>
                <w:rStyle w:val="Hyperlink"/>
                <w:rFonts w:ascii="Times New Roman" w:hAnsi="Times New Roman" w:cs="Times New Roman"/>
                <w:noProof/>
              </w:rPr>
              <w:t>RESEARCH QUESTION(S)</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_Toc69988404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8</w:t>
            </w:r>
            <w:r w:rsidR="00C86FB2"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5" w:history="1">
            <w:r w:rsidR="00C86FB2" w:rsidRPr="00C86FB2">
              <w:rPr>
                <w:rStyle w:val="Hyperlink"/>
                <w:rFonts w:ascii="Times New Roman" w:hAnsi="Times New Roman" w:cs="Times New Roman"/>
                <w:noProof/>
              </w:rPr>
              <w:t>RESEARCH OBJECTIVES</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_Toc69988405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8</w:t>
            </w:r>
            <w:r w:rsidR="00C86FB2"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6" w:history="1">
            <w:r w:rsidR="00C86FB2" w:rsidRPr="00C86FB2">
              <w:rPr>
                <w:rStyle w:val="Hyperlink"/>
                <w:rFonts w:ascii="Times New Roman" w:hAnsi="Times New Roman" w:cs="Times New Roman"/>
                <w:noProof/>
              </w:rPr>
              <w:t>REVIEW OF LITERATURE</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_Toc69988406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8</w:t>
            </w:r>
            <w:r w:rsidR="00C86FB2"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7" w:history="1">
            <w:r w:rsidR="00C86FB2" w:rsidRPr="00C86FB2">
              <w:rPr>
                <w:rStyle w:val="Hyperlink"/>
                <w:rFonts w:ascii="Times New Roman" w:hAnsi="Times New Roman" w:cs="Times New Roman"/>
                <w:noProof/>
              </w:rPr>
              <w:t>METHODOLOGY</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_Toc69988407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10</w:t>
            </w:r>
            <w:r w:rsidR="00C86FB2" w:rsidRPr="00C86FB2">
              <w:rPr>
                <w:rFonts w:ascii="Times New Roman" w:hAnsi="Times New Roman" w:cs="Times New Roman"/>
                <w:noProof/>
                <w:webHidden/>
              </w:rPr>
              <w:fldChar w:fldCharType="end"/>
            </w:r>
          </w:hyperlink>
        </w:p>
        <w:p w:rsidR="00C86FB2" w:rsidRPr="00C86FB2" w:rsidRDefault="008D2C1B">
          <w:pPr>
            <w:pStyle w:val="TOC1"/>
            <w:tabs>
              <w:tab w:val="right" w:leader="dot" w:pos="9278"/>
            </w:tabs>
            <w:rPr>
              <w:rFonts w:ascii="Times New Roman" w:hAnsi="Times New Roman" w:cs="Times New Roman"/>
              <w:noProof/>
            </w:rPr>
          </w:pPr>
          <w:hyperlink w:anchor="_Toc69988408" w:history="1">
            <w:r w:rsidR="00C86FB2" w:rsidRPr="00C86FB2">
              <w:rPr>
                <w:rStyle w:val="Hyperlink"/>
                <w:rFonts w:ascii="Times New Roman" w:hAnsi="Times New Roman" w:cs="Times New Roman"/>
                <w:noProof/>
              </w:rPr>
              <w:t>CONCLUSION AND FUTURE PROSPECTS</w:t>
            </w:r>
            <w:r w:rsidR="00C86FB2" w:rsidRPr="00C86FB2">
              <w:rPr>
                <w:rFonts w:ascii="Times New Roman" w:hAnsi="Times New Roman" w:cs="Times New Roman"/>
                <w:noProof/>
                <w:webHidden/>
              </w:rPr>
              <w:tab/>
            </w:r>
            <w:r w:rsidR="00C86FB2" w:rsidRPr="00C86FB2">
              <w:rPr>
                <w:rFonts w:ascii="Times New Roman" w:hAnsi="Times New Roman" w:cs="Times New Roman"/>
                <w:noProof/>
                <w:webHidden/>
              </w:rPr>
              <w:fldChar w:fldCharType="begin"/>
            </w:r>
            <w:r w:rsidR="00C86FB2" w:rsidRPr="00C86FB2">
              <w:rPr>
                <w:rFonts w:ascii="Times New Roman" w:hAnsi="Times New Roman" w:cs="Times New Roman"/>
                <w:noProof/>
                <w:webHidden/>
              </w:rPr>
              <w:instrText xml:space="preserve"> PAGEREF _Toc69988408 \h </w:instrText>
            </w:r>
            <w:r w:rsidR="00C86FB2" w:rsidRPr="00C86FB2">
              <w:rPr>
                <w:rFonts w:ascii="Times New Roman" w:hAnsi="Times New Roman" w:cs="Times New Roman"/>
                <w:noProof/>
                <w:webHidden/>
              </w:rPr>
            </w:r>
            <w:r w:rsidR="00C86FB2" w:rsidRPr="00C86FB2">
              <w:rPr>
                <w:rFonts w:ascii="Times New Roman" w:hAnsi="Times New Roman" w:cs="Times New Roman"/>
                <w:noProof/>
                <w:webHidden/>
              </w:rPr>
              <w:fldChar w:fldCharType="separate"/>
            </w:r>
            <w:r w:rsidR="00C86FB2" w:rsidRPr="00C86FB2">
              <w:rPr>
                <w:rFonts w:ascii="Times New Roman" w:hAnsi="Times New Roman" w:cs="Times New Roman"/>
                <w:noProof/>
                <w:webHidden/>
              </w:rPr>
              <w:t>12</w:t>
            </w:r>
            <w:r w:rsidR="00C86FB2" w:rsidRPr="00C86FB2">
              <w:rPr>
                <w:rFonts w:ascii="Times New Roman" w:hAnsi="Times New Roman" w:cs="Times New Roman"/>
                <w:noProof/>
                <w:webHidden/>
              </w:rPr>
              <w:fldChar w:fldCharType="end"/>
            </w:r>
          </w:hyperlink>
        </w:p>
        <w:p w:rsidR="00C86FB2" w:rsidRPr="00C86FB2" w:rsidRDefault="00C86FB2" w:rsidP="00C86FB2">
          <w:r w:rsidRPr="00C86FB2">
            <w:rPr>
              <w:rFonts w:ascii="Times New Roman" w:hAnsi="Times New Roman" w:cs="Times New Roman"/>
              <w:b/>
              <w:bCs/>
              <w:noProof/>
            </w:rPr>
            <w:fldChar w:fldCharType="end"/>
          </w:r>
        </w:p>
      </w:sdtContent>
    </w:sdt>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bookmarkStart w:id="3" w:name="_Toc69988403"/>
    </w:p>
    <w:p w:rsidR="00C86FB2" w:rsidRDefault="00C86FB2" w:rsidP="00C86FB2">
      <w:pPr>
        <w:pStyle w:val="Heading1"/>
        <w:rPr>
          <w:rFonts w:ascii="Times New Roman" w:hAnsi="Times New Roman" w:cs="Times New Roman"/>
        </w:rPr>
      </w:pPr>
    </w:p>
    <w:p w:rsidR="00C86FB2" w:rsidRDefault="00C86FB2" w:rsidP="00C86FB2">
      <w:pPr>
        <w:pStyle w:val="Heading1"/>
        <w:rPr>
          <w:rFonts w:ascii="Times New Roman" w:hAnsi="Times New Roman" w:cs="Times New Roman"/>
        </w:rPr>
      </w:pPr>
    </w:p>
    <w:p w:rsidR="00C86FB2" w:rsidRPr="00C86FB2" w:rsidRDefault="00C86FB2" w:rsidP="00C86FB2">
      <w:pPr>
        <w:rPr>
          <w:lang w:val="en-GB"/>
        </w:rPr>
      </w:pPr>
    </w:p>
    <w:p w:rsidR="00275F09" w:rsidRPr="00C86FB2" w:rsidRDefault="00275F09" w:rsidP="00C86FB2">
      <w:pPr>
        <w:pStyle w:val="Heading1"/>
        <w:spacing w:line="360" w:lineRule="auto"/>
        <w:rPr>
          <w:rFonts w:ascii="Times New Roman" w:hAnsi="Times New Roman" w:cs="Times New Roman"/>
        </w:rPr>
      </w:pPr>
      <w:r w:rsidRPr="00C86FB2">
        <w:rPr>
          <w:rFonts w:ascii="Times New Roman" w:hAnsi="Times New Roman" w:cs="Times New Roman"/>
        </w:rPr>
        <w:t>INTRODUCTION</w:t>
      </w:r>
      <w:bookmarkEnd w:id="3"/>
      <w:r w:rsidRPr="00C86FB2">
        <w:rPr>
          <w:rFonts w:ascii="Times New Roman" w:hAnsi="Times New Roman" w:cs="Times New Roman"/>
        </w:rPr>
        <w:tab/>
      </w:r>
    </w:p>
    <w:p w:rsidR="00205219" w:rsidRDefault="00275F09" w:rsidP="00C86FB2">
      <w:pPr>
        <w:autoSpaceDE w:val="0"/>
        <w:autoSpaceDN w:val="0"/>
        <w:adjustRightInd w:val="0"/>
        <w:spacing w:line="360" w:lineRule="auto"/>
        <w:jc w:val="both"/>
        <w:rPr>
          <w:ins w:id="4" w:author="Surayya obaid" w:date="2021-04-22T22:58:00Z"/>
          <w:rFonts w:ascii="Times New Roman" w:hAnsi="Times New Roman"/>
          <w:sz w:val="24"/>
        </w:rPr>
      </w:pPr>
      <w:r w:rsidRPr="00316E76">
        <w:rPr>
          <w:rFonts w:ascii="Times New Roman" w:hAnsi="Times New Roman"/>
          <w:sz w:val="24"/>
        </w:rPr>
        <w:t xml:space="preserve">Vast number of mobile device users has a high influence on a large number of applications (apps) available in the Google Play Store. Apple </w:t>
      </w:r>
      <w:proofErr w:type="spellStart"/>
      <w:r w:rsidRPr="00316E76">
        <w:rPr>
          <w:rFonts w:ascii="Times New Roman" w:hAnsi="Times New Roman"/>
          <w:sz w:val="24"/>
        </w:rPr>
        <w:t>AppStore</w:t>
      </w:r>
      <w:proofErr w:type="spellEnd"/>
      <w:r w:rsidRPr="00316E76">
        <w:rPr>
          <w:rFonts w:ascii="Times New Roman" w:hAnsi="Times New Roman"/>
          <w:sz w:val="24"/>
        </w:rPr>
        <w:t xml:space="preserve">, Google Play Store, and Windows Store are the three most used app stores. Where user can easily download multiple applications at the same time and these applications also allow the user to submit their feedback and ratings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{"citationItems":[{"id":"ITEM-1","itemData":{"DOI":"10.1007/s11390-017-1784-1","ISSN":"18604749","abstract":"Mobile apps (applications) have become a popular form of software, and the app reviews by users have become an important feedback resource. Users may raise some issues in their reviews when they use apps, such as a functional bug, a network lag, or a request for a feature. Understanding these issues can help developers to focus on users’ concerns, and help users to evaluate similar apps for download or purchase. However, we do not know which types of issues are raised in a review. Moreover, the amount of user reviews is huge and the nature of the reviews’ text is unstructured and informal. In this paper, we analyze 3 902 user reviews from 11 mobile apps in a Chinese app store — 360 Mobile Assistant, and uncover 17 issue types. Then, we propose an approach CSLabel that can label user reviews based on the raised issue types. CSLabel uses a cost-sensitive learning method to mitigate the effects of the imbalanced data, and optimizes the setting of the support vector machine (SVM) classifier’s kernel function. Results show that CSLabel can correctly label reviews with the precision of 66.5%, the recall of 69.8%, and the F1 measure of 69.8%. In comparison with the state-of-the-art approach, CSLabel improves the precision by 14%, the recall by 30%, the F1 measure by 22%. Finally, we apply our approach to two real scenarios: 1) we provide an overview of 1 076 786 user reviews from 1 100 apps in the 360 Mobile Assistant and 2) we find that some issue types have a negative correlation with users’ evaluation of apps.","author":[{"dropping-particle":"","family":"Zhang","given":"Li","non-dropping-particle":"","parse-names":false,"suffix":""},{"dropping-particle":"","family":"Huang","given":"Xin Yue","non-dropping-particle":"","parse-names":false,"suffix":""},{"dropping-particle":"","family":"Jiang","given":"Jing","non-dropping-particle":"","parse-names":false,"suffix":""},{"dropping-particle":"","family":"Hu","given":"Ya Kun","non-dropping-particle":"","parse-names":false,"suffix":""}],"container-title":"Journal of Computer Science and Technology","id":"ITEM-1","issue":"6","issued":{"date-parts":[["2017"]]},"page":"1076-1089","title":"CSLabel: An Approach for Labelling Mobile App Reviews","type":"article-journal","volume":"32"},"uris":["http://www.mendeley.com/documents/?uuid=a36f0c22-121b-42aa-a7dd-951df7303bae"]}],"mendeley":{"formattedCitation":"(Zhang et al., 2017)","plainTextFormattedCitation":"(Zhang et al., 2017)","previouslyFormattedCitation":"(Zhang et al., 2017)"},"properties":{"noteIndex":0},"schema":"https://github.com/citation-style-language/schema/raw/master/csl-citation.json"}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(Zhang et al., 2017)</w:t>
      </w:r>
      <w:r w:rsidRPr="00316E76">
        <w:rPr>
          <w:rFonts w:ascii="Times New Roman" w:hAnsi="Times New Roman"/>
          <w:sz w:val="24"/>
        </w:rPr>
        <w:fldChar w:fldCharType="end"/>
      </w:r>
      <w:r w:rsidRPr="00316E76">
        <w:rPr>
          <w:rFonts w:ascii="Times New Roman" w:hAnsi="Times New Roman"/>
          <w:sz w:val="24"/>
        </w:rPr>
        <w:t>. The review</w:t>
      </w:r>
      <w:ins w:id="5" w:author="Surayya obaid" w:date="2021-04-22T20:27:00Z">
        <w:r w:rsidR="005C3FA4">
          <w:rPr>
            <w:rFonts w:ascii="Times New Roman" w:hAnsi="Times New Roman"/>
            <w:sz w:val="24"/>
          </w:rPr>
          <w:t>s</w:t>
        </w:r>
      </w:ins>
      <w:r w:rsidRPr="00316E76">
        <w:rPr>
          <w:rFonts w:ascii="Times New Roman" w:hAnsi="Times New Roman"/>
          <w:sz w:val="24"/>
        </w:rPr>
        <w:t xml:space="preserve"> of users can help developers </w:t>
      </w:r>
      <w:ins w:id="6" w:author="Surayya obaid" w:date="2021-04-22T20:27:00Z">
        <w:r w:rsidR="005C3FA4">
          <w:rPr>
            <w:rFonts w:ascii="Times New Roman" w:hAnsi="Times New Roman"/>
            <w:sz w:val="24"/>
          </w:rPr>
          <w:t>in</w:t>
        </w:r>
      </w:ins>
      <w:del w:id="7" w:author="Surayya obaid" w:date="2021-04-22T20:27:00Z">
        <w:r w:rsidRPr="00316E76" w:rsidDel="005C3FA4">
          <w:rPr>
            <w:rFonts w:ascii="Times New Roman" w:hAnsi="Times New Roman"/>
            <w:sz w:val="24"/>
          </w:rPr>
          <w:delText>to</w:delText>
        </w:r>
      </w:del>
      <w:r w:rsidRPr="00316E76">
        <w:rPr>
          <w:rFonts w:ascii="Times New Roman" w:hAnsi="Times New Roman"/>
          <w:sz w:val="24"/>
        </w:rPr>
        <w:t xml:space="preserve"> discover</w:t>
      </w:r>
      <w:ins w:id="8" w:author="Surayya obaid" w:date="2021-04-22T20:27:00Z">
        <w:r w:rsidR="005C3FA4">
          <w:rPr>
            <w:rFonts w:ascii="Times New Roman" w:hAnsi="Times New Roman"/>
            <w:sz w:val="24"/>
          </w:rPr>
          <w:t>ing</w:t>
        </w:r>
      </w:ins>
      <w:r w:rsidRPr="00316E76">
        <w:rPr>
          <w:rFonts w:ascii="Times New Roman" w:hAnsi="Times New Roman"/>
          <w:sz w:val="24"/>
        </w:rPr>
        <w:t xml:space="preserve"> and updat</w:t>
      </w:r>
      <w:ins w:id="9" w:author="Surayya obaid" w:date="2021-04-22T20:27:00Z">
        <w:r w:rsidR="005C3FA4">
          <w:rPr>
            <w:rFonts w:ascii="Times New Roman" w:hAnsi="Times New Roman"/>
            <w:sz w:val="24"/>
          </w:rPr>
          <w:t>ing</w:t>
        </w:r>
      </w:ins>
      <w:del w:id="10" w:author="Surayya obaid" w:date="2021-04-22T20:27:00Z">
        <w:r w:rsidRPr="00316E76" w:rsidDel="005C3FA4">
          <w:rPr>
            <w:rFonts w:ascii="Times New Roman" w:hAnsi="Times New Roman"/>
            <w:sz w:val="24"/>
          </w:rPr>
          <w:delText>e</w:delText>
        </w:r>
      </w:del>
      <w:r w:rsidRPr="00316E76">
        <w:rPr>
          <w:rFonts w:ascii="Times New Roman" w:hAnsi="Times New Roman"/>
          <w:sz w:val="24"/>
        </w:rPr>
        <w:t xml:space="preserve"> the applications according to user</w:t>
      </w:r>
      <w:ins w:id="11" w:author="Surayya obaid" w:date="2021-04-22T20:27:00Z">
        <w:r w:rsidR="005C3FA4">
          <w:rPr>
            <w:rFonts w:ascii="Times New Roman" w:hAnsi="Times New Roman"/>
            <w:sz w:val="24"/>
          </w:rPr>
          <w:t>’s</w:t>
        </w:r>
      </w:ins>
      <w:r w:rsidRPr="00316E76">
        <w:rPr>
          <w:rFonts w:ascii="Times New Roman" w:hAnsi="Times New Roman"/>
          <w:sz w:val="24"/>
        </w:rPr>
        <w:t xml:space="preserve"> requirements. Due to </w:t>
      </w:r>
      <w:r>
        <w:rPr>
          <w:rFonts w:ascii="Times New Roman" w:hAnsi="Times New Roman"/>
          <w:sz w:val="24"/>
        </w:rPr>
        <w:t xml:space="preserve">thousands of </w:t>
      </w:r>
      <w:del w:id="12" w:author="Surayya obaid" w:date="2021-04-22T20:27:00Z">
        <w:r w:rsidRPr="00316E76" w:rsidDel="005C3FA4">
          <w:rPr>
            <w:rFonts w:ascii="Times New Roman" w:hAnsi="Times New Roman"/>
            <w:sz w:val="24"/>
          </w:rPr>
          <w:delText xml:space="preserve">reviews of </w:delText>
        </w:r>
      </w:del>
      <w:r w:rsidRPr="00316E76">
        <w:rPr>
          <w:rFonts w:ascii="Times New Roman" w:hAnsi="Times New Roman"/>
          <w:sz w:val="24"/>
        </w:rPr>
        <w:t>users’</w:t>
      </w:r>
      <w:ins w:id="13" w:author="Surayya obaid" w:date="2021-04-22T20:27:00Z">
        <w:r w:rsidR="005C3FA4">
          <w:rPr>
            <w:rFonts w:ascii="Times New Roman" w:hAnsi="Times New Roman"/>
            <w:sz w:val="24"/>
          </w:rPr>
          <w:t xml:space="preserve"> review</w:t>
        </w:r>
      </w:ins>
      <w:r w:rsidRPr="00316E76">
        <w:rPr>
          <w:rFonts w:ascii="Times New Roman" w:hAnsi="Times New Roman"/>
          <w:sz w:val="24"/>
        </w:rPr>
        <w:t xml:space="preserve"> and the</w:t>
      </w:r>
      <w:ins w:id="14" w:author="Surayya obaid" w:date="2021-04-22T20:28:00Z">
        <w:r w:rsidR="005C3FA4">
          <w:rPr>
            <w:rFonts w:ascii="Times New Roman" w:hAnsi="Times New Roman"/>
            <w:sz w:val="24"/>
          </w:rPr>
          <w:t>ir</w:t>
        </w:r>
      </w:ins>
      <w:r w:rsidRPr="00316E76">
        <w:rPr>
          <w:rFonts w:ascii="Times New Roman" w:hAnsi="Times New Roman"/>
          <w:sz w:val="24"/>
        </w:rPr>
        <w:t xml:space="preserve"> unorganized nature</w:t>
      </w:r>
      <w:del w:id="15" w:author="Surayya obaid" w:date="2021-04-22T20:28:00Z">
        <w:r w:rsidRPr="00316E76" w:rsidDel="005C3FA4">
          <w:rPr>
            <w:rFonts w:ascii="Times New Roman" w:hAnsi="Times New Roman"/>
            <w:sz w:val="24"/>
          </w:rPr>
          <w:delText xml:space="preserve"> of the reviews</w:delText>
        </w:r>
      </w:del>
      <w:r w:rsidRPr="00316E76">
        <w:rPr>
          <w:rFonts w:ascii="Times New Roman" w:hAnsi="Times New Roman"/>
          <w:sz w:val="24"/>
        </w:rPr>
        <w:t>, manually gathering the reviews is time-consuming and</w:t>
      </w:r>
      <w:r>
        <w:rPr>
          <w:rFonts w:ascii="Times New Roman" w:hAnsi="Times New Roman"/>
          <w:sz w:val="24"/>
        </w:rPr>
        <w:t xml:space="preserve"> </w:t>
      </w:r>
      <w:r w:rsidRPr="00316E76">
        <w:rPr>
          <w:rFonts w:ascii="Times New Roman" w:hAnsi="Times New Roman"/>
          <w:sz w:val="24"/>
        </w:rPr>
        <w:t xml:space="preserve">is also an inefficient method </w:t>
      </w:r>
      <w:r w:rsidRPr="00316E76">
        <w:rPr>
          <w:rFonts w:ascii="Times New Roman" w:hAnsi="Times New Roman"/>
          <w:sz w:val="24"/>
        </w:rPr>
        <w:fldChar w:fldCharType="begin" w:fldLock="1"/>
      </w:r>
      <w:r>
        <w:rPr>
          <w:rFonts w:ascii="Times New Roman" w:hAnsi="Times New Roman"/>
          <w:sz w:val="24"/>
        </w:rPr>
        <w:instrText>ADDIN CSL_CITATION {"citationItems":[{"id":"ITEM-1","itemData":{"abstract":"Analysing app reviews has become an active area of software engineering research in the last decade. App reviews provide a rich source of on-line user feedback that can guide different software engineering activities. A large and diverse research effort has been undertaken to understand what relevant information can be found in app reviews; how the information can be mined using manual and automatic approaches; and how the information can help software engineers. However, this knowledge is scattered in literature, and consequently there is no thorough view on how mining app reviews can support software engineering. To consolidate the knowledge, we have performed a systematic literature review of software engineering literature covering 149 papers in the period between 2010 and 2019. In this survey, we provide a comprehensive overview of the approaches and techniques for review mining, their empirical evaluation, as well as a thorough synthesis of software engineering activities that could be supported. The results show that review mining approaches may potentially help software engineers in their requirements, design, testing and maintenance activities; researchers should however pay more attention to justify goals and use cases of their approaches. Also, it should clarified whether existing techniques are good enough to be useful in practice; evaluation of these techniques should go beyond the standard information retrieval metrics; and also evaluate their impacts on software engineering processes. Finally, empirical evaluations should continue to improve in scale and reproducibility. This survey can be of interest to researchers and practitioners who are looking to use and to study app review analysis in a software engineering context. It can help to identify gaps in the current research, suggests areas for further investigation, and provide a background to position new research activities. Index Terms-App store analysis, mining app reviews, user feedback, mining software repository, software engineering.","author":[{"dropping-particle":"","family":"Jacek D ˛abrowski†, Emmanuel Letier, Anna Perini","given":"and Angelo Susi","non-dropping-particle":"","parse-names":false,"suffix":""}],"id":"ITEM-1","issued":{"date-parts":[["2020"]]},"number-of-pages":"1-25","title":"App Review Analysis for Software Engineering: A Systematic Literature Review","type":"report"},"uris":["http://www.mendeley.com/documents/?uuid=4ad6d368-df7f-4f7c-88b1-ec69a8f69968"]}],"mendeley":{"formattedCitation":"(Jacek D ˛abrowski†, Emmanuel Letier, Anna Perini, 2020)","manualFormatting":"(Abrowski et al., 2020)","plainTextFormattedCitation":"(Jacek D ˛abrowski†, Emmanuel Letier, Anna Perini, 2020)","previouslyFormattedCitation":"(Jacek D ˛abrowski†, Emmanuel Letier, Anna Perini, 2020)"},"properties":{"noteIndex":0},"schema":"https://github.com/citation-style-language/schema/raw/master/csl-citation.json"}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(Abrowski et al., 2020)</w:t>
      </w:r>
      <w:r w:rsidRPr="00316E76">
        <w:rPr>
          <w:rFonts w:ascii="Times New Roman" w:hAnsi="Times New Roman"/>
          <w:sz w:val="24"/>
        </w:rPr>
        <w:fldChar w:fldCharType="end"/>
      </w:r>
      <w:r w:rsidRPr="00316E76">
        <w:rPr>
          <w:rFonts w:ascii="Times New Roman" w:hAnsi="Times New Roman"/>
          <w:sz w:val="24"/>
        </w:rPr>
        <w:t>. Developers also face issues</w:t>
      </w:r>
      <w:ins w:id="16" w:author="Surayya obaid" w:date="2021-04-22T20:29:00Z">
        <w:r w:rsidR="005C3FA4">
          <w:rPr>
            <w:rFonts w:ascii="Times New Roman" w:hAnsi="Times New Roman"/>
            <w:sz w:val="24"/>
          </w:rPr>
          <w:t xml:space="preserve"> in</w:t>
        </w:r>
      </w:ins>
      <w:r w:rsidRPr="00316E76">
        <w:rPr>
          <w:rFonts w:ascii="Times New Roman" w:hAnsi="Times New Roman"/>
          <w:sz w:val="24"/>
        </w:rPr>
        <w:t xml:space="preserve"> gathering the information from the google play store daily due to high numbers of reviews. Several </w:t>
      </w:r>
      <w:r w:rsidR="00884614">
        <w:rPr>
          <w:rFonts w:ascii="Times New Roman" w:hAnsi="Times New Roman"/>
          <w:sz w:val="24"/>
        </w:rPr>
        <w:t>studies</w:t>
      </w:r>
      <w:r w:rsidRPr="00316E76">
        <w:rPr>
          <w:rFonts w:ascii="Times New Roman" w:hAnsi="Times New Roman"/>
          <w:sz w:val="24"/>
        </w:rPr>
        <w:t xml:space="preserve"> </w:t>
      </w:r>
      <w:r w:rsidRPr="00316E76">
        <w:rPr>
          <w:rFonts w:ascii="Times New Roman" w:hAnsi="Times New Roman"/>
          <w:sz w:val="24"/>
        </w:rPr>
        <w:fldChar w:fldCharType="begin" w:fldLock="1"/>
      </w:r>
      <w:r>
        <w:rPr>
          <w:rFonts w:ascii="Times New Roman" w:hAnsi="Times New Roman"/>
          <w:sz w:val="24"/>
        </w:rPr>
        <w:instrText>ADDIN CSL_CITATION {"citationItems":[{"id":"ITEM-1","itemData":{"DOI":"10.1109/AIRE.2018.00008","ISBN":"9781538684047","abstract":"Context: User feedback on apps is essential for gauging market needs and maintaining a competitive edge in the mobile apps development industry. App Store Reviews have been a primary resource for this feedback, however, recent studies have observed that Twitter is another potentially valuable source for this information. Objective: The objective of this study is to assess user feedback from Twitter in terms of timing as well as content and compare with the App Store reviews. Method: This study employs various text analysis and Natural Language Processing methods such as semantic analysis and Latent Dirichlet Allocation (LDA) to analyze tweets and App Store Reviews. Additionally, supervised learning classifiers are used to classify them as semantically similar tweet and App Store reviews. Results: In spite of a difference in the magnitude between tweets and App Store Review counts, frequency analysis shows that bug report and feature request are discussed mostly on Twitter first as the number of Tweets during the reporting time reached the peak a few days earlier. Likewise, timing analysis on a set of 426 tweets and 2,383 reviews (which are bug reports and feature requests) show that approximately 15% appear on Twitter first. Of these 15% tweets, 72% are related to functional or behavioural aspects of the mobile app. Content analysis shows that user feedback in tweets mostly focuses on critical issues related to the feature failure and improper functionality. Conclusion: The results of this investigation show that the Twitter is not only a strong contender for useful information but also a faster source of information for mobile app improvement.","author":[{"dropping-particle":"","family":"Deshpande","given":"Gouri","non-dropping-particle":"","parse-names":false,"suffix":""},{"dropping-particle":"","family":"Rokne","given":"Jon","non-dropping-particle":"","parse-names":false,"suffix":""}],"container-title":"Proceedings - 2018 5th International Workshop on Artificial Intelligence for Requirements Engineering, AIRE 2018","id":"ITEM-1","issue":"August","issued":{"date-parts":[["2018"]]},"page":"15-21","title":"User Feedback from Tweets vs App Store Reviews: An Exploratory Study of Frequency, Timing and Content","type":"article-journal"},"uris":["http://www.mendeley.com/documents/?uuid=d7967860-69eb-49e6-a389-c13ae766b204"]},{"id":"ITEM-2","itemData":{"DOI":"10.1515/jisys-2019-0197","ISSN":"03341860","abstract":"To maintain the competitive edge and evaluating the needs of the quality app is in the mobile application market. The user's feedback on these applications plays an essential role in the mobile application development industry. The rapid growth of web technology gave people an opportunity to interact and express their review, rate and share their feedback about applications. In this paper we have scrapped 506259 of user reviews and applications rate from Google Play Store from 14 different categories. The statistical information was measured in the results using different of common machine learning algorithms such as the Logistic Regression, Random Forest Classifier, and Multinomial Naïve Bayes. Different parameters including the accuracy, precision, recall, and F1 score were used to evaluate Bigram, Trigram, and N-gram, and the statistical result of these algorithms was compared. The analysis of each algorithm, one by one, is performed, and the result has been evaluated. It is concluded that logistic regression is the best algorithm for review analysis of the Google Play Store applications. The results have been checked scientifically, and it is found that the accuracy of the logistic regression algorithm for analyzing different reviews based on three classes, i.e., positive, negative, and neutral.","author":[{"dropping-particle":"","family":"Aldabbas","given":"Hamza","non-dropping-particle":"","parse-names":false,"suffix":""},{"dropping-particle":"","family":"Bajahzar","given":"Abdullah","non-dropping-particle":"","parse-names":false,"suffix":""},{"dropping-particle":"","family":"Alruily","given":"Meshrif","non-dropping-particle":"","parse-names":false,"suffix":""},{"dropping-particle":"","family":"Qureshi","given":"Ali Adil","non-dropping-particle":"","parse-names":false,"suffix":""},{"dropping-particle":"","family":"Amir Latif","given":"Rana M.","non-dropping-particle":"","parse-names":false,"suffix":""},{"dropping-particle":"","family":"Farhan","given":"Muhammad","non-dropping-particle":"","parse-names":false,"suffix":""}],"container-title":"Journal of Intelligent Systems","id":"ITEM-2","issue":"1","issued":{"date-parts":[["2020"]]},"page":"192-208","title":"Google Play Content Scraping and Knowledge Engineering using Natural Language Processing Techniques with the Analysis of User Reviews","type":"article-journal","volume":"30"},"uris":["http://www.mendeley.com/documents/?uuid=160c91b7-072a-44fd-9828-48df45eb49ac"]},{"id":"ITEM-3","itemData":{"DOI":"10.1109/REW.2019.00046","ISBN":"9781728151656","abstract":"With the rise of social media like Twitter and of software distribution platforms like app stores, users got various ways to express their opinion about software products. Popular software vendors get user feedback thousandfold per day. Research has shown that such feedback contains valuable information for software development teams such as problem reports or feature and support inquires. Since the manual analysis of user feedback is cumbersome and hard to manage many researchers and tool vendors suggested to use automated analyses based on traditional supervised machine learning approaches. In this work, we compare the results of traditional machine learning and deep learning in classifying user feedback in English and Italian into problem reports, inquiries, and irrelevant. Our results show that using traditional machine learning, we can still achieve comparable results to deep learning, although we collected thousands of labels.","author":[{"dropping-particle":"","family":"Stanik","given":"Christoph","non-dropping-particle":"","parse-names":false,"suffix":""},{"dropping-particle":"","family":"Haering","given":"Marlo","non-dropping-particle":"","parse-names":false,"suffix":""},{"dropping-particle":"","family":"Maalej","given":"Walid","non-dropping-particle":"","parse-names":false,"suffix":""}],"container-title":"Proceedings - 2019 IEEE 27th International Requirements Engineering Conference Workshops, REW 2019","id":"ITEM-3","issued":{"date-parts":[["2019"]]},"page":"220-226","title":"Classifying multilingual user feedback using traditional machine learning and deep learning","type":"paper-conference"},"uris":["http://www.mendeley.com/documents/?uuid=d7f1de03-75eb-46b3-8614-eb5c63ee5114"]}],"mendeley":{"formattedCitation":"(Aldabbas et al., 2020; Deshpande &amp; Rokne, 2018; Stanik et al., 2019)","plainTextFormattedCitation":"(Aldabbas et al., 2020; Deshpande &amp; Rokne, 2018; Stanik et al., 2019)","previouslyFormattedCitation":"(Aldabbas et al., 2020; Deshpande &amp; Rokne, 2018; Stanik et al., 2019)"},"properties":{"noteIndex":0},"schema":"https://github.com/citation-style-language/schema/raw/master/csl-citation.json"}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(Aldabbas et al., 2020; Deshpande &amp; Rokne, 2018; Stanik et al., 2019)</w:t>
      </w:r>
      <w:r w:rsidRPr="00316E76">
        <w:rPr>
          <w:rFonts w:ascii="Times New Roman" w:hAnsi="Times New Roman"/>
          <w:sz w:val="24"/>
        </w:rPr>
        <w:fldChar w:fldCharType="end"/>
      </w:r>
      <w:r w:rsidRPr="00316E76">
        <w:rPr>
          <w:rFonts w:ascii="Times New Roman" w:hAnsi="Times New Roman"/>
          <w:sz w:val="24"/>
        </w:rPr>
        <w:t xml:space="preserve"> have been conducted on user reviews and analyzing the reviews but these researches are limited </w:t>
      </w:r>
      <w:r w:rsidRPr="00316E76">
        <w:rPr>
          <w:rFonts w:ascii="Times New Roman" w:hAnsi="Times New Roman"/>
          <w:sz w:val="24"/>
        </w:rPr>
        <w:lastRenderedPageBreak/>
        <w:t xml:space="preserve">mostly to </w:t>
      </w:r>
      <w:r>
        <w:rPr>
          <w:rFonts w:ascii="Times New Roman" w:hAnsi="Times New Roman"/>
          <w:sz w:val="24"/>
        </w:rPr>
        <w:t xml:space="preserve">the </w:t>
      </w:r>
      <w:r w:rsidRPr="00316E76">
        <w:rPr>
          <w:rFonts w:ascii="Times New Roman" w:hAnsi="Times New Roman"/>
          <w:sz w:val="24"/>
        </w:rPr>
        <w:t xml:space="preserve">analysis of users’ ratings. </w:t>
      </w:r>
      <w:ins w:id="17" w:author="Surayya obaid" w:date="2021-04-22T20:30:00Z">
        <w:r w:rsidR="00AC04EA">
          <w:rPr>
            <w:rFonts w:ascii="Times New Roman" w:hAnsi="Times New Roman"/>
            <w:sz w:val="24"/>
          </w:rPr>
          <w:t>Our</w:t>
        </w:r>
      </w:ins>
      <w:del w:id="18" w:author="Surayya obaid" w:date="2021-04-22T20:30:00Z">
        <w:r w:rsidRPr="00316E76" w:rsidDel="00AC04EA">
          <w:rPr>
            <w:rFonts w:ascii="Times New Roman" w:hAnsi="Times New Roman"/>
            <w:sz w:val="24"/>
          </w:rPr>
          <w:delText>This</w:delText>
        </w:r>
      </w:del>
      <w:r w:rsidRPr="00316E76">
        <w:rPr>
          <w:rFonts w:ascii="Times New Roman" w:hAnsi="Times New Roman"/>
          <w:sz w:val="24"/>
        </w:rPr>
        <w:t xml:space="preserve"> research</w:t>
      </w:r>
      <w:ins w:id="19" w:author="Surayya obaid" w:date="2021-04-22T20:30:00Z">
        <w:r w:rsidR="00AC04EA">
          <w:rPr>
            <w:rFonts w:ascii="Times New Roman" w:hAnsi="Times New Roman"/>
            <w:sz w:val="24"/>
          </w:rPr>
          <w:t xml:space="preserve"> is</w:t>
        </w:r>
      </w:ins>
      <w:r w:rsidRPr="00316E76">
        <w:rPr>
          <w:rFonts w:ascii="Times New Roman" w:hAnsi="Times New Roman"/>
          <w:sz w:val="24"/>
        </w:rPr>
        <w:t xml:space="preserve"> aim</w:t>
      </w:r>
      <w:ins w:id="20" w:author="Surayya obaid" w:date="2021-04-22T20:30:00Z">
        <w:r w:rsidR="00AC04EA">
          <w:rPr>
            <w:rFonts w:ascii="Times New Roman" w:hAnsi="Times New Roman"/>
            <w:sz w:val="24"/>
          </w:rPr>
          <w:t>ed</w:t>
        </w:r>
      </w:ins>
      <w:del w:id="21" w:author="Surayya obaid" w:date="2021-04-22T20:30:00Z">
        <w:r w:rsidRPr="00316E76" w:rsidDel="00AC04EA">
          <w:rPr>
            <w:rFonts w:ascii="Times New Roman" w:hAnsi="Times New Roman"/>
            <w:sz w:val="24"/>
          </w:rPr>
          <w:delText>s</w:delText>
        </w:r>
      </w:del>
      <w:r w:rsidRPr="00316E76">
        <w:rPr>
          <w:rFonts w:ascii="Times New Roman" w:hAnsi="Times New Roman"/>
          <w:sz w:val="24"/>
        </w:rPr>
        <w:t xml:space="preserve"> to improve and classify the user reviews and categorize them along with sentiment classification</w:t>
      </w:r>
      <w:r>
        <w:rPr>
          <w:rFonts w:ascii="Times New Roman" w:hAnsi="Times New Roman"/>
          <w:sz w:val="24"/>
        </w:rPr>
        <w:t xml:space="preserve"> </w:t>
      </w:r>
      <w:r w:rsidRPr="00275F09">
        <w:rPr>
          <w:rFonts w:ascii="Times New Roman" w:hAnsi="Times New Roman"/>
          <w:sz w:val="24"/>
        </w:rPr>
        <w:t xml:space="preserve">(e.g.: Positive, Negative, and Neutral) applications feedbacks. </w:t>
      </w:r>
    </w:p>
    <w:p w:rsidR="00275F09" w:rsidRPr="00275F09" w:rsidRDefault="00275F09" w:rsidP="00C86FB2">
      <w:pPr>
        <w:autoSpaceDE w:val="0"/>
        <w:autoSpaceDN w:val="0"/>
        <w:adjustRightInd w:val="0"/>
        <w:spacing w:line="360" w:lineRule="auto"/>
        <w:jc w:val="both"/>
        <w:rPr>
          <w:rFonts w:ascii="Times New Roman" w:hAnsi="Times New Roman"/>
          <w:sz w:val="24"/>
        </w:rPr>
      </w:pPr>
      <w:r w:rsidRPr="00275F09">
        <w:rPr>
          <w:rFonts w:ascii="Times New Roman" w:hAnsi="Times New Roman"/>
          <w:sz w:val="24"/>
        </w:rPr>
        <w:t>In this research, 22 educational android applications will be used for analyzing user reviews. This research will classify user reviews into five categories which are bug report, user experience, performance, feature request, and application crash. For classification and comparison above mentioned categories</w:t>
      </w:r>
      <w:r w:rsidR="00884614">
        <w:rPr>
          <w:rFonts w:ascii="Times New Roman" w:hAnsi="Times New Roman"/>
          <w:sz w:val="24"/>
        </w:rPr>
        <w:t>,</w:t>
      </w:r>
      <w:r w:rsidRPr="00275F09">
        <w:rPr>
          <w:rFonts w:ascii="Times New Roman" w:hAnsi="Times New Roman"/>
          <w:sz w:val="24"/>
        </w:rPr>
        <w:t xml:space="preserve"> different classifiers will be used.</w:t>
      </w:r>
      <w:r w:rsidRPr="00275F09">
        <w:rPr>
          <w:rFonts w:ascii="Times New Roman" w:hAnsi="Times New Roman"/>
          <w:sz w:val="28"/>
        </w:rPr>
        <w:t xml:space="preserve"> </w:t>
      </w:r>
      <w:r w:rsidRPr="00275F09">
        <w:rPr>
          <w:rFonts w:ascii="Times New Roman" w:hAnsi="Times New Roman"/>
          <w:sz w:val="24"/>
          <w:szCs w:val="20"/>
        </w:rPr>
        <w:t>Bug reports identif</w:t>
      </w:r>
      <w:ins w:id="22" w:author="Surayya obaid" w:date="2021-04-22T22:58:00Z">
        <w:r w:rsidR="00205219">
          <w:rPr>
            <w:rFonts w:ascii="Times New Roman" w:hAnsi="Times New Roman"/>
            <w:sz w:val="24"/>
            <w:szCs w:val="20"/>
          </w:rPr>
          <w:t>ication</w:t>
        </w:r>
      </w:ins>
      <w:del w:id="23" w:author="Surayya obaid" w:date="2021-04-22T22:58:00Z">
        <w:r w:rsidRPr="00275F09" w:rsidDel="00205219">
          <w:rPr>
            <w:rFonts w:ascii="Times New Roman" w:hAnsi="Times New Roman"/>
            <w:sz w:val="24"/>
            <w:szCs w:val="20"/>
          </w:rPr>
          <w:delText>y</w:delText>
        </w:r>
      </w:del>
      <w:r w:rsidRPr="00275F09">
        <w:rPr>
          <w:rFonts w:ascii="Times New Roman" w:hAnsi="Times New Roman"/>
          <w:sz w:val="24"/>
          <w:szCs w:val="20"/>
        </w:rPr>
        <w:t xml:space="preserve"> issues with the app that could be fixed, such as an erroneous application behavior or a compatibility issue. In feature requests, users’ may submit their suggestions for features or missing features and they may also submit suggestions about how to change or add more </w:t>
      </w:r>
      <w:proofErr w:type="gramStart"/>
      <w:r w:rsidRPr="00275F09">
        <w:rPr>
          <w:rFonts w:ascii="Times New Roman" w:hAnsi="Times New Roman"/>
          <w:sz w:val="24"/>
          <w:szCs w:val="20"/>
        </w:rPr>
        <w:t>functionalities</w:t>
      </w:r>
      <w:proofErr w:type="gramEnd"/>
      <w:r w:rsidRPr="00275F09">
        <w:rPr>
          <w:rFonts w:ascii="Times New Roman" w:hAnsi="Times New Roman"/>
          <w:sz w:val="24"/>
          <w:szCs w:val="20"/>
        </w:rPr>
        <w:t xml:space="preserve"> in the app. In performance, users can report the application performance through their feedback if the application </w:t>
      </w:r>
      <w:ins w:id="24" w:author="Surayya obaid" w:date="2021-04-22T23:00:00Z">
        <w:r w:rsidR="00205219">
          <w:rPr>
            <w:rFonts w:ascii="Times New Roman" w:hAnsi="Times New Roman"/>
            <w:sz w:val="24"/>
            <w:szCs w:val="20"/>
          </w:rPr>
          <w:t>doe</w:t>
        </w:r>
      </w:ins>
      <w:del w:id="25" w:author="Surayya obaid" w:date="2021-04-22T23:00:00Z">
        <w:r w:rsidRPr="00275F09" w:rsidDel="00205219">
          <w:rPr>
            <w:rFonts w:ascii="Times New Roman" w:hAnsi="Times New Roman"/>
            <w:sz w:val="24"/>
            <w:szCs w:val="20"/>
          </w:rPr>
          <w:delText>i</w:delText>
        </w:r>
      </w:del>
      <w:r w:rsidRPr="00275F09">
        <w:rPr>
          <w:rFonts w:ascii="Times New Roman" w:hAnsi="Times New Roman"/>
          <w:sz w:val="24"/>
          <w:szCs w:val="20"/>
        </w:rPr>
        <w:t>s not performed efficiently. In User experiences, users’ complain</w:t>
      </w:r>
      <w:ins w:id="26" w:author="Surayya obaid" w:date="2021-04-22T23:00:00Z">
        <w:r w:rsidR="00205219">
          <w:rPr>
            <w:rFonts w:ascii="Times New Roman" w:hAnsi="Times New Roman"/>
            <w:sz w:val="24"/>
            <w:szCs w:val="20"/>
          </w:rPr>
          <w:t>ts</w:t>
        </w:r>
      </w:ins>
      <w:r w:rsidRPr="00275F09">
        <w:rPr>
          <w:rFonts w:ascii="Times New Roman" w:hAnsi="Times New Roman"/>
          <w:sz w:val="24"/>
          <w:szCs w:val="20"/>
        </w:rPr>
        <w:t xml:space="preserve"> about the visuals, controls, and design will be considered</w:t>
      </w:r>
      <w:r w:rsidR="00884614">
        <w:rPr>
          <w:rFonts w:ascii="Times New Roman" w:hAnsi="Times New Roman"/>
          <w:sz w:val="24"/>
          <w:szCs w:val="20"/>
        </w:rPr>
        <w:t>,</w:t>
      </w:r>
      <w:r w:rsidRPr="00275F09">
        <w:rPr>
          <w:rFonts w:ascii="Times New Roman" w:hAnsi="Times New Roman"/>
          <w:sz w:val="24"/>
          <w:szCs w:val="20"/>
        </w:rPr>
        <w:t xml:space="preserve"> and </w:t>
      </w:r>
      <w:del w:id="27" w:author="Surayya obaid" w:date="2021-04-22T23:01:00Z">
        <w:r w:rsidRPr="00275F09" w:rsidDel="00205219">
          <w:rPr>
            <w:rFonts w:ascii="Times New Roman" w:hAnsi="Times New Roman"/>
            <w:sz w:val="24"/>
            <w:szCs w:val="20"/>
          </w:rPr>
          <w:delText xml:space="preserve">also </w:delText>
        </w:r>
      </w:del>
      <w:r w:rsidRPr="00275F09">
        <w:rPr>
          <w:rFonts w:ascii="Times New Roman" w:hAnsi="Times New Roman"/>
          <w:sz w:val="24"/>
          <w:szCs w:val="20"/>
        </w:rPr>
        <w:t>identif</w:t>
      </w:r>
      <w:ins w:id="28" w:author="Surayya obaid" w:date="2021-04-22T23:01:00Z">
        <w:r w:rsidR="00205219">
          <w:rPr>
            <w:rFonts w:ascii="Times New Roman" w:hAnsi="Times New Roman"/>
            <w:sz w:val="24"/>
            <w:szCs w:val="20"/>
          </w:rPr>
          <w:t>ication</w:t>
        </w:r>
      </w:ins>
      <w:del w:id="29" w:author="Surayya obaid" w:date="2021-04-22T23:01:00Z">
        <w:r w:rsidRPr="00275F09" w:rsidDel="00205219">
          <w:rPr>
            <w:rFonts w:ascii="Times New Roman" w:hAnsi="Times New Roman"/>
            <w:sz w:val="24"/>
            <w:szCs w:val="20"/>
          </w:rPr>
          <w:delText>y</w:delText>
        </w:r>
      </w:del>
      <w:r w:rsidRPr="00275F09">
        <w:rPr>
          <w:rFonts w:ascii="Times New Roman" w:hAnsi="Times New Roman"/>
          <w:sz w:val="24"/>
          <w:szCs w:val="20"/>
        </w:rPr>
        <w:t xml:space="preserve"> </w:t>
      </w:r>
      <w:ins w:id="30" w:author="Surayya obaid" w:date="2021-04-22T23:01:00Z">
        <w:r w:rsidR="00205219">
          <w:rPr>
            <w:rFonts w:ascii="Times New Roman" w:hAnsi="Times New Roman"/>
            <w:sz w:val="24"/>
            <w:szCs w:val="20"/>
          </w:rPr>
          <w:t xml:space="preserve"> of </w:t>
        </w:r>
      </w:ins>
      <w:del w:id="31" w:author="Surayya obaid" w:date="2021-04-22T23:01:00Z">
        <w:r w:rsidRPr="00275F09" w:rsidDel="00205219">
          <w:rPr>
            <w:rFonts w:ascii="Times New Roman" w:hAnsi="Times New Roman"/>
            <w:sz w:val="24"/>
            <w:szCs w:val="20"/>
          </w:rPr>
          <w:delText xml:space="preserve">the </w:delText>
        </w:r>
      </w:del>
      <w:r w:rsidRPr="00275F09">
        <w:rPr>
          <w:rFonts w:ascii="Times New Roman" w:hAnsi="Times New Roman"/>
          <w:sz w:val="24"/>
          <w:szCs w:val="20"/>
        </w:rPr>
        <w:t>application crashing issues from the user reviews. By examining the above issues, this research aims to improve the review gathering process of android applications by using different supervised learning algorithms and NLP techniques which are tokenization, stop words removal, stemming, lemmatization, and a bag of words. The key contribution</w:t>
      </w:r>
      <w:ins w:id="32" w:author="Surayya obaid" w:date="2021-04-22T23:02:00Z">
        <w:r w:rsidR="00205219">
          <w:rPr>
            <w:rFonts w:ascii="Times New Roman" w:hAnsi="Times New Roman"/>
            <w:sz w:val="24"/>
            <w:szCs w:val="20"/>
          </w:rPr>
          <w:t>s</w:t>
        </w:r>
      </w:ins>
      <w:r w:rsidRPr="00275F09">
        <w:rPr>
          <w:rFonts w:ascii="Times New Roman" w:hAnsi="Times New Roman"/>
          <w:sz w:val="24"/>
          <w:szCs w:val="20"/>
        </w:rPr>
        <w:t xml:space="preserve"> of this research </w:t>
      </w:r>
      <w:ins w:id="33" w:author="Surayya obaid" w:date="2021-04-22T23:02:00Z">
        <w:r w:rsidR="00205219">
          <w:rPr>
            <w:rFonts w:ascii="Times New Roman" w:hAnsi="Times New Roman"/>
            <w:sz w:val="24"/>
            <w:szCs w:val="20"/>
          </w:rPr>
          <w:t>are</w:t>
        </w:r>
      </w:ins>
      <w:del w:id="34" w:author="Surayya obaid" w:date="2021-04-22T23:02:00Z">
        <w:r w:rsidRPr="00275F09" w:rsidDel="00205219">
          <w:rPr>
            <w:rFonts w:ascii="Times New Roman" w:hAnsi="Times New Roman"/>
            <w:sz w:val="24"/>
            <w:szCs w:val="20"/>
          </w:rPr>
          <w:delText>is</w:delText>
        </w:r>
      </w:del>
      <w:r w:rsidRPr="00275F09">
        <w:rPr>
          <w:rFonts w:ascii="Times New Roman" w:hAnsi="Times New Roman"/>
          <w:sz w:val="24"/>
          <w:szCs w:val="20"/>
        </w:rPr>
        <w:t xml:space="preserve"> summarized</w:t>
      </w:r>
      <w:ins w:id="35" w:author="Surayya obaid" w:date="2021-04-22T23:02:00Z">
        <w:r w:rsidR="00205219">
          <w:rPr>
            <w:rFonts w:ascii="Times New Roman" w:hAnsi="Times New Roman"/>
            <w:sz w:val="24"/>
            <w:szCs w:val="20"/>
          </w:rPr>
          <w:t xml:space="preserve"> below</w:t>
        </w:r>
      </w:ins>
      <w:del w:id="36" w:author="Surayya obaid" w:date="2021-04-22T23:02:00Z">
        <w:r w:rsidRPr="00275F09" w:rsidDel="00205219">
          <w:rPr>
            <w:rFonts w:ascii="Times New Roman" w:hAnsi="Times New Roman"/>
            <w:sz w:val="24"/>
            <w:szCs w:val="20"/>
          </w:rPr>
          <w:delText xml:space="preserve"> as follows</w:delText>
        </w:r>
      </w:del>
      <w:r w:rsidRPr="00275F09">
        <w:rPr>
          <w:rFonts w:ascii="Times New Roman" w:hAnsi="Times New Roman"/>
          <w:sz w:val="24"/>
          <w:szCs w:val="20"/>
        </w:rPr>
        <w:t>:</w:t>
      </w:r>
    </w:p>
    <w:p w:rsidR="00275F09" w:rsidRPr="00275F09" w:rsidRDefault="00275F09" w:rsidP="00275F09">
      <w:pPr>
        <w:pStyle w:val="ListParagraph"/>
        <w:numPr>
          <w:ilvl w:val="0"/>
          <w:numId w:val="27"/>
        </w:numPr>
        <w:autoSpaceDE w:val="0"/>
        <w:autoSpaceDN w:val="0"/>
        <w:adjustRightInd w:val="0"/>
        <w:spacing w:after="0" w:line="360" w:lineRule="auto"/>
        <w:jc w:val="both"/>
        <w:rPr>
          <w:rFonts w:ascii="Times New Roman" w:hAnsi="Times New Roman"/>
          <w:sz w:val="24"/>
          <w:szCs w:val="20"/>
        </w:rPr>
      </w:pPr>
      <w:r w:rsidRPr="00275F09">
        <w:rPr>
          <w:rFonts w:ascii="Times New Roman" w:hAnsi="Times New Roman"/>
          <w:sz w:val="24"/>
          <w:szCs w:val="20"/>
        </w:rPr>
        <w:t>A Baseline corpus will be created by using the google play store.</w:t>
      </w:r>
    </w:p>
    <w:p w:rsidR="00275F09" w:rsidRPr="00316E76" w:rsidRDefault="00275F09" w:rsidP="00275F09">
      <w:pPr>
        <w:pStyle w:val="ListParagraph"/>
        <w:numPr>
          <w:ilvl w:val="0"/>
          <w:numId w:val="27"/>
        </w:numPr>
        <w:autoSpaceDE w:val="0"/>
        <w:autoSpaceDN w:val="0"/>
        <w:adjustRightInd w:val="0"/>
        <w:spacing w:after="0" w:line="360" w:lineRule="auto"/>
        <w:jc w:val="both"/>
        <w:rPr>
          <w:rFonts w:ascii="Times New Roman" w:hAnsi="Times New Roman"/>
          <w:sz w:val="24"/>
          <w:szCs w:val="20"/>
        </w:rPr>
      </w:pPr>
      <w:r>
        <w:rPr>
          <w:rFonts w:ascii="Times New Roman" w:hAnsi="Times New Roman"/>
          <w:sz w:val="24"/>
          <w:szCs w:val="20"/>
        </w:rPr>
        <w:t>An automated framework will be developed by using NLP techniques and machine learning algorithms.</w:t>
      </w:r>
    </w:p>
    <w:p w:rsidR="00275F09" w:rsidRPr="00316E76" w:rsidRDefault="00275F09" w:rsidP="00275F09">
      <w:pPr>
        <w:pStyle w:val="ListParagraph"/>
        <w:numPr>
          <w:ilvl w:val="0"/>
          <w:numId w:val="27"/>
        </w:numPr>
        <w:autoSpaceDE w:val="0"/>
        <w:autoSpaceDN w:val="0"/>
        <w:adjustRightInd w:val="0"/>
        <w:spacing w:after="0" w:line="360" w:lineRule="auto"/>
        <w:jc w:val="both"/>
        <w:rPr>
          <w:rFonts w:ascii="Times New Roman" w:hAnsi="Times New Roman"/>
          <w:sz w:val="24"/>
          <w:szCs w:val="20"/>
        </w:rPr>
      </w:pPr>
      <w:r w:rsidRPr="00316E76">
        <w:rPr>
          <w:rFonts w:ascii="Times New Roman" w:hAnsi="Times New Roman"/>
          <w:sz w:val="24"/>
          <w:szCs w:val="20"/>
        </w:rPr>
        <w:t xml:space="preserve">Experiments will be conducted using </w:t>
      </w:r>
      <w:r w:rsidRPr="00316E76">
        <w:rPr>
          <w:rFonts w:ascii="Times New Roman" w:hAnsi="Times New Roman"/>
          <w:sz w:val="24"/>
        </w:rPr>
        <w:t>classification algorithms</w:t>
      </w:r>
      <w:r w:rsidRPr="00316E76">
        <w:rPr>
          <w:rFonts w:ascii="Times New Roman" w:hAnsi="Times New Roman"/>
          <w:sz w:val="24"/>
          <w:szCs w:val="20"/>
        </w:rPr>
        <w:t xml:space="preserve"> to train the features and predict the review type and sentiment priority. </w:t>
      </w:r>
    </w:p>
    <w:p w:rsidR="00275F09" w:rsidRPr="00C86FB2" w:rsidRDefault="00275F09" w:rsidP="00275F09">
      <w:pPr>
        <w:pStyle w:val="ListParagraph"/>
        <w:numPr>
          <w:ilvl w:val="0"/>
          <w:numId w:val="27"/>
        </w:numPr>
        <w:autoSpaceDE w:val="0"/>
        <w:autoSpaceDN w:val="0"/>
        <w:adjustRightInd w:val="0"/>
        <w:spacing w:after="0" w:line="360" w:lineRule="auto"/>
        <w:jc w:val="both"/>
        <w:rPr>
          <w:rFonts w:ascii="Times New Roman" w:hAnsi="Times New Roman"/>
          <w:sz w:val="24"/>
          <w:szCs w:val="20"/>
        </w:rPr>
      </w:pPr>
      <w:r w:rsidRPr="00316E76">
        <w:rPr>
          <w:rFonts w:ascii="Times New Roman" w:hAnsi="Times New Roman"/>
          <w:sz w:val="24"/>
          <w:szCs w:val="20"/>
        </w:rPr>
        <w:t>In the end, the overall performance of classification algorithms will be evaluated using Recall, F-score, and Precision accuracy measures.</w:t>
      </w:r>
    </w:p>
    <w:p w:rsidR="00275F09" w:rsidRPr="00C86FB2" w:rsidRDefault="00275F09" w:rsidP="00C86FB2">
      <w:pPr>
        <w:pStyle w:val="Heading1"/>
        <w:spacing w:line="360" w:lineRule="auto"/>
        <w:rPr>
          <w:rFonts w:ascii="Times New Roman" w:hAnsi="Times New Roman" w:cs="Times New Roman"/>
          <w:i/>
        </w:rPr>
      </w:pPr>
      <w:bookmarkStart w:id="37" w:name="_Toc69988404"/>
      <w:r w:rsidRPr="00C86FB2">
        <w:rPr>
          <w:rFonts w:ascii="Times New Roman" w:hAnsi="Times New Roman" w:cs="Times New Roman"/>
        </w:rPr>
        <w:t>RESEARCH QUESTION(S)</w:t>
      </w:r>
      <w:bookmarkEnd w:id="37"/>
      <w:r w:rsidRPr="00C86FB2">
        <w:rPr>
          <w:rFonts w:ascii="Times New Roman" w:hAnsi="Times New Roman" w:cs="Times New Roman"/>
        </w:rPr>
        <w:t xml:space="preserve"> </w:t>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p>
    <w:p w:rsidR="00275F09" w:rsidRPr="00316E76" w:rsidRDefault="00275F09" w:rsidP="00C86FB2">
      <w:pPr>
        <w:spacing w:line="360" w:lineRule="auto"/>
        <w:rPr>
          <w:rFonts w:ascii="Times New Roman" w:hAnsi="Times New Roman"/>
          <w:sz w:val="24"/>
        </w:rPr>
      </w:pPr>
      <w:r w:rsidRPr="00316E76">
        <w:rPr>
          <w:rFonts w:ascii="Times New Roman" w:hAnsi="Times New Roman"/>
          <w:sz w:val="24"/>
        </w:rPr>
        <w:t xml:space="preserve">RQ1: What </w:t>
      </w:r>
      <w:proofErr w:type="gramStart"/>
      <w:r w:rsidRPr="00316E76">
        <w:rPr>
          <w:rFonts w:ascii="Times New Roman" w:hAnsi="Times New Roman"/>
          <w:sz w:val="24"/>
        </w:rPr>
        <w:t>are</w:t>
      </w:r>
      <w:proofErr w:type="gramEnd"/>
      <w:r w:rsidRPr="00316E76">
        <w:rPr>
          <w:rFonts w:ascii="Times New Roman" w:hAnsi="Times New Roman"/>
          <w:sz w:val="24"/>
        </w:rPr>
        <w:t xml:space="preserve"> the issue types presented in google play store applications?</w:t>
      </w:r>
    </w:p>
    <w:p w:rsidR="00275F09" w:rsidRPr="00275F09" w:rsidRDefault="00275F09" w:rsidP="00275F09">
      <w:pPr>
        <w:autoSpaceDE w:val="0"/>
        <w:autoSpaceDN w:val="0"/>
        <w:adjustRightInd w:val="0"/>
        <w:spacing w:line="360" w:lineRule="auto"/>
        <w:rPr>
          <w:rFonts w:ascii="Times New Roman" w:hAnsi="Times New Roman"/>
          <w:sz w:val="24"/>
        </w:rPr>
      </w:pPr>
      <w:r w:rsidRPr="00316E76">
        <w:rPr>
          <w:rFonts w:ascii="Times New Roman" w:hAnsi="Times New Roman"/>
          <w:sz w:val="24"/>
        </w:rPr>
        <w:t xml:space="preserve">RQ2: </w:t>
      </w:r>
      <w:r>
        <w:rPr>
          <w:rFonts w:ascii="Times New Roman" w:hAnsi="Times New Roman"/>
          <w:sz w:val="24"/>
        </w:rPr>
        <w:t>How NLP techniques and machine learning classification algorithms can be combined to classify app reviews?</w:t>
      </w:r>
      <w:r>
        <w:rPr>
          <w:rFonts w:ascii="Times New Roman" w:hAnsi="Times New Roman"/>
          <w:sz w:val="24"/>
        </w:rPr>
        <w:tab/>
      </w:r>
    </w:p>
    <w:p w:rsidR="00275F09" w:rsidRPr="00C86FB2" w:rsidRDefault="00275F09" w:rsidP="00C86FB2">
      <w:pPr>
        <w:pStyle w:val="Heading1"/>
        <w:spacing w:line="360" w:lineRule="auto"/>
        <w:rPr>
          <w:rFonts w:ascii="Times New Roman" w:hAnsi="Times New Roman" w:cs="Times New Roman"/>
        </w:rPr>
      </w:pPr>
      <w:bookmarkStart w:id="38" w:name="_Toc69988405"/>
      <w:r w:rsidRPr="00C86FB2">
        <w:rPr>
          <w:rFonts w:ascii="Times New Roman" w:hAnsi="Times New Roman" w:cs="Times New Roman"/>
        </w:rPr>
        <w:lastRenderedPageBreak/>
        <w:t>RESEARCH OBJECTIVES</w:t>
      </w:r>
      <w:bookmarkEnd w:id="38"/>
      <w:r w:rsidRPr="00C86FB2">
        <w:rPr>
          <w:rFonts w:ascii="Times New Roman" w:hAnsi="Times New Roman" w:cs="Times New Roman"/>
        </w:rPr>
        <w:t xml:space="preserve"> </w:t>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r w:rsidRPr="00C86FB2">
        <w:rPr>
          <w:rFonts w:ascii="Times New Roman" w:hAnsi="Times New Roman" w:cs="Times New Roman"/>
        </w:rPr>
        <w:tab/>
      </w:r>
    </w:p>
    <w:p w:rsidR="00275F09" w:rsidRPr="00316E76" w:rsidRDefault="00275F09" w:rsidP="00C86FB2">
      <w:pPr>
        <w:spacing w:after="240" w:line="360" w:lineRule="auto"/>
        <w:jc w:val="both"/>
        <w:rPr>
          <w:rFonts w:ascii="Times New Roman" w:hAnsi="Times New Roman"/>
          <w:sz w:val="24"/>
        </w:rPr>
      </w:pPr>
      <w:r w:rsidRPr="00316E76">
        <w:rPr>
          <w:rFonts w:ascii="Times New Roman" w:hAnsi="Times New Roman"/>
          <w:sz w:val="24"/>
        </w:rPr>
        <w:t>The aim</w:t>
      </w:r>
      <w:ins w:id="39" w:author="Surayya obaid" w:date="2021-04-22T23:04:00Z">
        <w:r w:rsidR="00205219">
          <w:rPr>
            <w:rFonts w:ascii="Times New Roman" w:hAnsi="Times New Roman"/>
            <w:sz w:val="24"/>
          </w:rPr>
          <w:t>s</w:t>
        </w:r>
      </w:ins>
      <w:r w:rsidRPr="00316E76">
        <w:rPr>
          <w:rFonts w:ascii="Times New Roman" w:hAnsi="Times New Roman"/>
          <w:sz w:val="24"/>
        </w:rPr>
        <w:t xml:space="preserve"> of this research </w:t>
      </w:r>
      <w:ins w:id="40" w:author="Surayya obaid" w:date="2021-04-22T23:04:00Z">
        <w:r w:rsidR="00205219">
          <w:rPr>
            <w:rFonts w:ascii="Times New Roman" w:hAnsi="Times New Roman"/>
            <w:sz w:val="24"/>
          </w:rPr>
          <w:t>are</w:t>
        </w:r>
      </w:ins>
      <w:del w:id="41" w:author="Surayya obaid" w:date="2021-04-22T23:04:00Z">
        <w:r w:rsidRPr="00316E76" w:rsidDel="00205219">
          <w:rPr>
            <w:rFonts w:ascii="Times New Roman" w:hAnsi="Times New Roman"/>
            <w:sz w:val="24"/>
          </w:rPr>
          <w:delText>is</w:delText>
        </w:r>
      </w:del>
      <w:r w:rsidRPr="00316E76">
        <w:rPr>
          <w:rFonts w:ascii="Times New Roman" w:hAnsi="Times New Roman"/>
          <w:sz w:val="24"/>
        </w:rPr>
        <w:t>:</w:t>
      </w:r>
    </w:p>
    <w:p w:rsidR="00275F09" w:rsidRPr="00316E76" w:rsidRDefault="00275F09" w:rsidP="00275F09">
      <w:pPr>
        <w:pStyle w:val="ListParagraph"/>
        <w:numPr>
          <w:ilvl w:val="0"/>
          <w:numId w:val="28"/>
        </w:numPr>
        <w:spacing w:after="240" w:line="360" w:lineRule="auto"/>
        <w:jc w:val="both"/>
        <w:rPr>
          <w:rFonts w:ascii="Times New Roman" w:hAnsi="Times New Roman"/>
          <w:sz w:val="24"/>
        </w:rPr>
      </w:pPr>
      <w:proofErr w:type="gramStart"/>
      <w:r w:rsidRPr="00316E76">
        <w:rPr>
          <w:rFonts w:ascii="Times New Roman" w:hAnsi="Times New Roman"/>
          <w:sz w:val="24"/>
        </w:rPr>
        <w:t>to</w:t>
      </w:r>
      <w:proofErr w:type="gramEnd"/>
      <w:r w:rsidRPr="00316E76">
        <w:rPr>
          <w:rFonts w:ascii="Times New Roman" w:hAnsi="Times New Roman"/>
          <w:sz w:val="24"/>
        </w:rPr>
        <w:t xml:space="preserve"> classify android application user’s feedback into different review categories e.g.: bug report, user experience, performance, feature request, and application crash.</w:t>
      </w:r>
    </w:p>
    <w:p w:rsidR="00275F09" w:rsidRPr="00316E76" w:rsidRDefault="00275F09" w:rsidP="00275F09">
      <w:pPr>
        <w:pStyle w:val="ListParagraph"/>
        <w:numPr>
          <w:ilvl w:val="0"/>
          <w:numId w:val="28"/>
        </w:numPr>
        <w:spacing w:after="240" w:line="360" w:lineRule="auto"/>
        <w:jc w:val="both"/>
        <w:rPr>
          <w:rFonts w:ascii="Times New Roman" w:hAnsi="Times New Roman"/>
          <w:sz w:val="24"/>
        </w:rPr>
      </w:pPr>
      <w:proofErr w:type="gramStart"/>
      <w:r w:rsidRPr="00316E76">
        <w:rPr>
          <w:rFonts w:ascii="Times New Roman" w:hAnsi="Times New Roman"/>
          <w:sz w:val="24"/>
        </w:rPr>
        <w:t>to</w:t>
      </w:r>
      <w:proofErr w:type="gramEnd"/>
      <w:r w:rsidRPr="00316E76">
        <w:rPr>
          <w:rFonts w:ascii="Times New Roman" w:hAnsi="Times New Roman"/>
          <w:sz w:val="24"/>
        </w:rPr>
        <w:t xml:space="preserve"> classify sentiments from user reviews.</w:t>
      </w:r>
    </w:p>
    <w:p w:rsidR="00C86FB2" w:rsidRPr="00C86FB2" w:rsidRDefault="00275F09" w:rsidP="00C86FB2">
      <w:pPr>
        <w:pStyle w:val="ListParagraph"/>
        <w:numPr>
          <w:ilvl w:val="0"/>
          <w:numId w:val="28"/>
        </w:numPr>
        <w:spacing w:after="240" w:line="360" w:lineRule="auto"/>
        <w:jc w:val="both"/>
        <w:rPr>
          <w:rFonts w:ascii="Times New Roman" w:hAnsi="Times New Roman"/>
          <w:sz w:val="24"/>
        </w:rPr>
      </w:pPr>
      <w:proofErr w:type="gramStart"/>
      <w:r w:rsidRPr="00316E76">
        <w:rPr>
          <w:rFonts w:ascii="Times New Roman" w:hAnsi="Times New Roman"/>
          <w:sz w:val="24"/>
        </w:rPr>
        <w:t>to</w:t>
      </w:r>
      <w:proofErr w:type="gramEnd"/>
      <w:r w:rsidRPr="00316E76">
        <w:rPr>
          <w:rFonts w:ascii="Times New Roman" w:hAnsi="Times New Roman"/>
          <w:sz w:val="24"/>
        </w:rPr>
        <w:t xml:space="preserve"> conduct a comparative analysis of different supervised learning techniques based on their accuracy to find the best technique.</w:t>
      </w:r>
    </w:p>
    <w:p w:rsidR="00275F09" w:rsidRPr="00C86FB2" w:rsidRDefault="00275F09" w:rsidP="00C86FB2">
      <w:pPr>
        <w:pStyle w:val="Heading1"/>
        <w:spacing w:line="360" w:lineRule="auto"/>
        <w:rPr>
          <w:rFonts w:ascii="Times New Roman" w:hAnsi="Times New Roman" w:cs="Times New Roman"/>
        </w:rPr>
      </w:pPr>
      <w:bookmarkStart w:id="42" w:name="_Toc69988406"/>
      <w:r w:rsidRPr="00C86FB2">
        <w:rPr>
          <w:rFonts w:ascii="Times New Roman" w:hAnsi="Times New Roman" w:cs="Times New Roman"/>
        </w:rPr>
        <w:t>REVIEW OF LITERATURE</w:t>
      </w:r>
      <w:bookmarkEnd w:id="42"/>
    </w:p>
    <w:p w:rsidR="00275F09" w:rsidRPr="00316E76" w:rsidRDefault="00275F09" w:rsidP="00C86FB2">
      <w:pPr>
        <w:spacing w:after="240" w:line="360" w:lineRule="auto"/>
        <w:jc w:val="both"/>
        <w:rPr>
          <w:rFonts w:ascii="Times New Roman" w:hAnsi="Times New Roman"/>
          <w:sz w:val="24"/>
        </w:rPr>
      </w:pPr>
      <w:r w:rsidRPr="00316E76">
        <w:rPr>
          <w:rFonts w:ascii="Times New Roman" w:hAnsi="Times New Roman"/>
          <w:sz w:val="24"/>
        </w:rPr>
        <w:t xml:space="preserve">Several studies have been published on app-review classification in English </w:t>
      </w:r>
      <w:r w:rsidRPr="00316E76">
        <w:rPr>
          <w:rFonts w:ascii="Times New Roman" w:hAnsi="Times New Roman"/>
          <w:sz w:val="24"/>
        </w:rPr>
        <w:fldChar w:fldCharType="begin" w:fldLock="1"/>
      </w:r>
      <w:r>
        <w:rPr>
          <w:rFonts w:ascii="Times New Roman" w:hAnsi="Times New Roman"/>
          <w:sz w:val="24"/>
        </w:rPr>
        <w:instrText>ADDIN CSL_CITATION {"citationItems":[{"id":"ITEM-1","itemData":{"DOI":"10.1007/978-3-030-34614-0_7","ISBN":"9783030346140","ISSN":"18609503","abstract":"Sentiment analysis is one of data mining types that estimates the direction of personality’s sentiment analysis within natural language processing. Analyzing the text computational linguistics are used to deduce and analyze mental knowledge of Web, social media and related references. The examined data quantifies the global society’s attitudes or feelings via specific goods, people or thoughts and expose the contextual duality of the knowledge. Sentiment analysis used in different approaches such as products and services reviews. Also is used in healthcare, there is a huge volume of information about healthcare obtainable online, such as personal blogs, social media, and on the websites about medical issues rating that are not obtained methodically. Sentiment analysis provides many benefits such as using medical information to achieve the best result to increase healthcare quality. In this paper, sentiment analysis methods and techniques are presented that used in the medical domain.","author":[{"dropping-particle":"","family":"Abualigah","given":"Laith","non-dropping-particle":"","parse-names":false,"suffix":""},{"dropping-particle":"","family":"Alfar","given":"Hamza Essam","non-dropping-particle":"","parse-names":false,"suffix":""},{"dropping-particle":"","family":"Shehab","given":"Mohammad","non-dropping-particle":"","parse-names":false,"suffix":""},{"dropping-particle":"","family":"Hussein","given":"Alhareth Mohammed Abu","non-dropping-particle":"","parse-names":false,"suffix":""}],"container-title":"Recent Advances in NLP: The Case of Arabic Language, Studies in Computational Intelligence","id":"ITEM-1","issue":"January","issued":{"date-parts":[["2020"]]},"page":"129-141","title":"Sentiment Analysis in Healthcare: A Brief Review","type":"article-journal","volume":"874"},"uris":["http://www.mendeley.com/documents/?uuid=5f86ff1d-a0d1-4c8d-98de-444a75b61a55"]},{"id":"ITEM-2","itemData":{"abstract":"App store reviews are an abundant source for requirements elicitation, from which analysts can identify bugs, feature requests, and potential improvements for mobile apps from a large, distributed audience. As a paradigm shift occurs in the Requirements Engineering process, product development teams need new tools and techniques to support them in making realtime decisions based on user feedback data. Natural language processing (NLP) techniques can contribute to this problem by o ering automated means to do preprocessing, text classi cation, feature extraction, and topic modelling. On the other hand, Information Visualization can be applied to RE as a way to augment an analysts cognition and shorten the path from data to decision. When certain principles and guidelines are followed, an IV tool can speed up the knowledge discovery process, thus bene ting the analyst work. In this context, we propose RE-SWOT, an approach and a tool that uses NLP and IV to support requirements elicitation from app store reviews through competitor analysis. The usefulness of RE-SWOT for practitioners is evaluated by observational case studies with 3 companies from di erent industries and contexts. Keywords: app store reviews, CrowdRE, NLP, information visualization, natural language processing, requirements elicitation, requirements engineering","author":[{"dropping-particle":"","family":"Parente","given":"Micaela Garcia","non-dropping-particle":"","parse-names":false,"suffix":""}],"container-title":"Utrecht University","id":"ITEM-2","issued":{"date-parts":[["2018"]]},"title":"Using NLP and Information Visualization to analyze app reviews","type":"thesis"},"uris":["http://www.mendeley.com/documents/?uuid=bb8df2c7-5285-4c2b-9407-7385ce5f2999"]},{"id":"ITEM-3","itemData":{"DOI":"10.1145/3180155.3180218","ISBN":"9781450356381","abstract":"Detecting emerging issues (e.g., new bugs) timely and precisely is crucial for developers to update their apps. App reviews provide an opportunity to proactively collect user complaints and promptly improve apps' user experience, in terms of bug fixing and feature refinement. However, the tremendous quantities of reviews and noise words (e.g., misspelled words) increase the difficulties in accurately identifying newly-appearing app issues. In this paper, we propose a novel and automated framework IDEA, which aims to IDentify Emerging App issues effectively based on online review analysis. We evaluate IDEA on six popular apps from Google Play and Apple's App Store, employing the official app changelogs as our ground truth. Experiment results demonstrate the effectiveness of IDEA in identifying emerging app issues. Feedback from engineers and product managers shows that 88.9% of them think that the identified issues can facilitate app development in practice. Moreover, we have successfully applied IDEA to several products of Tencent, which serve hundreds of millions of users. CCS CONCEPTS • Software and its engineering → Dynamic analysis; • Information systems → Web and social media search; KEYWORDS App reviews, online analysis, emerging issues","author":[{"dropping-particle":"","family":"Gao","given":"Cuiyun","non-dropping-particle":"","parse-names":false,"suffix":""},{"dropping-particle":"","family":"Zeng","given":"Jichuan","non-dropping-particle":"","parse-names":false,"suffix":""},{"dropping-particle":"","family":"Lyu","given":"Michael R.","non-dropping-particle":"","parse-names":false,"suffix":""},{"dropping-particle":"","family":"King","given":"Irwin","non-dropping-particle":"","parse-names":false,"suffix":""}],"container-title":"40th International Conference on Software EngineeringMay 2018","id":"ITEM-3","issue":"December","issued":{"date-parts":[["2018"]]},"page":"48-58","title":"Online app review analysis for identifying emerging issues","type":"paper-conference"},"uris":["http://www.mendeley.com/documents/?uuid=1ee97896-cc85-404f-ba41-8fc7e2a9d3a0"]},{"id":"ITEM-4","itemData":{"DOI":"10.1007/s00766-016-0251-9","ISSN":"1432010X","abstract":"App stores like Google Play and Apple AppStore have over 3 million apps covering nearly every kind of software and service. Billions of users regularly download, use, and review these apps. Recent studies have shown that reviews written by the users represent a rich source of information for the app vendors and the developers, as they include information about bugs, ideas for new features, or documentation of released features. The majority of the reviews, however, is rather non-informative just praising the app and repeating to the star ratings in words. This paper introduces several probabilistic techniques to classify app reviews into four types: bug reports, feature requests, user experiences, and text ratings. For this, we use review metadata such as the star rating and the tense, as well as, text classification, natural language processing, and sentiment analysis techniques. We conducted a series of experiments to compare the accuracy of the techniques and compared them with simple string matching. We found that metadata alone results in a poor classification accuracy. When combined with simple text classification and natural language preprocessing of the text—particularly with bigrams and lemmatization—the classification precision for all review types got up to 88–92 % and the recall up to 90–99 %. Multiple binary classifiers outperformed single multiclass classifiers. Our results inspired the design of a review analytics tool, which should help app vendors and developers deal with the large amount of reviews, filter critical reviews, and assign them to the appropriate stakeholders. We describe the tool main features and summarize nine interviews with practitioners on how review analytics tools including ours could be used in practice.","author":[{"dropping-particle":"","family":"Maalej","given":"Walid","non-dropping-particle":"","parse-names":false,"suffix":""},{"dropping-particle":"","family":"Kurtanović","given":"Zijad","non-dropping-particle":"","parse-names":false,"suffix":""},{"dropping-particle":"","family":"Nabil","given":"Hadeer","non-dropping-particle":"","parse-names":false,"suffix":""},{"dropping-particle":"","family":"Stanik","given":"Christoph","non-dropping-particle":"","parse-names":false,"suffix":""}],"container-title":"Journal of Requirements Engineering","id":"ITEM-4","issue":"3","issued":{"date-parts":[["2016","9","1"]]},"page":"311-331","publisher":"Springer London","title":"On the automatic classification of app reviews","type":"article-journal","volume":"21"},"uris":["http://www.mendeley.com/documents/?uuid=0d38cc52-117f-3f5c-bb02-686e2b926fa9"]},{"id":"ITEM-5","itemData":{"DOI":"10.1109/RE.2015.7320414","ISBN":"9781467369053","abstract":"App stores like Google Play and Apple AppStore have over 3 Million apps covering nearly every kind of software and service. Billions of users regularly download, use, and review these apps. Recent studies have shown that reviews written by the users represent a rich source of information for the app vendors and the developers, as they include information about bugs, ideas for new features, or documentation of released features. This paper introduces several probabilistic techniques to classify app reviews into four types: bug reports, feature requests, user experiences, and ratings. For this we use review metadata such as the star rating and the tense, as well as, text classification, natural language processing, and sentiment analysis techniques. We conducted a series of experiments to compare the accuracy of the techniques and compared them with simple string matching. We found that metadata alone results in a poor classification accuracy. When combined with natural language processing, the classification precision got between 70-95% while the recall between 80-90%. Multiple binary classifiers outperformed single multiclass classifiers. Our results impact the design of review analytics tools which help app vendors, developers, and users to deal with the large amount of reviews, filter critical reviews, and assign them to the appropriate stakeholders.","author":[{"dropping-particle":"","family":"Maalej","given":"Walid","non-dropping-particle":"","parse-names":false,"suffix":""},{"dropping-particle":"","family":"Nabil","given":"Hadeer","non-dropping-particle":"","parse-names":false,"suffix":""}],"container-title":"2015 IEEE 23rd International Requirements Engineering Conference, RE 2015 - Proceedings","id":"ITEM-5","issued":{"date-parts":[["2015"]]},"page":"116-125","title":"Bug report, feature request, or simply praise? On automatically classifying app reviews","type":"paper-conference"},"uris":["http://www.mendeley.com/documents/?uuid=2184f2e7-4022-4a1d-8480-ca1c93e1fae3"]}],"mendeley":{"formattedCitation":"(Abualigah et al., 2020; Gao et al., 2018; Maalej et al., 2016; Maalej &amp; Nabil, 2015; Parente, 2018)","plainTextFormattedCitation":"(Abualigah et al., 2020; Gao et al., 2018; Maalej et al., 2016; Maalej &amp; Nabil, 2015; Parente, 2018)","previouslyFormattedCitation":"(Abualigah et al., 2020; Gao et al., 2018; Maalej et al., 2016; Maalej &amp; Nabil, 2015; Parente, 2018)"},"properties":{"noteIndex":0},"schema":"https://github.com/citation-style-language/schema/raw/master/csl-citation.json"}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(Abualigah et al., 2020; Gao et al., 2018; Maalej et al., 2016; Maalej &amp; Nabil, 2015; Parente, 2018)</w:t>
      </w:r>
      <w:r w:rsidRPr="00316E76">
        <w:rPr>
          <w:rFonts w:ascii="Times New Roman" w:hAnsi="Times New Roman"/>
          <w:sz w:val="24"/>
        </w:rPr>
        <w:fldChar w:fldCharType="end"/>
      </w:r>
      <w:r w:rsidRPr="00316E76">
        <w:rPr>
          <w:rFonts w:ascii="Times New Roman" w:hAnsi="Times New Roman"/>
          <w:sz w:val="24"/>
        </w:rPr>
        <w:t xml:space="preserve"> and Chinese language</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{"citationItems":[{"id":"ITEM-1","itemData":{"DOI":"10.1007/s11390-017-1784-1","ISSN":"18604749","abstract":"Mobile apps (applications) have become a popular form of software, and the app reviews by users have become an important feedback resource. Users may raise some issues in their reviews when they use apps, such as a functional bug, a network lag, or a request for a feature. Understanding these issues can help developers to focus on users’ concerns, and help users to evaluate similar apps for download or purchase. However, we do not know which types of issues are raised in a review. Moreover, the amount of user reviews is huge and the nature of the reviews’ text is unstructured and informal. In this paper, we analyze 3 902 user reviews from 11 mobile apps in a Chinese app store — 360 Mobile Assistant, and uncover 17 issue types. Then, we propose an approach CSLabel that can label user reviews based on the raised issue types. CSLabel uses a cost-sensitive learning method to mitigate the effects of the imbalanced data, and optimizes the setting of the support vector machine (SVM) classifier’s kernel function. Results show that CSLabel can correctly label reviews with the precision of 66.5%, the recall of 69.8%, and the F1 measure of 69.8%. In comparison with the state-of-the-art approach, CSLabel improves the precision by 14%, the recall by 30%, the F1 measure by 22%. Finally, we apply our approach to two real scenarios: 1) we provide an overview of 1 076 786 user reviews from 1 100 apps in the 360 Mobile Assistant and 2) we find that some issue types have a negative correlation with users’ evaluation of apps.","author":[{"dropping-particle":"","family":"Zhang","given":"Li","non-dropping-particle":"","parse-names":false,"suffix":""},{"dropping-particle":"","family":"Huang","given":"Xin Yue","non-dropping-particle":"","parse-names":false,"suffix":""},{"dropping-particle":"","family":"Jiang","given":"Jing","non-dropping-particle":"","parse-names":false,"suffix":""},{"dropping-particle":"","family":"Hu","given":"Ya Kun","non-dropping-particle":"","parse-names":false,"suffix":""}],"container-title":"Journal of Computer Science and Technology","id":"ITEM-1","issue":"6","issued":{"date-parts":[["2017"]]},"page":"1076-1089","title":"CSLabel: An Approach for Labelling Mobile App Reviews","type":"article-journal","volume":"32"},"uris":["http://www.mendeley.com/documents/?uuid=a36f0c22-121b-42aa-a7dd-951df7303bae"]}],"mendeley":{"formattedCitation":"(Zhang et al., 2017)","plainTextFormattedCitation":"(Zhang et al., 2017)","previouslyFormattedCitation":"(Zhang et al., 2017)"},"properties":{"noteIndex":0},"schema":"https://github.com/citation-style-language/schema/raw/master/csl-citation.json"}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(Zhang et al., 2017)</w:t>
      </w:r>
      <w:r w:rsidRPr="00316E76">
        <w:rPr>
          <w:rFonts w:ascii="Times New Roman" w:hAnsi="Times New Roman"/>
          <w:sz w:val="24"/>
        </w:rPr>
        <w:fldChar w:fldCharType="end"/>
      </w:r>
      <w:r w:rsidRPr="00316E76">
        <w:rPr>
          <w:rFonts w:ascii="Times New Roman" w:hAnsi="Times New Roman"/>
          <w:sz w:val="24"/>
        </w:rPr>
        <w:t xml:space="preserve">.  A lot of research has been conducted that is focused on user sentiments and different issue types, downloads, application ratings with different methodologies to improve problems. This research aims to automate the method of user reviews and identify their sentiments, based on the reviews, </w:t>
      </w:r>
      <w:r>
        <w:rPr>
          <w:rFonts w:ascii="Times New Roman" w:hAnsi="Times New Roman"/>
          <w:sz w:val="24"/>
        </w:rPr>
        <w:t>and users’ reviews</w:t>
      </w:r>
      <w:r w:rsidRPr="00316E76">
        <w:rPr>
          <w:rFonts w:ascii="Times New Roman" w:hAnsi="Times New Roman"/>
          <w:sz w:val="24"/>
        </w:rPr>
        <w:t xml:space="preserve"> will </w:t>
      </w:r>
      <w:r>
        <w:rPr>
          <w:rFonts w:ascii="Times New Roman" w:hAnsi="Times New Roman"/>
          <w:sz w:val="24"/>
        </w:rPr>
        <w:t xml:space="preserve">also categorize. </w:t>
      </w:r>
      <w:r w:rsidRPr="00316E76">
        <w:rPr>
          <w:rFonts w:ascii="Times New Roman" w:hAnsi="Times New Roman"/>
          <w:sz w:val="24"/>
        </w:rPr>
        <w:t xml:space="preserve">Therefore, the </w:t>
      </w:r>
      <w:proofErr w:type="gramStart"/>
      <w:r w:rsidRPr="00316E76">
        <w:rPr>
          <w:rFonts w:ascii="Times New Roman" w:hAnsi="Times New Roman"/>
          <w:sz w:val="24"/>
        </w:rPr>
        <w:t>literature of the previous studies have</w:t>
      </w:r>
      <w:proofErr w:type="gramEnd"/>
      <w:r w:rsidRPr="00316E76">
        <w:rPr>
          <w:rFonts w:ascii="Times New Roman" w:hAnsi="Times New Roman"/>
          <w:sz w:val="24"/>
        </w:rPr>
        <w:t xml:space="preserve"> been discussed below:</w:t>
      </w:r>
    </w:p>
    <w:p w:rsidR="00275F09" w:rsidRPr="00316E76" w:rsidRDefault="00275F09" w:rsidP="00275F09">
      <w:pPr>
        <w:spacing w:after="240" w:line="360" w:lineRule="auto"/>
        <w:jc w:val="both"/>
        <w:rPr>
          <w:rFonts w:ascii="Times New Roman" w:hAnsi="Times New Roman"/>
          <w:sz w:val="24"/>
        </w:rPr>
      </w:pP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{"citationItems":[{"id":"ITEM-1","itemData":{"DOI":"10.1007/s11390-017-1784-1","ISSN":"18604749","abstract":"Mobile apps (applications) have become a popular form of software, and the app reviews by users have become an important feedback resource. Users may raise some issues in their reviews when they use apps, such as a functional bug, a network lag, or a request for a feature. Understanding these issues can help developers to focus on users’ concerns, and help users to evaluate similar apps for download or purchase. However, we do not know which types of issues are raised in a review. Moreover, the amount of user reviews is huge and the nature of the reviews’ text is unstructured and informal. In this paper, we analyze 3 902 user reviews from 11 mobile apps in a Chinese app store — 360 Mobile Assistant, and uncover 17 issue types. Then, we propose an approach CSLabel that can label user reviews based on the raised issue types. CSLabel uses a cost-sensitive learning method to mitigate the effects of the imbalanced data, and optimizes the setting of the support vector machine (SVM) classifier’s kernel function. Results show that CSLabel can correctly label reviews with the precision of 66.5%, the recall of 69.8%, and the F1 measure of 69.8%. In comparison with the state-of-the-art approach, CSLabel improves the precision by 14%, the recall by 30%, the F1 measure by 22%. Finally, we apply our approach to two real scenarios: 1) we provide an overview of 1 076 786 user reviews from 1 100 apps in the 360 Mobile Assistant and 2) we find that some issue types have a negative correlation with users’ evaluation of apps.","author":[{"dropping-particle":"","family":"Zhang","given":"Li","non-dropping-particle":"","parse-names":false,"suffix":""},{"dropping-particle":"","family":"Huang","given":"Xin Yue","non-dropping-particle":"","parse-names":false,"suffix":""},{"dropping-particle":"","family":"Jiang","given":"Jing","non-dropping-particle":"","parse-names":false,"suffix":""},{"dropping-particle":"","family":"Hu","given":"Ya Kun","non-dropping-particle":"","parse-names":false,"suffix":""}],"container-title":"Journal of Computer Science and Technology","id":"ITEM-1","issue":"6","issued":{"date-parts":[["2017"]]},"page":"1076-1089","title":"CSLabel: An Approach for Labelling Mobile App Reviews","type":"article-journal","volume":"32"},"uris":["http://www.mendeley.com/documents/?uuid=a36f0c22-121b-42aa-a7dd-951df7303bae"]}],"mendeley":{"formattedCitation":"(Zhang et al., 2017)","plainTextFormattedCitation":"(Zhang et al., 2017)","previouslyFormattedCitation":"(Zhang et al., 2017)"},"properties":{"noteIndex":0},"schema":"https://github.com/citation-style-language/schema/raw/master/csl-citation.json"}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(Zhang et al., 2017)</w:t>
      </w:r>
      <w:r w:rsidRPr="00316E76">
        <w:rPr>
          <w:rFonts w:ascii="Times New Roman" w:hAnsi="Times New Roman"/>
          <w:sz w:val="24"/>
        </w:rPr>
        <w:fldChar w:fldCharType="end"/>
      </w:r>
      <w:r w:rsidRPr="00316E76">
        <w:rPr>
          <w:rFonts w:ascii="Times New Roman" w:hAnsi="Times New Roman"/>
          <w:sz w:val="24"/>
        </w:rPr>
        <w:t xml:space="preserve"> proposed a model that is a cost-sensitive learning method (</w:t>
      </w:r>
      <w:proofErr w:type="spellStart"/>
      <w:r w:rsidRPr="00316E76">
        <w:rPr>
          <w:rFonts w:ascii="Times New Roman" w:hAnsi="Times New Roman"/>
          <w:sz w:val="24"/>
        </w:rPr>
        <w:t>CSLabel</w:t>
      </w:r>
      <w:proofErr w:type="spellEnd"/>
      <w:r w:rsidRPr="00316E76">
        <w:rPr>
          <w:rFonts w:ascii="Times New Roman" w:hAnsi="Times New Roman"/>
          <w:sz w:val="24"/>
        </w:rPr>
        <w:t xml:space="preserve">) for analyzing and labeling the reviews. They analyzed 3902 user reviews from 11 mobile apps in a Chinese app store, they have covered 17 issue types which include Additional cost, Compatibility issue, Content complaint, Crashing, Feature removal, Feature request, Functional complaint, and User interface. The Support vector machine learning algorithm is used in this research. The result shows that </w:t>
      </w:r>
      <w:proofErr w:type="spellStart"/>
      <w:r w:rsidRPr="00316E76">
        <w:rPr>
          <w:rFonts w:ascii="Times New Roman" w:hAnsi="Times New Roman"/>
          <w:sz w:val="24"/>
        </w:rPr>
        <w:t>CSLabel</w:t>
      </w:r>
      <w:proofErr w:type="spellEnd"/>
      <w:r w:rsidRPr="00316E76">
        <w:rPr>
          <w:rFonts w:ascii="Times New Roman" w:hAnsi="Times New Roman"/>
          <w:sz w:val="24"/>
        </w:rPr>
        <w:t xml:space="preserve"> can correctly label the data and they also identified the issue types that have a negative correlation with users’ evaluation of apps. </w:t>
      </w:r>
    </w:p>
    <w:p w:rsidR="00275F09" w:rsidRPr="00316E76" w:rsidRDefault="00275F09" w:rsidP="00275F09">
      <w:pPr>
        <w:autoSpaceDE w:val="0"/>
        <w:autoSpaceDN w:val="0"/>
        <w:adjustRightInd w:val="0"/>
        <w:spacing w:line="360" w:lineRule="auto"/>
        <w:jc w:val="both"/>
        <w:rPr>
          <w:rFonts w:ascii="Times New Roman" w:hAnsi="Times New Roman"/>
          <w:sz w:val="24"/>
        </w:rPr>
      </w:pPr>
      <w:r w:rsidRPr="00316E76">
        <w:rPr>
          <w:rFonts w:ascii="Times New Roman" w:hAnsi="Times New Roman"/>
          <w:sz w:val="24"/>
        </w:rPr>
        <w:t xml:space="preserve">The numeric rating was also predicted by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{"citationItems":[{"id":"ITEM-1","itemData":{"DOI":"10.4218/etrij.2019-0443","ISSN":"22337326","abstract":"Application (app) ratings are feedback provided voluntarily by users and serve as important evaluation criteria for apps. However, these ratings can often be biased owing to insufficient or missing votes. Additionally, significant differences have been observed between numeric ratings and user reviews. This study aims to predict the numeric ratings of Google apps using machine learning classifiers. It exploits numeric app ratings provided by users as training data and returns authentic mobile app ratings by analyzing user reviews. An ensemble learning model is proposed for this purpose that considers term frequency/inverse document frequency (TF/IDF) features. Three TF/IDF features, including unigrams, bigrams, and trigrams, were used. The dataset was scraped from the Google Play store, extracting data from 14 different app categories. Biased and unbiased user ratings were discriminated using TextBlob analysis to formulate the ground truth, from which the classifier prediction accuracy was then evaluated. The results demonstrate the high potential for machine learning-based classifiers to predict authentic numeric ratings based on actual user reviews.","author":[{"dropping-particle":"","family":"Umer","given":"Muhammad","non-dropping-particle":"","parse-names":false,"suffix":""},{"dropping-particle":"","family":"Ashraf","given":"Imran","non-dropping-particle":"","parse-names":false,"suffix":""},{"dropping-particle":"","family":"Mehmood","given":"Arif","non-dropping-particle":"","parse-names":false,"suffix":""},{"dropping-particle":"","family":"Ullah","given":"Saleem","non-dropping-particle":"","parse-names":false,"suffix":""},{"dropping-particle":"","family":"Choi","given":"Gyu Sang","non-dropping-particle":"","parse-names":false,"suffix":""}],"container-title":"ETRI Journal","id":"ITEM-1","issue":"September 2019","issued":{"date-parts":[["2020"]]},"page":"95-108","title":"Predicting numeric ratings for Google apps using text features and ensemble learning","type":"article-journal","volume":"43"},"uris":["http://www.mendeley.com/documents/?uuid=e4217cec-e1ba-452c-80fc-4529bb781e41"]}],"mendeley":{"formattedCitation":"(Umer et al., 2020)","plainTextFormattedCitation":"(Umer et al., 2020)","previouslyFormattedCitation":"(Umer et al., 2020)"},"properties":{"noteIndex":0},"schema":"https://github.com/citation-style-language/schema/raw/master/csl-citation.json"}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(Umer et al., 2020)</w:t>
      </w:r>
      <w:r w:rsidRPr="00316E76">
        <w:rPr>
          <w:rFonts w:ascii="Times New Roman" w:hAnsi="Times New Roman"/>
          <w:sz w:val="24"/>
        </w:rPr>
        <w:fldChar w:fldCharType="end"/>
      </w:r>
      <w:ins w:id="43" w:author="Surayya obaid" w:date="2021-04-22T23:05:00Z">
        <w:r w:rsidR="00205219">
          <w:rPr>
            <w:rFonts w:ascii="Times New Roman" w:hAnsi="Times New Roman"/>
            <w:sz w:val="24"/>
          </w:rPr>
          <w:t xml:space="preserve"> in which</w:t>
        </w:r>
      </w:ins>
      <w:r w:rsidRPr="00316E76">
        <w:rPr>
          <w:rFonts w:ascii="Times New Roman" w:hAnsi="Times New Roman"/>
          <w:sz w:val="24"/>
        </w:rPr>
        <w:t xml:space="preserve"> they proposed an ensemble learning model that considers three TF-IDF features which include unigrams, bigrams, and trigrams. </w:t>
      </w:r>
      <w:ins w:id="44" w:author="Surayya obaid" w:date="2021-04-22T23:05:00Z">
        <w:r w:rsidR="00205219">
          <w:rPr>
            <w:rFonts w:ascii="Times New Roman" w:hAnsi="Times New Roman"/>
            <w:sz w:val="24"/>
          </w:rPr>
          <w:t xml:space="preserve">For this, </w:t>
        </w:r>
      </w:ins>
      <w:r w:rsidRPr="00316E76">
        <w:rPr>
          <w:rFonts w:ascii="Times New Roman" w:hAnsi="Times New Roman"/>
          <w:sz w:val="24"/>
        </w:rPr>
        <w:t xml:space="preserve">14 different categories reviews were scrapped from the google play store. Random forest, gradient boosting classifier, extreme gradient boosting classifier, the </w:t>
      </w:r>
      <w:proofErr w:type="spellStart"/>
      <w:r w:rsidRPr="00316E76">
        <w:rPr>
          <w:rFonts w:ascii="Times New Roman" w:hAnsi="Times New Roman"/>
          <w:sz w:val="24"/>
        </w:rPr>
        <w:t>Adaboost</w:t>
      </w:r>
      <w:proofErr w:type="spellEnd"/>
      <w:r w:rsidRPr="00316E76">
        <w:rPr>
          <w:rFonts w:ascii="Times New Roman" w:hAnsi="Times New Roman"/>
          <w:sz w:val="24"/>
        </w:rPr>
        <w:t xml:space="preserve"> classifier, and extra tree classifier were applied to predict numeric ratings. The result shows that the approach of tree-based ensemble classifiers performed much better than then other classifiers and the study also shows that user reviews are irrelevant with user ratings and that </w:t>
      </w:r>
      <w:r w:rsidRPr="00316E76">
        <w:rPr>
          <w:rFonts w:ascii="Times New Roman" w:hAnsi="Times New Roman"/>
          <w:sz w:val="24"/>
        </w:rPr>
        <w:lastRenderedPageBreak/>
        <w:t xml:space="preserve">numeric ratings are higher than user reviews would imply.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{"citationItems":[{"id":"ITEM-1","itemData":{"ISSN":"2395-0056","abstract":"Google play store is engulfed with a few thousands of new applications regularly with a progressively huge number of designers working freely or on the other hand in a group to make them successful, with the enormous challenge from everywhere throughout the globe. Since most Play Store applications are free, the income model is very obscure and inaccessible regarding how the in-application buys, adverts and memberships add to the achievement of an application. In this way, an application's prosperity is normally dictated by the quantity of installation of the application and the client appraisals that it has gotten over its lifetime instead of the income is created. Application (App) ratings are feedback provided voluntarily by users and function important evaluation criteria for apps. However, these ratings can often be biased due to insufficient or missing votes. Additionally, significant differences are observed between numeric ratings and user reviews. This Study aims to predict the ratings of Google Play Store apps using machine learning Algorithms. I have tried to perform Data Analysis and prediction into the Google Play store application dataset that I have collected from Kaggle. Using Machine Learning Algorithms, I have tried to discover the relationships among various attributes present in my dataset such as which application is free or paid, about the user reviews, rating of the application.","author":[{"dropping-particle":"","family":"Shashank","given":"S","non-dropping-particle":"","parse-names":false,"suffix":""},{"dropping-particle":"","family":"Naidu","given":"Brahma","non-dropping-particle":"","parse-names":false,"suffix":""}],"container-title":"International Research Journal of Engineering and Technology","id":"ITEM-1","issue":"12","issued":{"date-parts":[["2020"]]},"page":"265-274","title":"Google Play Store Apps-Data Analysis and Ratings Prediction","type":"article-journal","volume":"07"},"uris":["http://www.mendeley.com/documents/?uuid=90bb9bf0-0658-40e0-9a3a-5723363da478"]}],"mendeley":{"formattedCitation":"(Shashank &amp; Naidu, 2020)","plainTextFormattedCitation":"(Shashank &amp; Naidu, 2020)","previouslyFormattedCitation":"(Shashank &amp; Naidu, 2020)"},"properties":{"noteIndex":0},"schema":"https://github.com/citation-style-language/schema/raw/master/csl-citation.json"}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(Shashank &amp; Naidu, 2020)</w:t>
      </w:r>
      <w:r w:rsidRPr="00316E76">
        <w:rPr>
          <w:rFonts w:ascii="Times New Roman" w:hAnsi="Times New Roman"/>
          <w:sz w:val="24"/>
        </w:rPr>
        <w:fldChar w:fldCharType="end"/>
      </w:r>
      <w:r w:rsidRPr="00316E76">
        <w:rPr>
          <w:rFonts w:ascii="Times New Roman" w:hAnsi="Times New Roman"/>
          <w:sz w:val="24"/>
        </w:rPr>
        <w:t xml:space="preserve"> also predicts the ratings of google play store applications using machine learning algorithms which include Random Forest, Support Vector Regression, linear regression, K-Nearest Neighbor, and K-mean clustering. Dataset was collected from </w:t>
      </w:r>
      <w:proofErr w:type="spellStart"/>
      <w:r w:rsidRPr="00316E76">
        <w:rPr>
          <w:rFonts w:ascii="Times New Roman" w:hAnsi="Times New Roman"/>
          <w:sz w:val="24"/>
        </w:rPr>
        <w:t>Kaggle</w:t>
      </w:r>
      <w:proofErr w:type="spellEnd"/>
      <w:r w:rsidRPr="00316E76">
        <w:rPr>
          <w:rFonts w:ascii="Times New Roman" w:hAnsi="Times New Roman"/>
          <w:sz w:val="24"/>
        </w:rPr>
        <w:t xml:space="preserve">. The result shows that K-Nearest Neighbor is predicting more accurate results better than other algorithms.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{"citationItems":[{"id":"ITEM-1","itemData":{"DOI":"10.1515/jisys-2019-0197","ISSN":"03341860","abstract":"To maintain the competitive edge and evaluating the needs of the quality app is in the mobile application market. The user's feedback on these applications plays an essential role in the mobile application development industry. The rapid growth of web technology gave people an opportunity to interact and express their review, rate and share their feedback about applications. In this paper we have scrapped 506259 of user reviews and applications rate from Google Play Store from 14 different categories. The statistical information was measured in the results using different of common machine learning algorithms such as the Logistic Regression, Random Forest Classifier, and Multinomial Naïve Bayes. Different parameters including the accuracy, precision, recall, and F1 score were used to evaluate Bigram, Trigram, and N-gram, and the statistical result of these algorithms was compared. The analysis of each algorithm, one by one, is performed, and the result has been evaluated. It is concluded that logistic regression is the best algorithm for review analysis of the Google Play Store applications. The results have been checked scientifically, and it is found that the accuracy of the logistic regression algorithm for analyzing different reviews based on three classes, i.e., positive, negative, and neutral.","author":[{"dropping-particle":"","family":"Aldabbas","given":"Hamza","non-dropping-particle":"","parse-names":false,"suffix":""},{"dropping-particle":"","family":"Bajahzar","given":"Abdullah","non-dropping-particle":"","parse-names":false,"suffix":""},{"dropping-particle":"","family":"Alruily","given":"Meshrif","non-dropping-particle":"","parse-names":false,"suffix":""},{"dropping-particle":"","family":"Qureshi","given":"Ali Adil","non-dropping-particle":"","parse-names":false,"suffix":""},{"dropping-particle":"","family":"Amir Latif","given":"Rana M.","non-dropping-particle":"","parse-names":false,"suffix":""},{"dropping-particle":"","family":"Farhan","given":"Muhammad","non-dropping-particle":"","parse-names":false,"suffix":""}],"container-title":"Journal of Intelligent Systems","id":"ITEM-1","issue":"1","issued":{"date-parts":[["2020"]]},"page":"192-208","title":"Google Play Content Scraping and Knowledge Engineering using Natural Language Processing Techniques with the Analysis of User Reviews","type":"article-journal","volume":"30"},"uris":["http://www.mendeley.com/documents/?uuid=160c91b7-072a-44fd-9828-48df45eb49ac"]}],"mendeley":{"formattedCitation":"(Aldabbas et al., 2020)","plainTextFormattedCitation":"(Aldabbas et al., 2020)","previouslyFormattedCitation":"(Aldabbas et al., 2020)"},"properties":{"noteIndex":0},"schema":"https://github.com/citation-style-language/schema/raw/master/csl-citation.json"}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(Aldabbas et al., 2020)</w:t>
      </w:r>
      <w:r w:rsidRPr="00316E76">
        <w:rPr>
          <w:rFonts w:ascii="Times New Roman" w:hAnsi="Times New Roman"/>
          <w:sz w:val="24"/>
        </w:rPr>
        <w:fldChar w:fldCharType="end"/>
      </w:r>
      <w:r w:rsidRPr="00316E76">
        <w:rPr>
          <w:rFonts w:ascii="Times New Roman" w:hAnsi="Times New Roman"/>
          <w:sz w:val="24"/>
        </w:rPr>
        <w:t xml:space="preserve"> scrapped user reviews and ratings from google play store and they used Logistic Regression, Random Forest, and Multinomial Naïve Bayes to test the reviews. The result shows that the Logistic Regression algorithm is the most active because its precision rate is high and gives more accurate results. Another research is conducted on the aspect extraction process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10.5120/ijca2017915422","author":[{"dropping-particle":"","family":"Eko","given":"Budi","non-dropping-particle":"","parse-names":false,"suffix":""},{"dropping-particle":"","family":"Galih","given":"Divi","non-dropping-particle":"","parse-names":false,"suffix":""},{"dropping-particle":"","family":"Wahyu","given":"Endang","non-dropping-particle":"","parse-names":false,"suffix":""}],"container-title":"International Journal of Computer Applications","id":"ITEM-1","issue":"9","issued":{"date-parts":[["2017"]]},"page":"28-32","title":"Aspect Extraction using Informative Data from Mobile App Data Review","type":"article-journal","volume":"173"},"uris":["http://www.mendeley.com/documents/?uuid=3b1730ff-d11a-4d55-acfd-7693cc4e0dd8"]}],"mendeley":{"formattedCitation":"(Eko et al., 2017)","plainTextFormattedCitation":"(Eko et al., 2017)","previouslyFormattedCitation":"(Eko et al., 2017)"},"properties":{"noteIndex":0},"schema":"https://github.com/citation-style-language/schema/raw/master/csl-citation.json"}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(Eko et al., 2017)</w:t>
      </w:r>
      <w:r w:rsidRPr="00316E76">
        <w:rPr>
          <w:rFonts w:ascii="Times New Roman" w:hAnsi="Times New Roman"/>
          <w:sz w:val="24"/>
        </w:rPr>
        <w:fldChar w:fldCharType="end"/>
      </w:r>
      <w:r w:rsidRPr="00316E76">
        <w:rPr>
          <w:rFonts w:ascii="Times New Roman" w:hAnsi="Times New Roman"/>
          <w:sz w:val="24"/>
        </w:rPr>
        <w:t xml:space="preserve"> they have used 3 IOS applications for analyzing the reviews. They have compared their proposed method and collocation method for analyzing the reviews and their results show that the aspect extraction process gets the higher precision and recall. </w:t>
      </w:r>
      <w:r w:rsidRPr="00316E76">
        <w:rPr>
          <w:rFonts w:ascii="Times New Roman" w:hAnsi="Times New Roman"/>
          <w:sz w:val="24"/>
        </w:rPr>
        <w:fldChar w:fldCharType="begin" w:fldLock="1"/>
      </w:r>
      <w:r w:rsidRPr="00316E76">
        <w:rPr>
          <w:rFonts w:ascii="Times New Roman" w:hAnsi="Times New Roman"/>
          <w:sz w:val="24"/>
        </w:rPr>
        <w:instrText>ADDIN CSL_CITATION {"citationItems":[{"id":"ITEM-1","itemData":{"DOI":"10.25103/jestr.135.03","ISSN":"17912377","abstract":"Nowadays, mobile devices and apps are meant to fulfill the needs of various people in society. But, mobile app Stores are facing major challenges in recommending proper apps for users. Recommending mobile apps for users according to personal preference and various mobile device limitations is therefore important. In this scenario, there is a huge need for developing recommender systems (RS) for the user’s community in enabling critical mobile apps such as Health based Apps. Recommendation Systems perform an extensive survey on the collection of user reviews, preferences and opinions to discover recommendations of suitable applications to the users' community. In this paper, we have designed an aspect-based recommendation framework by performing three tasks: such as identifying the mentions associated with item aspects in user reviews, extracting the sentiment related opinions using Latent Semantic Analysis of such aspects in the reviews, and perform the opinion mining from all of the aspects to generate enhanced recommendations with Ensemble Multimodel Deep Learning (EMDL). EMDL comprises of two state-of-the-art classifiers such as Deep Neural Networks (DNN) and Long Short Term Memory (LSTM). In contrast to the prior work, we conducted a series of experiments with several state-of-art deep learning models to extract useful recommendations. The achieved results show that classification with outperforms in all the aspects based on various evaluation metrics when compared to the rest of the models.","author":[{"dropping-particle":"","family":"Edara","given":"Deepak Chowdary","non-dropping-particle":"","parse-names":false,"suffix":""},{"dropping-particle":"","family":"Sistla","given":"Venkatramaphanikumar","non-dropping-particle":"","parse-names":false,"suffix":""},{"dropping-particle":"","family":"Kolli","given":"Venkata Krishna Kishore","non-dropping-particle":"","parse-names":false,"suffix":""}],"container-title":"Journal of Engineering Science and Technology Review","id":"ITEM-1","issue":"5","issued":{"date-parts":[["2020"]]},"page":"7-19","title":"Health App Recommendation System using Ensemble Multimodel Deep Learning","type":"article-journal","volume":"13"},"uris":["http://www.mendeley.com/documents/?uuid=a2710637-2478-4a71-a364-97577fe1aa80"]}],"mendeley":{"formattedCitation":"(Edara et al., 2020)","plainTextFormattedCitation":"(Edara et al., 2020)","previouslyFormattedCitation":"(Edara et al., 2020)"},"properties":{"noteIndex":0},"schema":"https://github.com/citation-style-language/schema/raw/master/csl-citation.json"}</w:instrText>
      </w:r>
      <w:r w:rsidRPr="00316E76">
        <w:rPr>
          <w:rFonts w:ascii="Times New Roman" w:hAnsi="Times New Roman"/>
          <w:sz w:val="24"/>
        </w:rPr>
        <w:fldChar w:fldCharType="separate"/>
      </w:r>
      <w:r w:rsidRPr="00316E76">
        <w:rPr>
          <w:rFonts w:ascii="Times New Roman" w:hAnsi="Times New Roman"/>
          <w:noProof/>
          <w:sz w:val="24"/>
        </w:rPr>
        <w:t>(Edara et al., 2020)</w:t>
      </w:r>
      <w:r w:rsidRPr="00316E76">
        <w:rPr>
          <w:rFonts w:ascii="Times New Roman" w:hAnsi="Times New Roman"/>
          <w:sz w:val="24"/>
        </w:rPr>
        <w:fldChar w:fldCharType="end"/>
      </w:r>
      <w:r w:rsidRPr="00316E76">
        <w:rPr>
          <w:rFonts w:ascii="Times New Roman" w:hAnsi="Times New Roman"/>
          <w:sz w:val="24"/>
        </w:rPr>
        <w:t xml:space="preserve"> also proposed aspect-based recommendation framework for analyzing the opinions of users 637 android and IOS health application were used for data set and user reviews were scrapped from google play store and IOS store using </w:t>
      </w:r>
      <w:proofErr w:type="spellStart"/>
      <w:r w:rsidRPr="00316E76">
        <w:rPr>
          <w:rFonts w:ascii="Times New Roman" w:hAnsi="Times New Roman"/>
          <w:sz w:val="24"/>
        </w:rPr>
        <w:t>Heedzy</w:t>
      </w:r>
      <w:proofErr w:type="spellEnd"/>
      <w:r w:rsidRPr="00316E76">
        <w:rPr>
          <w:rFonts w:ascii="Times New Roman" w:hAnsi="Times New Roman"/>
          <w:sz w:val="24"/>
        </w:rPr>
        <w:t xml:space="preserve"> web crawler. They have compared machine learning algorithms which is Multinomial Logistic Regression, Multinomial Naïve Bayes, Linear Support Vector Machine and deep learning algorithm which is Recurrent neural networks, Long-short term memory networks, Ensemble multi model deep learning, and convolutional neural network. Result shows that their proposed framework is more quick and convenient for analyzing the health app reviews. </w:t>
      </w:r>
    </w:p>
    <w:p w:rsidR="00275F09" w:rsidRPr="00275F09" w:rsidRDefault="00275F09" w:rsidP="00275F09">
      <w:pPr>
        <w:autoSpaceDE w:val="0"/>
        <w:autoSpaceDN w:val="0"/>
        <w:adjustRightInd w:val="0"/>
        <w:spacing w:line="360" w:lineRule="auto"/>
        <w:jc w:val="both"/>
        <w:rPr>
          <w:rFonts w:ascii="Times New Roman" w:hAnsi="Times New Roman"/>
          <w:sz w:val="24"/>
        </w:rPr>
      </w:pPr>
      <w:r>
        <w:rPr>
          <w:rFonts w:ascii="Times New Roman" w:hAnsi="Times New Roman"/>
          <w:sz w:val="24"/>
        </w:rPr>
        <w:t>Several studies have been performed to categorize the reviews but the</w:t>
      </w:r>
      <w:r w:rsidR="00884614">
        <w:rPr>
          <w:rFonts w:ascii="Times New Roman" w:hAnsi="Times New Roman"/>
          <w:sz w:val="24"/>
        </w:rPr>
        <w:t>ir</w:t>
      </w:r>
      <w:r>
        <w:rPr>
          <w:rFonts w:ascii="Times New Roman" w:hAnsi="Times New Roman"/>
          <w:sz w:val="24"/>
        </w:rPr>
        <w:t xml:space="preserve"> studies are limited and mostly they are </w:t>
      </w:r>
      <w:del w:id="45" w:author="Surayya obaid" w:date="2021-04-22T23:07:00Z">
        <w:r w:rsidDel="009A2953">
          <w:rPr>
            <w:rFonts w:ascii="Times New Roman" w:hAnsi="Times New Roman"/>
            <w:sz w:val="24"/>
          </w:rPr>
          <w:delText>work</w:delText>
        </w:r>
      </w:del>
      <w:ins w:id="46" w:author="Surayya obaid" w:date="2021-04-22T23:07:00Z">
        <w:r w:rsidR="009A2953">
          <w:rPr>
            <w:rFonts w:ascii="Times New Roman" w:hAnsi="Times New Roman"/>
            <w:sz w:val="24"/>
          </w:rPr>
          <w:t>focused</w:t>
        </w:r>
      </w:ins>
      <w:r>
        <w:rPr>
          <w:rFonts w:ascii="Times New Roman" w:hAnsi="Times New Roman"/>
          <w:sz w:val="24"/>
        </w:rPr>
        <w:t xml:space="preserve"> on review ratings </w:t>
      </w:r>
      <w:del w:id="47" w:author="Surayya obaid" w:date="2021-04-22T23:07:00Z">
        <w:r w:rsidDel="009A2953">
          <w:rPr>
            <w:rFonts w:ascii="Times New Roman" w:hAnsi="Times New Roman"/>
            <w:sz w:val="24"/>
          </w:rPr>
          <w:delText xml:space="preserve">and they </w:delText>
        </w:r>
        <w:r w:rsidR="00884614" w:rsidDel="009A2953">
          <w:rPr>
            <w:rFonts w:ascii="Times New Roman" w:hAnsi="Times New Roman"/>
            <w:sz w:val="24"/>
          </w:rPr>
          <w:delText>did</w:delText>
        </w:r>
        <w:r w:rsidDel="009A2953">
          <w:rPr>
            <w:rFonts w:ascii="Times New Roman" w:hAnsi="Times New Roman"/>
            <w:sz w:val="24"/>
          </w:rPr>
          <w:delText xml:space="preserve"> not</w:delText>
        </w:r>
      </w:del>
      <w:ins w:id="48" w:author="Surayya obaid" w:date="2021-04-22T23:07:00Z">
        <w:r w:rsidR="009A2953">
          <w:rPr>
            <w:rFonts w:ascii="Times New Roman" w:hAnsi="Times New Roman"/>
            <w:sz w:val="24"/>
          </w:rPr>
          <w:t>without any</w:t>
        </w:r>
      </w:ins>
      <w:r>
        <w:rPr>
          <w:rFonts w:ascii="Times New Roman" w:hAnsi="Times New Roman"/>
          <w:sz w:val="24"/>
        </w:rPr>
        <w:t xml:space="preserve"> classif</w:t>
      </w:r>
      <w:ins w:id="49" w:author="Surayya obaid" w:date="2021-04-22T23:08:00Z">
        <w:r w:rsidR="009A2953">
          <w:rPr>
            <w:rFonts w:ascii="Times New Roman" w:hAnsi="Times New Roman"/>
            <w:sz w:val="24"/>
          </w:rPr>
          <w:t>ication</w:t>
        </w:r>
      </w:ins>
      <w:del w:id="50" w:author="Surayya obaid" w:date="2021-04-22T23:08:00Z">
        <w:r w:rsidDel="009A2953">
          <w:rPr>
            <w:rFonts w:ascii="Times New Roman" w:hAnsi="Times New Roman"/>
            <w:sz w:val="24"/>
          </w:rPr>
          <w:delText>y</w:delText>
        </w:r>
      </w:del>
      <w:r>
        <w:rPr>
          <w:rFonts w:ascii="Times New Roman" w:hAnsi="Times New Roman"/>
          <w:sz w:val="24"/>
        </w:rPr>
        <w:t xml:space="preserve"> </w:t>
      </w:r>
      <w:del w:id="51" w:author="Surayya obaid" w:date="2021-04-22T23:08:00Z">
        <w:r w:rsidDel="009A2953">
          <w:rPr>
            <w:rFonts w:ascii="Times New Roman" w:hAnsi="Times New Roman"/>
            <w:sz w:val="24"/>
          </w:rPr>
          <w:delText>the</w:delText>
        </w:r>
      </w:del>
      <w:ins w:id="52" w:author="Surayya obaid" w:date="2021-04-22T23:08:00Z">
        <w:r w:rsidR="009A2953">
          <w:rPr>
            <w:rFonts w:ascii="Times New Roman" w:hAnsi="Times New Roman"/>
            <w:sz w:val="24"/>
          </w:rPr>
          <w:t>of</w:t>
        </w:r>
      </w:ins>
      <w:r>
        <w:rPr>
          <w:rFonts w:ascii="Times New Roman" w:hAnsi="Times New Roman"/>
          <w:sz w:val="24"/>
        </w:rPr>
        <w:t xml:space="preserve"> user reviews </w:t>
      </w:r>
      <w:r w:rsidR="00884614">
        <w:rPr>
          <w:rFonts w:ascii="Times New Roman" w:hAnsi="Times New Roman"/>
          <w:sz w:val="24"/>
        </w:rPr>
        <w:t xml:space="preserve">into different review types </w:t>
      </w:r>
      <w:r>
        <w:rPr>
          <w:rFonts w:ascii="Times New Roman" w:hAnsi="Times New Roman"/>
          <w:sz w:val="24"/>
        </w:rPr>
        <w:t>and they are also not classify</w:t>
      </w:r>
      <w:r w:rsidR="00884614">
        <w:rPr>
          <w:rFonts w:ascii="Times New Roman" w:hAnsi="Times New Roman"/>
          <w:sz w:val="24"/>
        </w:rPr>
        <w:t>ing</w:t>
      </w:r>
      <w:r>
        <w:rPr>
          <w:rFonts w:ascii="Times New Roman" w:hAnsi="Times New Roman"/>
          <w:sz w:val="24"/>
        </w:rPr>
        <w:t xml:space="preserve"> the sentiments. However, this research aims to classify user reviews and sentiment through </w:t>
      </w:r>
      <w:r w:rsidR="00884614">
        <w:rPr>
          <w:rFonts w:ascii="Times New Roman" w:hAnsi="Times New Roman"/>
          <w:sz w:val="24"/>
        </w:rPr>
        <w:t xml:space="preserve">a </w:t>
      </w:r>
      <w:r>
        <w:rPr>
          <w:rFonts w:ascii="Times New Roman" w:hAnsi="Times New Roman"/>
          <w:sz w:val="24"/>
        </w:rPr>
        <w:t xml:space="preserve">proposed framework which will be developed using NLP </w:t>
      </w:r>
      <w:r w:rsidR="00884614">
        <w:rPr>
          <w:rFonts w:ascii="Times New Roman" w:hAnsi="Times New Roman"/>
          <w:sz w:val="24"/>
        </w:rPr>
        <w:t xml:space="preserve">techniques </w:t>
      </w:r>
      <w:r>
        <w:rPr>
          <w:rFonts w:ascii="Times New Roman" w:hAnsi="Times New Roman"/>
          <w:sz w:val="24"/>
        </w:rPr>
        <w:t xml:space="preserve">and machine classification algorithms. </w:t>
      </w:r>
    </w:p>
    <w:p w:rsidR="00275F09" w:rsidRPr="00C86FB2" w:rsidRDefault="00275F09" w:rsidP="00C86FB2">
      <w:pPr>
        <w:pStyle w:val="Heading1"/>
        <w:spacing w:line="360" w:lineRule="auto"/>
        <w:rPr>
          <w:rFonts w:ascii="Times New Roman" w:hAnsi="Times New Roman" w:cs="Times New Roman"/>
          <w:sz w:val="28"/>
        </w:rPr>
      </w:pPr>
      <w:bookmarkStart w:id="53" w:name="_Toc69988407"/>
      <w:r w:rsidRPr="00C86FB2">
        <w:rPr>
          <w:rFonts w:ascii="Times New Roman" w:hAnsi="Times New Roman" w:cs="Times New Roman"/>
        </w:rPr>
        <w:t>METHODOLOGY</w:t>
      </w:r>
      <w:bookmarkEnd w:id="53"/>
      <w:r w:rsidRPr="00C86FB2">
        <w:rPr>
          <w:rFonts w:ascii="Times New Roman" w:hAnsi="Times New Roman" w:cs="Times New Roman"/>
          <w:sz w:val="28"/>
        </w:rPr>
        <w:tab/>
      </w:r>
      <w:r w:rsidRPr="00C86FB2">
        <w:rPr>
          <w:rFonts w:ascii="Times New Roman" w:hAnsi="Times New Roman" w:cs="Times New Roman"/>
          <w:sz w:val="28"/>
        </w:rPr>
        <w:tab/>
      </w:r>
      <w:r w:rsidRPr="00C86FB2">
        <w:rPr>
          <w:rFonts w:ascii="Times New Roman" w:hAnsi="Times New Roman" w:cs="Times New Roman"/>
          <w:sz w:val="28"/>
        </w:rPr>
        <w:tab/>
      </w:r>
      <w:r w:rsidRPr="00C86FB2">
        <w:rPr>
          <w:rFonts w:ascii="Times New Roman" w:hAnsi="Times New Roman" w:cs="Times New Roman"/>
          <w:sz w:val="28"/>
        </w:rPr>
        <w:tab/>
      </w:r>
      <w:r w:rsidRPr="00C86FB2">
        <w:rPr>
          <w:rFonts w:ascii="Times New Roman" w:hAnsi="Times New Roman" w:cs="Times New Roman"/>
          <w:sz w:val="28"/>
        </w:rPr>
        <w:tab/>
      </w:r>
      <w:r w:rsidRPr="00C86FB2">
        <w:rPr>
          <w:rFonts w:ascii="Times New Roman" w:hAnsi="Times New Roman" w:cs="Times New Roman"/>
          <w:sz w:val="28"/>
        </w:rPr>
        <w:tab/>
      </w:r>
      <w:r w:rsidRPr="00C86FB2">
        <w:rPr>
          <w:rFonts w:ascii="Times New Roman" w:hAnsi="Times New Roman" w:cs="Times New Roman"/>
          <w:sz w:val="28"/>
        </w:rPr>
        <w:tab/>
      </w:r>
    </w:p>
    <w:p w:rsidR="00275F09" w:rsidRPr="00BC71B3" w:rsidRDefault="00275F09" w:rsidP="00C86FB2">
      <w:pPr>
        <w:spacing w:line="360" w:lineRule="auto"/>
        <w:jc w:val="both"/>
        <w:rPr>
          <w:rFonts w:ascii="Times New Roman" w:hAnsi="Times New Roman"/>
          <w:sz w:val="24"/>
        </w:rPr>
      </w:pPr>
      <w:r w:rsidRPr="00BC71B3">
        <w:rPr>
          <w:rFonts w:ascii="Times New Roman" w:hAnsi="Times New Roman"/>
          <w:sz w:val="24"/>
        </w:rPr>
        <w:t>The methodology of the proposed framework is divide</w:t>
      </w:r>
      <w:ins w:id="54" w:author="Surayya obaid" w:date="2021-04-22T23:09:00Z">
        <w:r w:rsidR="009A2953">
          <w:rPr>
            <w:rFonts w:ascii="Times New Roman" w:hAnsi="Times New Roman"/>
            <w:sz w:val="24"/>
          </w:rPr>
          <w:t>d</w:t>
        </w:r>
      </w:ins>
      <w:r w:rsidRPr="00BC71B3">
        <w:rPr>
          <w:rFonts w:ascii="Times New Roman" w:hAnsi="Times New Roman"/>
          <w:sz w:val="24"/>
        </w:rPr>
        <w:t xml:space="preserve"> into five steps: </w:t>
      </w:r>
      <w:del w:id="55" w:author="Surayya obaid" w:date="2021-04-22T23:09:00Z">
        <w:r w:rsidDel="009A2953">
          <w:rPr>
            <w:rFonts w:ascii="Times New Roman" w:hAnsi="Times New Roman"/>
            <w:sz w:val="24"/>
          </w:rPr>
          <w:delText xml:space="preserve">the </w:delText>
        </w:r>
      </w:del>
      <w:r w:rsidRPr="00BC71B3">
        <w:rPr>
          <w:rFonts w:ascii="Times New Roman" w:hAnsi="Times New Roman"/>
          <w:sz w:val="24"/>
        </w:rPr>
        <w:t xml:space="preserve">first step is Data collection, </w:t>
      </w:r>
      <w:del w:id="56" w:author="Surayya obaid" w:date="2021-04-22T23:09:00Z">
        <w:r w:rsidDel="009A2953">
          <w:rPr>
            <w:rFonts w:ascii="Times New Roman" w:hAnsi="Times New Roman"/>
            <w:sz w:val="24"/>
          </w:rPr>
          <w:delText>the</w:delText>
        </w:r>
        <w:r w:rsidRPr="00BC71B3" w:rsidDel="009A2953">
          <w:rPr>
            <w:rFonts w:ascii="Times New Roman" w:hAnsi="Times New Roman"/>
            <w:sz w:val="24"/>
          </w:rPr>
          <w:delText xml:space="preserve"> </w:delText>
        </w:r>
      </w:del>
      <w:r w:rsidRPr="00BC71B3">
        <w:rPr>
          <w:rFonts w:ascii="Times New Roman" w:hAnsi="Times New Roman"/>
          <w:sz w:val="24"/>
        </w:rPr>
        <w:t>Second step is Data pre-processing,</w:t>
      </w:r>
      <w:del w:id="57" w:author="Surayya obaid" w:date="2021-04-22T23:09:00Z">
        <w:r w:rsidRPr="00BC71B3" w:rsidDel="009A2953">
          <w:rPr>
            <w:rFonts w:ascii="Times New Roman" w:hAnsi="Times New Roman"/>
            <w:sz w:val="24"/>
          </w:rPr>
          <w:delText xml:space="preserve"> </w:delText>
        </w:r>
        <w:r w:rsidDel="009A2953">
          <w:rPr>
            <w:rFonts w:ascii="Times New Roman" w:hAnsi="Times New Roman"/>
            <w:sz w:val="24"/>
          </w:rPr>
          <w:delText>the</w:delText>
        </w:r>
      </w:del>
      <w:r>
        <w:rPr>
          <w:rFonts w:ascii="Times New Roman" w:hAnsi="Times New Roman"/>
          <w:sz w:val="24"/>
        </w:rPr>
        <w:t xml:space="preserve"> </w:t>
      </w:r>
      <w:r w:rsidRPr="00BC71B3">
        <w:rPr>
          <w:rFonts w:ascii="Times New Roman" w:hAnsi="Times New Roman"/>
          <w:sz w:val="24"/>
        </w:rPr>
        <w:t>third step is Feature extraction,</w:t>
      </w:r>
      <w:del w:id="58" w:author="Surayya obaid" w:date="2021-04-22T23:09:00Z">
        <w:r w:rsidRPr="00BC71B3" w:rsidDel="009A2953">
          <w:rPr>
            <w:rFonts w:ascii="Times New Roman" w:hAnsi="Times New Roman"/>
            <w:sz w:val="24"/>
          </w:rPr>
          <w:delText xml:space="preserve"> </w:delText>
        </w:r>
        <w:r w:rsidDel="009A2953">
          <w:rPr>
            <w:rFonts w:ascii="Times New Roman" w:hAnsi="Times New Roman"/>
            <w:sz w:val="24"/>
          </w:rPr>
          <w:delText>the</w:delText>
        </w:r>
      </w:del>
      <w:r>
        <w:rPr>
          <w:rFonts w:ascii="Times New Roman" w:hAnsi="Times New Roman"/>
          <w:sz w:val="24"/>
        </w:rPr>
        <w:t xml:space="preserve"> </w:t>
      </w:r>
      <w:r w:rsidRPr="00BC71B3">
        <w:rPr>
          <w:rFonts w:ascii="Times New Roman" w:hAnsi="Times New Roman"/>
          <w:sz w:val="24"/>
        </w:rPr>
        <w:t>fourth step is Category and Sentiment Analysis Classification and</w:t>
      </w:r>
      <w:del w:id="59" w:author="Surayya obaid" w:date="2021-04-22T23:09:00Z">
        <w:r w:rsidRPr="00BC71B3" w:rsidDel="009A2953">
          <w:rPr>
            <w:rFonts w:ascii="Times New Roman" w:hAnsi="Times New Roman"/>
            <w:sz w:val="24"/>
          </w:rPr>
          <w:delText xml:space="preserve"> the</w:delText>
        </w:r>
      </w:del>
      <w:r w:rsidRPr="00BC71B3">
        <w:rPr>
          <w:rFonts w:ascii="Times New Roman" w:hAnsi="Times New Roman"/>
          <w:sz w:val="24"/>
        </w:rPr>
        <w:t xml:space="preserve"> fifth step is Performances’ evaluation.</w:t>
      </w:r>
    </w:p>
    <w:p w:rsidR="00C86FB2" w:rsidRPr="00C86FB2" w:rsidRDefault="00275F09" w:rsidP="00C86FB2">
      <w:pPr>
        <w:spacing w:line="360" w:lineRule="auto"/>
        <w:jc w:val="both"/>
        <w:rPr>
          <w:rFonts w:ascii="Times New Roman" w:hAnsi="Times New Roman"/>
          <w:sz w:val="24"/>
        </w:rPr>
      </w:pPr>
      <w:r w:rsidRPr="00316E76">
        <w:rPr>
          <w:rFonts w:ascii="Times New Roman" w:hAnsi="Times New Roman"/>
          <w:sz w:val="24"/>
        </w:rPr>
        <w:lastRenderedPageBreak/>
        <w:t xml:space="preserve">In the first </w:t>
      </w:r>
      <w:r>
        <w:rPr>
          <w:rFonts w:ascii="Times New Roman" w:hAnsi="Times New Roman"/>
          <w:sz w:val="24"/>
        </w:rPr>
        <w:t>step</w:t>
      </w:r>
      <w:r w:rsidRPr="00316E76">
        <w:rPr>
          <w:rFonts w:ascii="Times New Roman" w:hAnsi="Times New Roman"/>
          <w:sz w:val="24"/>
        </w:rPr>
        <w:t>, data will be collected by using the python google play scrapper library</w:t>
      </w:r>
      <w:ins w:id="60" w:author="Surayya obaid" w:date="2021-04-22T23:10:00Z">
        <w:r w:rsidR="009A2953">
          <w:rPr>
            <w:rFonts w:ascii="Times New Roman" w:hAnsi="Times New Roman"/>
            <w:sz w:val="24"/>
          </w:rPr>
          <w:t xml:space="preserve"> while</w:t>
        </w:r>
      </w:ins>
      <w:del w:id="61" w:author="Surayya obaid" w:date="2021-04-22T23:10:00Z">
        <w:r w:rsidRPr="00316E76" w:rsidDel="009A2953">
          <w:rPr>
            <w:rFonts w:ascii="Times New Roman" w:hAnsi="Times New Roman"/>
            <w:sz w:val="24"/>
          </w:rPr>
          <w:delText>,</w:delText>
        </w:r>
      </w:del>
      <w:r w:rsidRPr="00316E76">
        <w:rPr>
          <w:rFonts w:ascii="Times New Roman" w:hAnsi="Times New Roman"/>
          <w:sz w:val="24"/>
        </w:rPr>
        <w:t xml:space="preserve"> </w:t>
      </w:r>
      <w:del w:id="62" w:author="Surayya obaid" w:date="2021-04-22T23:09:00Z">
        <w:r w:rsidRPr="00316E76" w:rsidDel="009A2953">
          <w:rPr>
            <w:rFonts w:ascii="Times New Roman" w:hAnsi="Times New Roman"/>
            <w:sz w:val="24"/>
          </w:rPr>
          <w:delText>and in the second phase,</w:delText>
        </w:r>
      </w:del>
      <w:r w:rsidRPr="00316E76">
        <w:rPr>
          <w:rFonts w:ascii="Times New Roman" w:hAnsi="Times New Roman"/>
          <w:sz w:val="24"/>
        </w:rPr>
        <w:t xml:space="preserve"> data pre-processing techniques will be applied to the dataset</w:t>
      </w:r>
      <w:ins w:id="63" w:author="Surayya obaid" w:date="2021-04-22T23:09:00Z">
        <w:r w:rsidR="009A2953">
          <w:rPr>
            <w:rFonts w:ascii="Times New Roman" w:hAnsi="Times New Roman"/>
            <w:sz w:val="24"/>
          </w:rPr>
          <w:t xml:space="preserve"> in second phase</w:t>
        </w:r>
      </w:ins>
      <w:r w:rsidRPr="00316E76">
        <w:rPr>
          <w:rFonts w:ascii="Times New Roman" w:hAnsi="Times New Roman"/>
          <w:sz w:val="24"/>
        </w:rPr>
        <w:t xml:space="preserve">. </w:t>
      </w:r>
      <w:r>
        <w:rPr>
          <w:rFonts w:ascii="Times New Roman" w:hAnsi="Times New Roman"/>
          <w:sz w:val="24"/>
        </w:rPr>
        <w:t xml:space="preserve">In this step user reviews </w:t>
      </w:r>
      <w:del w:id="64" w:author="Surayya obaid" w:date="2021-04-22T23:10:00Z">
        <w:r w:rsidDel="009A2953">
          <w:rPr>
            <w:rFonts w:ascii="Times New Roman" w:hAnsi="Times New Roman"/>
            <w:sz w:val="24"/>
          </w:rPr>
          <w:delText>is</w:delText>
        </w:r>
      </w:del>
      <w:ins w:id="65" w:author="Surayya obaid" w:date="2021-04-22T23:13:00Z">
        <w:r w:rsidR="009A2953">
          <w:rPr>
            <w:rFonts w:ascii="Times New Roman" w:hAnsi="Times New Roman"/>
            <w:sz w:val="24"/>
          </w:rPr>
          <w:t>will be</w:t>
        </w:r>
      </w:ins>
      <w:r>
        <w:rPr>
          <w:rFonts w:ascii="Times New Roman" w:hAnsi="Times New Roman"/>
          <w:sz w:val="24"/>
        </w:rPr>
        <w:t xml:space="preserve"> convert</w:t>
      </w:r>
      <w:ins w:id="66" w:author="Surayya obaid" w:date="2021-04-22T23:10:00Z">
        <w:r w:rsidR="009A2953">
          <w:rPr>
            <w:rFonts w:ascii="Times New Roman" w:hAnsi="Times New Roman"/>
            <w:sz w:val="24"/>
          </w:rPr>
          <w:t>ed</w:t>
        </w:r>
      </w:ins>
      <w:r>
        <w:rPr>
          <w:rFonts w:ascii="Times New Roman" w:hAnsi="Times New Roman"/>
          <w:sz w:val="24"/>
        </w:rPr>
        <w:t xml:space="preserve"> into </w:t>
      </w:r>
      <w:r w:rsidRPr="00316E76">
        <w:rPr>
          <w:rFonts w:ascii="Times New Roman" w:hAnsi="Times New Roman"/>
          <w:sz w:val="24"/>
        </w:rPr>
        <w:t xml:space="preserve">topic vector space because </w:t>
      </w:r>
      <w:del w:id="67" w:author="Surayya obaid" w:date="2021-04-22T23:12:00Z">
        <w:r w:rsidRPr="00316E76" w:rsidDel="009A2953">
          <w:rPr>
            <w:rFonts w:ascii="Times New Roman" w:hAnsi="Times New Roman"/>
            <w:sz w:val="24"/>
          </w:rPr>
          <w:delText xml:space="preserve">the </w:delText>
        </w:r>
      </w:del>
      <w:r w:rsidRPr="00316E76">
        <w:rPr>
          <w:rFonts w:ascii="Times New Roman" w:hAnsi="Times New Roman"/>
          <w:sz w:val="24"/>
        </w:rPr>
        <w:t xml:space="preserve">machine learning algorithms easily understand this format. In </w:t>
      </w:r>
      <w:del w:id="68" w:author="Surayya obaid" w:date="2021-04-22T23:12:00Z">
        <w:r w:rsidRPr="00316E76" w:rsidDel="009A2953">
          <w:rPr>
            <w:rFonts w:ascii="Times New Roman" w:hAnsi="Times New Roman"/>
            <w:sz w:val="24"/>
          </w:rPr>
          <w:delText xml:space="preserve">the </w:delText>
        </w:r>
      </w:del>
      <w:r w:rsidRPr="00316E76">
        <w:rPr>
          <w:rFonts w:ascii="Times New Roman" w:hAnsi="Times New Roman"/>
          <w:sz w:val="24"/>
        </w:rPr>
        <w:t xml:space="preserve">third </w:t>
      </w:r>
      <w:r>
        <w:rPr>
          <w:rFonts w:ascii="Times New Roman" w:hAnsi="Times New Roman"/>
          <w:sz w:val="24"/>
        </w:rPr>
        <w:t>step</w:t>
      </w:r>
      <w:r w:rsidRPr="00316E76">
        <w:rPr>
          <w:rFonts w:ascii="Times New Roman" w:hAnsi="Times New Roman"/>
          <w:sz w:val="24"/>
        </w:rPr>
        <w:t>, user reviews that have been developed in the previous phase will be categorized based on their similar textual structure by using differe</w:t>
      </w:r>
      <w:r>
        <w:rPr>
          <w:rFonts w:ascii="Times New Roman" w:hAnsi="Times New Roman"/>
          <w:sz w:val="24"/>
        </w:rPr>
        <w:t>nt NLP approaches. S</w:t>
      </w:r>
      <w:r w:rsidRPr="00316E76">
        <w:rPr>
          <w:rFonts w:ascii="Times New Roman" w:hAnsi="Times New Roman"/>
          <w:sz w:val="24"/>
        </w:rPr>
        <w:t xml:space="preserve">ome additional </w:t>
      </w:r>
      <w:r>
        <w:rPr>
          <w:rFonts w:ascii="Times New Roman" w:hAnsi="Times New Roman"/>
          <w:sz w:val="24"/>
        </w:rPr>
        <w:t xml:space="preserve">data </w:t>
      </w:r>
      <w:r w:rsidRPr="00316E76">
        <w:rPr>
          <w:rFonts w:ascii="Times New Roman" w:hAnsi="Times New Roman"/>
          <w:sz w:val="24"/>
        </w:rPr>
        <w:t>pre-processing steps</w:t>
      </w:r>
      <w:r>
        <w:rPr>
          <w:rFonts w:ascii="Times New Roman" w:hAnsi="Times New Roman"/>
          <w:sz w:val="24"/>
        </w:rPr>
        <w:t xml:space="preserve"> will </w:t>
      </w:r>
      <w:ins w:id="69" w:author="Surayya obaid" w:date="2021-04-22T23:13:00Z">
        <w:r w:rsidR="009A2953">
          <w:rPr>
            <w:rFonts w:ascii="Times New Roman" w:hAnsi="Times New Roman"/>
            <w:sz w:val="24"/>
          </w:rPr>
          <w:t>be</w:t>
        </w:r>
      </w:ins>
      <w:del w:id="70" w:author="Surayya obaid" w:date="2021-04-22T23:13:00Z">
        <w:r w:rsidDel="009A2953">
          <w:rPr>
            <w:rFonts w:ascii="Times New Roman" w:hAnsi="Times New Roman"/>
            <w:sz w:val="24"/>
          </w:rPr>
          <w:delText>also</w:delText>
        </w:r>
      </w:del>
      <w:r>
        <w:rPr>
          <w:rFonts w:ascii="Times New Roman" w:hAnsi="Times New Roman"/>
          <w:sz w:val="24"/>
        </w:rPr>
        <w:t xml:space="preserve"> perform</w:t>
      </w:r>
      <w:ins w:id="71" w:author="Surayya obaid" w:date="2021-04-22T23:13:00Z">
        <w:r w:rsidR="009A2953">
          <w:rPr>
            <w:rFonts w:ascii="Times New Roman" w:hAnsi="Times New Roman"/>
            <w:sz w:val="24"/>
          </w:rPr>
          <w:t>ed also</w:t>
        </w:r>
      </w:ins>
      <w:r w:rsidRPr="00316E76">
        <w:rPr>
          <w:rFonts w:ascii="Times New Roman" w:hAnsi="Times New Roman"/>
          <w:sz w:val="24"/>
        </w:rPr>
        <w:t xml:space="preserve"> using the NLTK toolkit, which is included POS Tagging, stop words removal, a bag of words, and lemmatization. Features will be </w:t>
      </w:r>
      <w:del w:id="72" w:author="Surayya obaid" w:date="2021-04-22T23:14:00Z">
        <w:r w:rsidRPr="00316E76" w:rsidDel="009A2953">
          <w:rPr>
            <w:rFonts w:ascii="Times New Roman" w:hAnsi="Times New Roman"/>
            <w:sz w:val="24"/>
          </w:rPr>
          <w:delText xml:space="preserve">also </w:delText>
        </w:r>
      </w:del>
      <w:r w:rsidRPr="00316E76">
        <w:rPr>
          <w:rFonts w:ascii="Times New Roman" w:hAnsi="Times New Roman"/>
          <w:sz w:val="24"/>
        </w:rPr>
        <w:t xml:space="preserve">extracted from the user reviews, and then </w:t>
      </w:r>
      <w:r w:rsidR="00884614">
        <w:rPr>
          <w:rFonts w:ascii="Times New Roman" w:hAnsi="Times New Roman"/>
          <w:sz w:val="24"/>
        </w:rPr>
        <w:t xml:space="preserve">a </w:t>
      </w:r>
      <w:r w:rsidRPr="00316E76">
        <w:rPr>
          <w:rFonts w:ascii="Times New Roman" w:hAnsi="Times New Roman"/>
          <w:sz w:val="24"/>
        </w:rPr>
        <w:t>feature subset will be created through different feature selection techniques in the next phases</w:t>
      </w:r>
      <w:r w:rsidR="00884614">
        <w:rPr>
          <w:rFonts w:ascii="Times New Roman" w:hAnsi="Times New Roman"/>
          <w:sz w:val="24"/>
        </w:rPr>
        <w:t>.</w:t>
      </w:r>
      <w:r w:rsidRPr="00316E76">
        <w:rPr>
          <w:rFonts w:ascii="Times New Roman" w:hAnsi="Times New Roman"/>
          <w:sz w:val="24"/>
        </w:rPr>
        <w:t xml:space="preserve"> After that, in the fourth </w:t>
      </w:r>
      <w:r>
        <w:rPr>
          <w:rFonts w:ascii="Times New Roman" w:hAnsi="Times New Roman"/>
          <w:sz w:val="24"/>
        </w:rPr>
        <w:t>step</w:t>
      </w:r>
      <w:r w:rsidRPr="00316E76">
        <w:rPr>
          <w:rFonts w:ascii="Times New Roman" w:hAnsi="Times New Roman"/>
          <w:sz w:val="24"/>
        </w:rPr>
        <w:t xml:space="preserve">, </w:t>
      </w:r>
      <w:r w:rsidR="00884614">
        <w:rPr>
          <w:rFonts w:ascii="Times New Roman" w:hAnsi="Times New Roman"/>
          <w:sz w:val="24"/>
        </w:rPr>
        <w:t xml:space="preserve">the </w:t>
      </w:r>
      <w:r w:rsidRPr="00316E76">
        <w:rPr>
          <w:rFonts w:ascii="Times New Roman" w:hAnsi="Times New Roman"/>
          <w:sz w:val="24"/>
        </w:rPr>
        <w:t xml:space="preserve">top selected features will be trained by using a machine learning model. The performance will be evaluated in </w:t>
      </w:r>
      <w:del w:id="73" w:author="Surayya obaid" w:date="2021-04-22T23:14:00Z">
        <w:r w:rsidRPr="00316E76" w:rsidDel="009A2953">
          <w:rPr>
            <w:rFonts w:ascii="Times New Roman" w:hAnsi="Times New Roman"/>
            <w:sz w:val="24"/>
          </w:rPr>
          <w:delText xml:space="preserve">the </w:delText>
        </w:r>
      </w:del>
      <w:r w:rsidRPr="00316E76">
        <w:rPr>
          <w:rFonts w:ascii="Times New Roman" w:hAnsi="Times New Roman"/>
          <w:sz w:val="24"/>
        </w:rPr>
        <w:t xml:space="preserve">fifth </w:t>
      </w:r>
      <w:r>
        <w:rPr>
          <w:rFonts w:ascii="Times New Roman" w:hAnsi="Times New Roman"/>
          <w:sz w:val="24"/>
        </w:rPr>
        <w:t>step</w:t>
      </w:r>
      <w:r w:rsidRPr="00316E76">
        <w:rPr>
          <w:rFonts w:ascii="Times New Roman" w:hAnsi="Times New Roman"/>
          <w:sz w:val="24"/>
        </w:rPr>
        <w:t xml:space="preserve"> to determine the accuracy of the proposed framework. The framework of this study is shown in Figure 1. Each phase of the framewor</w:t>
      </w:r>
      <w:r w:rsidR="00C86FB2">
        <w:rPr>
          <w:rFonts w:ascii="Times New Roman" w:hAnsi="Times New Roman"/>
          <w:sz w:val="24"/>
        </w:rPr>
        <w:t>k is described in detail below.</w:t>
      </w:r>
    </w:p>
    <w:p w:rsidR="00275F09" w:rsidRPr="00275F09" w:rsidRDefault="00275F09" w:rsidP="00C86FB2">
      <w:pPr>
        <w:spacing w:line="360" w:lineRule="auto"/>
        <w:jc w:val="both"/>
        <w:rPr>
          <w:rFonts w:ascii="Times New Roman" w:hAnsi="Times New Roman"/>
          <w:b/>
          <w:sz w:val="28"/>
        </w:rPr>
      </w:pPr>
      <w:r w:rsidRPr="00275F09">
        <w:rPr>
          <w:rFonts w:ascii="Times New Roman" w:hAnsi="Times New Roman"/>
          <w:b/>
          <w:sz w:val="28"/>
        </w:rPr>
        <w:t>Data Collection</w:t>
      </w:r>
    </w:p>
    <w:p w:rsidR="00275F09" w:rsidRPr="00316E76" w:rsidRDefault="00275F09" w:rsidP="00C86FB2">
      <w:pPr>
        <w:autoSpaceDE w:val="0"/>
        <w:autoSpaceDN w:val="0"/>
        <w:adjustRightInd w:val="0"/>
        <w:spacing w:line="360" w:lineRule="auto"/>
        <w:jc w:val="both"/>
        <w:rPr>
          <w:rFonts w:ascii="Times New Roman" w:hAnsi="Times New Roman"/>
          <w:sz w:val="24"/>
        </w:rPr>
      </w:pPr>
      <w:r w:rsidRPr="00316E76">
        <w:rPr>
          <w:rFonts w:ascii="Times New Roman" w:hAnsi="Times New Roman"/>
          <w:sz w:val="24"/>
        </w:rPr>
        <w:t>Using the python scrapper library, the dataset will be gathered from the Google Play store.</w:t>
      </w:r>
    </w:p>
    <w:p w:rsidR="00275F09" w:rsidRPr="00316E76" w:rsidRDefault="00275F09" w:rsidP="00275F09">
      <w:pPr>
        <w:autoSpaceDE w:val="0"/>
        <w:autoSpaceDN w:val="0"/>
        <w:adjustRightInd w:val="0"/>
        <w:spacing w:line="360" w:lineRule="auto"/>
        <w:jc w:val="both"/>
        <w:rPr>
          <w:rFonts w:ascii="Times New Roman" w:hAnsi="Times New Roman"/>
          <w:sz w:val="24"/>
        </w:rPr>
      </w:pPr>
      <w:r w:rsidRPr="00275F09">
        <w:rPr>
          <w:rFonts w:ascii="Times New Roman" w:hAnsi="Times New Roman"/>
          <w:sz w:val="24"/>
        </w:rPr>
        <w:t>The following standards will be applied:</w:t>
      </w:r>
      <w:r w:rsidRPr="00316E76">
        <w:rPr>
          <w:rFonts w:ascii="Times New Roman" w:hAnsi="Times New Roman"/>
          <w:sz w:val="24"/>
        </w:rPr>
        <w:t xml:space="preserve"> </w:t>
      </w:r>
    </w:p>
    <w:p w:rsidR="00275F09" w:rsidRPr="00316E76" w:rsidRDefault="00275F09" w:rsidP="00275F09">
      <w:pPr>
        <w:pStyle w:val="ListParagraph"/>
        <w:numPr>
          <w:ilvl w:val="0"/>
          <w:numId w:val="32"/>
        </w:numPr>
        <w:autoSpaceDE w:val="0"/>
        <w:autoSpaceDN w:val="0"/>
        <w:adjustRightInd w:val="0"/>
        <w:spacing w:after="0" w:line="360" w:lineRule="auto"/>
        <w:jc w:val="both"/>
        <w:rPr>
          <w:rFonts w:ascii="Times New Roman" w:hAnsi="Times New Roman"/>
          <w:sz w:val="24"/>
        </w:rPr>
      </w:pPr>
      <w:r w:rsidRPr="00316E76">
        <w:rPr>
          <w:rFonts w:ascii="Times New Roman" w:hAnsi="Times New Roman"/>
          <w:sz w:val="24"/>
        </w:rPr>
        <w:t xml:space="preserve">The app must </w:t>
      </w:r>
      <w:del w:id="74" w:author="Surayya obaid" w:date="2021-04-22T23:14:00Z">
        <w:r w:rsidR="00884614" w:rsidDel="009A2953">
          <w:rPr>
            <w:rFonts w:ascii="Times New Roman" w:hAnsi="Times New Roman"/>
            <w:sz w:val="24"/>
          </w:rPr>
          <w:delText xml:space="preserve">be </w:delText>
        </w:r>
      </w:del>
      <w:r w:rsidRPr="00316E76">
        <w:rPr>
          <w:rFonts w:ascii="Times New Roman" w:hAnsi="Times New Roman"/>
          <w:sz w:val="24"/>
        </w:rPr>
        <w:t>lie in the education category.</w:t>
      </w:r>
    </w:p>
    <w:p w:rsidR="00275F09" w:rsidRPr="00316E76" w:rsidRDefault="00275F09" w:rsidP="00275F09">
      <w:pPr>
        <w:pStyle w:val="ListParagraph"/>
        <w:numPr>
          <w:ilvl w:val="0"/>
          <w:numId w:val="32"/>
        </w:numPr>
        <w:autoSpaceDE w:val="0"/>
        <w:autoSpaceDN w:val="0"/>
        <w:adjustRightInd w:val="0"/>
        <w:spacing w:after="0" w:line="360" w:lineRule="auto"/>
        <w:jc w:val="both"/>
        <w:rPr>
          <w:rFonts w:ascii="Times New Roman" w:hAnsi="Times New Roman"/>
          <w:sz w:val="24"/>
        </w:rPr>
      </w:pPr>
      <w:r w:rsidRPr="00316E76">
        <w:rPr>
          <w:rFonts w:ascii="Times New Roman" w:hAnsi="Times New Roman"/>
          <w:sz w:val="24"/>
        </w:rPr>
        <w:t xml:space="preserve">The app must have at least 50000 downloads. The dataset will contain the following attributes; </w:t>
      </w:r>
    </w:p>
    <w:p w:rsidR="00275F09" w:rsidRPr="003602AE" w:rsidRDefault="00275F09" w:rsidP="00275F09">
      <w:pPr>
        <w:pStyle w:val="ListParagraph"/>
        <w:autoSpaceDE w:val="0"/>
        <w:autoSpaceDN w:val="0"/>
        <w:adjustRightInd w:val="0"/>
        <w:spacing w:line="360" w:lineRule="auto"/>
        <w:jc w:val="both"/>
        <w:rPr>
          <w:rFonts w:ascii="Times New Roman" w:hAnsi="Times New Roman"/>
          <w:sz w:val="24"/>
        </w:rPr>
      </w:pPr>
      <w:r w:rsidRPr="00316E76">
        <w:rPr>
          <w:rFonts w:ascii="Times New Roman" w:hAnsi="Times New Roman"/>
          <w:sz w:val="24"/>
        </w:rPr>
        <w:t>Category, Name, User Review, Review Type, Sentiment</w:t>
      </w:r>
      <w:r>
        <w:rPr>
          <w:rFonts w:ascii="Times New Roman" w:hAnsi="Times New Roman"/>
          <w:sz w:val="24"/>
        </w:rPr>
        <w:t>s</w:t>
      </w:r>
      <w:r w:rsidRPr="00316E76">
        <w:rPr>
          <w:rFonts w:ascii="Times New Roman" w:hAnsi="Times New Roman"/>
          <w:sz w:val="24"/>
        </w:rPr>
        <w:t xml:space="preserve"> while other attributes and related meta-data can be scraped from the Play store in general, </w:t>
      </w:r>
      <w:proofErr w:type="gramStart"/>
      <w:r w:rsidRPr="00316E76">
        <w:rPr>
          <w:rFonts w:ascii="Times New Roman" w:hAnsi="Times New Roman"/>
          <w:sz w:val="24"/>
        </w:rPr>
        <w:t>This</w:t>
      </w:r>
      <w:proofErr w:type="gramEnd"/>
      <w:r w:rsidRPr="00316E76">
        <w:rPr>
          <w:rFonts w:ascii="Times New Roman" w:hAnsi="Times New Roman"/>
          <w:sz w:val="24"/>
        </w:rPr>
        <w:t xml:space="preserve"> research focuses on investigating the difference between customer perception and review form predictions based on revie</w:t>
      </w:r>
      <w:r>
        <w:rPr>
          <w:rFonts w:ascii="Times New Roman" w:hAnsi="Times New Roman"/>
          <w:sz w:val="24"/>
        </w:rPr>
        <w:t xml:space="preserve">ws. As a result, </w:t>
      </w:r>
      <w:r w:rsidRPr="00316E76">
        <w:rPr>
          <w:rFonts w:ascii="Times New Roman" w:hAnsi="Times New Roman"/>
          <w:sz w:val="24"/>
        </w:rPr>
        <w:t>irrelevant meta-data</w:t>
      </w:r>
      <w:r>
        <w:rPr>
          <w:rFonts w:ascii="Times New Roman" w:hAnsi="Times New Roman"/>
          <w:sz w:val="24"/>
        </w:rPr>
        <w:t xml:space="preserve"> will </w:t>
      </w:r>
      <w:ins w:id="75" w:author="Surayya obaid" w:date="2021-04-22T23:15:00Z">
        <w:r w:rsidR="009A2953">
          <w:rPr>
            <w:rFonts w:ascii="Times New Roman" w:hAnsi="Times New Roman"/>
            <w:sz w:val="24"/>
          </w:rPr>
          <w:t>be</w:t>
        </w:r>
      </w:ins>
      <w:del w:id="76" w:author="Surayya obaid" w:date="2021-04-22T23:15:00Z">
        <w:r w:rsidDel="009A2953">
          <w:rPr>
            <w:rFonts w:ascii="Times New Roman" w:hAnsi="Times New Roman"/>
            <w:sz w:val="24"/>
          </w:rPr>
          <w:delText>also</w:delText>
        </w:r>
      </w:del>
      <w:r>
        <w:rPr>
          <w:rFonts w:ascii="Times New Roman" w:hAnsi="Times New Roman"/>
          <w:sz w:val="24"/>
        </w:rPr>
        <w:t xml:space="preserve"> ignore</w:t>
      </w:r>
      <w:ins w:id="77" w:author="Surayya obaid" w:date="2021-04-22T23:15:00Z">
        <w:r w:rsidR="009A2953">
          <w:rPr>
            <w:rFonts w:ascii="Times New Roman" w:hAnsi="Times New Roman"/>
            <w:sz w:val="24"/>
          </w:rPr>
          <w:t>d</w:t>
        </w:r>
      </w:ins>
      <w:r w:rsidRPr="00316E76">
        <w:rPr>
          <w:rFonts w:ascii="Times New Roman" w:hAnsi="Times New Roman"/>
          <w:sz w:val="24"/>
        </w:rPr>
        <w:t xml:space="preserve">. The data will be scrapped from 22 different application reviews from the education or e-learning application category. </w:t>
      </w:r>
    </w:p>
    <w:p w:rsidR="00275F09" w:rsidRPr="00275F09" w:rsidRDefault="00275F09" w:rsidP="00275F09">
      <w:pPr>
        <w:spacing w:line="360" w:lineRule="auto"/>
        <w:jc w:val="both"/>
        <w:rPr>
          <w:rFonts w:ascii="Times New Roman" w:hAnsi="Times New Roman"/>
          <w:b/>
          <w:sz w:val="28"/>
        </w:rPr>
      </w:pPr>
      <w:r w:rsidRPr="00275F09">
        <w:rPr>
          <w:rFonts w:ascii="Times New Roman" w:hAnsi="Times New Roman"/>
          <w:b/>
          <w:sz w:val="28"/>
        </w:rPr>
        <w:t>Pre-processing</w:t>
      </w:r>
    </w:p>
    <w:p w:rsidR="00275F09" w:rsidRPr="00316E76" w:rsidRDefault="00275F09" w:rsidP="00275F09">
      <w:pPr>
        <w:spacing w:line="360" w:lineRule="auto"/>
        <w:jc w:val="both"/>
        <w:rPr>
          <w:rFonts w:ascii="Times New Roman" w:hAnsi="Times New Roman"/>
          <w:sz w:val="24"/>
        </w:rPr>
      </w:pPr>
      <w:r w:rsidRPr="00316E76">
        <w:rPr>
          <w:rFonts w:ascii="Times New Roman" w:hAnsi="Times New Roman"/>
          <w:sz w:val="24"/>
        </w:rPr>
        <w:t>In this phase, the contents of user reviews i.e. Category, Name, User Review, Review Type, Sentiment will be converted into vectors of topics with the list of top words without unnecessary contents. This phase involves three steps.</w:t>
      </w:r>
    </w:p>
    <w:p w:rsidR="00275F09" w:rsidRDefault="00275F09" w:rsidP="00275F09">
      <w:pPr>
        <w:pStyle w:val="ListParagraph"/>
        <w:numPr>
          <w:ilvl w:val="0"/>
          <w:numId w:val="29"/>
        </w:numPr>
        <w:spacing w:after="0" w:line="360" w:lineRule="auto"/>
        <w:jc w:val="both"/>
        <w:rPr>
          <w:rFonts w:ascii="Times New Roman" w:hAnsi="Times New Roman"/>
          <w:sz w:val="24"/>
        </w:rPr>
      </w:pPr>
      <w:r w:rsidRPr="00316E76">
        <w:rPr>
          <w:rFonts w:ascii="Times New Roman" w:hAnsi="Times New Roman"/>
          <w:sz w:val="24"/>
        </w:rPr>
        <w:lastRenderedPageBreak/>
        <w:t>Tokenization</w:t>
      </w:r>
    </w:p>
    <w:p w:rsidR="00275F09" w:rsidRPr="00316E76" w:rsidRDefault="00275F09" w:rsidP="00275F09">
      <w:pPr>
        <w:pStyle w:val="ListParagraph"/>
        <w:numPr>
          <w:ilvl w:val="0"/>
          <w:numId w:val="29"/>
        </w:numPr>
        <w:spacing w:after="0" w:line="360" w:lineRule="auto"/>
        <w:jc w:val="both"/>
        <w:rPr>
          <w:rFonts w:ascii="Times New Roman" w:hAnsi="Times New Roman"/>
          <w:sz w:val="24"/>
        </w:rPr>
      </w:pPr>
      <w:r>
        <w:rPr>
          <w:rFonts w:ascii="Times New Roman" w:hAnsi="Times New Roman"/>
          <w:sz w:val="24"/>
        </w:rPr>
        <w:t>Lemmatization</w:t>
      </w:r>
    </w:p>
    <w:p w:rsidR="00275F09" w:rsidRPr="00316E76" w:rsidRDefault="00275F09" w:rsidP="00275F09">
      <w:pPr>
        <w:pStyle w:val="ListParagraph"/>
        <w:numPr>
          <w:ilvl w:val="0"/>
          <w:numId w:val="29"/>
        </w:numPr>
        <w:spacing w:after="0" w:line="360" w:lineRule="auto"/>
        <w:jc w:val="both"/>
        <w:rPr>
          <w:rFonts w:ascii="Times New Roman" w:hAnsi="Times New Roman"/>
          <w:sz w:val="24"/>
        </w:rPr>
      </w:pPr>
      <w:r w:rsidRPr="00316E76">
        <w:rPr>
          <w:rFonts w:ascii="Times New Roman" w:hAnsi="Times New Roman"/>
          <w:sz w:val="24"/>
        </w:rPr>
        <w:t>Stop words Removal</w:t>
      </w:r>
    </w:p>
    <w:p w:rsidR="00275F09" w:rsidRDefault="00275F09" w:rsidP="00275F09">
      <w:pPr>
        <w:pStyle w:val="ListParagraph"/>
        <w:numPr>
          <w:ilvl w:val="0"/>
          <w:numId w:val="29"/>
        </w:numPr>
        <w:spacing w:after="0" w:line="360" w:lineRule="auto"/>
        <w:jc w:val="both"/>
        <w:rPr>
          <w:rFonts w:ascii="Times New Roman" w:hAnsi="Times New Roman"/>
          <w:sz w:val="24"/>
        </w:rPr>
      </w:pPr>
      <w:r w:rsidRPr="00316E76">
        <w:rPr>
          <w:rFonts w:ascii="Times New Roman" w:hAnsi="Times New Roman"/>
          <w:sz w:val="24"/>
        </w:rPr>
        <w:t>Stemming</w:t>
      </w:r>
    </w:p>
    <w:p w:rsidR="00275F09" w:rsidRPr="00316E76" w:rsidRDefault="00275F09" w:rsidP="00275F09">
      <w:pPr>
        <w:pStyle w:val="ListParagraph"/>
        <w:numPr>
          <w:ilvl w:val="0"/>
          <w:numId w:val="29"/>
        </w:numPr>
        <w:spacing w:after="0" w:line="360" w:lineRule="auto"/>
        <w:jc w:val="both"/>
        <w:rPr>
          <w:rFonts w:ascii="Times New Roman" w:hAnsi="Times New Roman"/>
          <w:sz w:val="24"/>
        </w:rPr>
      </w:pPr>
      <w:r>
        <w:rPr>
          <w:rFonts w:ascii="Times New Roman" w:hAnsi="Times New Roman"/>
          <w:sz w:val="24"/>
        </w:rPr>
        <w:t>Bag of words</w:t>
      </w:r>
    </w:p>
    <w:p w:rsidR="00275F09" w:rsidRPr="00275F09" w:rsidRDefault="00275F09" w:rsidP="00275F09">
      <w:pPr>
        <w:spacing w:line="360" w:lineRule="auto"/>
        <w:jc w:val="both"/>
        <w:rPr>
          <w:rFonts w:ascii="Times New Roman" w:hAnsi="Times New Roman"/>
          <w:b/>
          <w:sz w:val="28"/>
        </w:rPr>
      </w:pPr>
      <w:r w:rsidRPr="00275F09">
        <w:rPr>
          <w:rFonts w:ascii="Times New Roman" w:hAnsi="Times New Roman"/>
          <w:b/>
          <w:sz w:val="28"/>
        </w:rPr>
        <w:t>Feature extraction</w:t>
      </w:r>
    </w:p>
    <w:p w:rsidR="00C86FB2" w:rsidRPr="00C86FB2" w:rsidRDefault="00275F09" w:rsidP="00275F09">
      <w:pPr>
        <w:spacing w:line="360" w:lineRule="auto"/>
        <w:jc w:val="both"/>
        <w:rPr>
          <w:rFonts w:ascii="Times New Roman" w:hAnsi="Times New Roman"/>
          <w:sz w:val="24"/>
        </w:rPr>
      </w:pPr>
      <w:r w:rsidRPr="00316E76">
        <w:rPr>
          <w:rFonts w:ascii="Times New Roman" w:hAnsi="Times New Roman"/>
          <w:sz w:val="24"/>
        </w:rPr>
        <w:t xml:space="preserve">After the completion of a pre-processing phase, features will be extracted </w:t>
      </w:r>
      <w:proofErr w:type="gramStart"/>
      <w:r w:rsidRPr="00316E76">
        <w:rPr>
          <w:rFonts w:ascii="Times New Roman" w:hAnsi="Times New Roman"/>
          <w:sz w:val="24"/>
        </w:rPr>
        <w:t>then,</w:t>
      </w:r>
      <w:proofErr w:type="gramEnd"/>
      <w:r w:rsidRPr="00316E76">
        <w:rPr>
          <w:rFonts w:ascii="Times New Roman" w:hAnsi="Times New Roman"/>
          <w:sz w:val="24"/>
        </w:rPr>
        <w:t xml:space="preserve"> the feature set of each dimension will be examined. To find the results, </w:t>
      </w:r>
      <w:del w:id="78" w:author="Surayya obaid" w:date="2021-04-22T23:16:00Z">
        <w:r w:rsidRPr="00316E76" w:rsidDel="009A2953">
          <w:rPr>
            <w:rFonts w:ascii="Times New Roman" w:hAnsi="Times New Roman"/>
            <w:sz w:val="24"/>
          </w:rPr>
          <w:delText>t</w:delText>
        </w:r>
      </w:del>
      <w:del w:id="79" w:author="Surayya obaid" w:date="2021-04-22T23:15:00Z">
        <w:r w:rsidRPr="00316E76" w:rsidDel="009A2953">
          <w:rPr>
            <w:rFonts w:ascii="Times New Roman" w:hAnsi="Times New Roman"/>
            <w:sz w:val="24"/>
          </w:rPr>
          <w:delText xml:space="preserve">he </w:delText>
        </w:r>
      </w:del>
      <w:r w:rsidRPr="00316E76">
        <w:rPr>
          <w:rFonts w:ascii="Times New Roman" w:hAnsi="Times New Roman"/>
          <w:sz w:val="24"/>
        </w:rPr>
        <w:t xml:space="preserve">feature extraction </w:t>
      </w:r>
      <w:r>
        <w:rPr>
          <w:rFonts w:ascii="Times New Roman" w:hAnsi="Times New Roman"/>
          <w:sz w:val="24"/>
        </w:rPr>
        <w:t xml:space="preserve">technique TF-IDF will be used. </w:t>
      </w:r>
    </w:p>
    <w:p w:rsidR="00275F09" w:rsidRPr="00275F09" w:rsidRDefault="00275F09" w:rsidP="00275F09">
      <w:pPr>
        <w:spacing w:line="360" w:lineRule="auto"/>
        <w:jc w:val="both"/>
        <w:rPr>
          <w:rFonts w:ascii="Times New Roman" w:hAnsi="Times New Roman"/>
          <w:b/>
          <w:sz w:val="28"/>
        </w:rPr>
      </w:pPr>
      <w:r w:rsidRPr="00275F09">
        <w:rPr>
          <w:rFonts w:ascii="Times New Roman" w:hAnsi="Times New Roman"/>
          <w:b/>
          <w:sz w:val="28"/>
        </w:rPr>
        <w:t xml:space="preserve">Classification </w:t>
      </w:r>
    </w:p>
    <w:p w:rsidR="00275F09" w:rsidRPr="00316E76" w:rsidRDefault="00275F09" w:rsidP="00275F09">
      <w:pPr>
        <w:spacing w:line="360" w:lineRule="auto"/>
        <w:jc w:val="both"/>
        <w:rPr>
          <w:rFonts w:ascii="Times New Roman" w:hAnsi="Times New Roman"/>
          <w:sz w:val="24"/>
        </w:rPr>
      </w:pPr>
      <w:r w:rsidRPr="00316E76">
        <w:rPr>
          <w:rFonts w:ascii="Times New Roman" w:hAnsi="Times New Roman"/>
          <w:sz w:val="24"/>
        </w:rPr>
        <w:t>In this phase</w:t>
      </w:r>
      <w:ins w:id="80" w:author="Surayya obaid" w:date="2021-04-22T23:16:00Z">
        <w:r w:rsidR="009A2953">
          <w:rPr>
            <w:rFonts w:ascii="Times New Roman" w:hAnsi="Times New Roman"/>
            <w:sz w:val="24"/>
          </w:rPr>
          <w:t>,</w:t>
        </w:r>
      </w:ins>
      <w:r w:rsidRPr="00316E76">
        <w:rPr>
          <w:rFonts w:ascii="Times New Roman" w:hAnsi="Times New Roman"/>
          <w:sz w:val="24"/>
        </w:rPr>
        <w:t xml:space="preserve"> different machine learning classification algorithms will be used to model training </w:t>
      </w:r>
      <w:del w:id="81" w:author="Surayya obaid" w:date="2021-04-22T23:16:00Z">
        <w:r w:rsidR="004445A0" w:rsidDel="009A2953">
          <w:rPr>
            <w:rFonts w:ascii="Times New Roman" w:hAnsi="Times New Roman"/>
            <w:sz w:val="24"/>
          </w:rPr>
          <w:delText>6</w:delText>
        </w:r>
      </w:del>
      <w:r w:rsidRPr="00316E76">
        <w:rPr>
          <w:rFonts w:ascii="Times New Roman" w:hAnsi="Times New Roman"/>
          <w:sz w:val="24"/>
        </w:rPr>
        <w:t>and then predict the category priority and sentiments of user reviews. This phase will consist of two steps: training and prediction. In the training step, a dataset will be provided to the model with a predefined set of categories. This training model would be helpful to assign new incoming bugs with different level of priorities and categories in prediction step four machine learning classifiers will be performed to compare the results and select the best classification model:</w:t>
      </w:r>
    </w:p>
    <w:p w:rsidR="00275F09" w:rsidRPr="00316E76" w:rsidRDefault="00275F09" w:rsidP="00275F09">
      <w:pPr>
        <w:pStyle w:val="ListParagraph"/>
        <w:numPr>
          <w:ilvl w:val="0"/>
          <w:numId w:val="30"/>
        </w:numPr>
        <w:spacing w:after="0" w:line="360" w:lineRule="auto"/>
        <w:jc w:val="both"/>
        <w:rPr>
          <w:rFonts w:ascii="Times New Roman" w:hAnsi="Times New Roman"/>
          <w:sz w:val="24"/>
        </w:rPr>
      </w:pPr>
      <w:r w:rsidRPr="00316E76">
        <w:rPr>
          <w:rFonts w:ascii="Times New Roman" w:hAnsi="Times New Roman"/>
          <w:sz w:val="24"/>
        </w:rPr>
        <w:t>Naive Bayes Classifier</w:t>
      </w:r>
    </w:p>
    <w:p w:rsidR="00275F09" w:rsidRPr="00316E76" w:rsidRDefault="00275F09" w:rsidP="00275F09">
      <w:pPr>
        <w:pStyle w:val="ListParagraph"/>
        <w:numPr>
          <w:ilvl w:val="0"/>
          <w:numId w:val="30"/>
        </w:numPr>
        <w:spacing w:after="0" w:line="360" w:lineRule="auto"/>
        <w:jc w:val="both"/>
        <w:rPr>
          <w:rFonts w:ascii="Times New Roman" w:hAnsi="Times New Roman"/>
          <w:sz w:val="24"/>
        </w:rPr>
      </w:pPr>
      <w:r w:rsidRPr="00316E76">
        <w:rPr>
          <w:rFonts w:ascii="Times New Roman" w:hAnsi="Times New Roman"/>
          <w:sz w:val="24"/>
        </w:rPr>
        <w:t>Decision Trees Classifier</w:t>
      </w:r>
    </w:p>
    <w:p w:rsidR="00275F09" w:rsidRPr="00316E76" w:rsidRDefault="00275F09" w:rsidP="00275F09">
      <w:pPr>
        <w:pStyle w:val="ListParagraph"/>
        <w:numPr>
          <w:ilvl w:val="0"/>
          <w:numId w:val="30"/>
        </w:numPr>
        <w:spacing w:after="0" w:line="360" w:lineRule="auto"/>
        <w:jc w:val="both"/>
        <w:rPr>
          <w:rFonts w:ascii="Times New Roman" w:hAnsi="Times New Roman"/>
          <w:sz w:val="24"/>
        </w:rPr>
      </w:pPr>
      <w:r w:rsidRPr="00316E76">
        <w:rPr>
          <w:rFonts w:ascii="Times New Roman" w:hAnsi="Times New Roman"/>
          <w:sz w:val="24"/>
        </w:rPr>
        <w:t>Random Forests</w:t>
      </w:r>
    </w:p>
    <w:p w:rsidR="00275F09" w:rsidRDefault="00275F09" w:rsidP="00E11D4C">
      <w:pPr>
        <w:pStyle w:val="ListParagraph"/>
        <w:numPr>
          <w:ilvl w:val="0"/>
          <w:numId w:val="30"/>
        </w:numPr>
        <w:spacing w:after="0" w:line="360" w:lineRule="auto"/>
        <w:jc w:val="both"/>
        <w:rPr>
          <w:rFonts w:ascii="Times New Roman" w:hAnsi="Times New Roman"/>
          <w:sz w:val="24"/>
        </w:rPr>
      </w:pPr>
      <w:r w:rsidRPr="00316E76">
        <w:rPr>
          <w:rFonts w:ascii="Times New Roman" w:hAnsi="Times New Roman"/>
          <w:sz w:val="24"/>
        </w:rPr>
        <w:t>Support Vector Machine (SVM)</w:t>
      </w:r>
    </w:p>
    <w:p w:rsidR="00C86FB2" w:rsidRPr="00316E76" w:rsidRDefault="00C86FB2" w:rsidP="00C86FB2">
      <w:pPr>
        <w:pStyle w:val="ListParagraph"/>
        <w:spacing w:after="0" w:line="360" w:lineRule="auto"/>
        <w:jc w:val="both"/>
        <w:rPr>
          <w:rFonts w:ascii="Times New Roman" w:hAnsi="Times New Roman"/>
          <w:sz w:val="24"/>
        </w:rPr>
      </w:pPr>
    </w:p>
    <w:p w:rsidR="00275F09" w:rsidRPr="00275F09" w:rsidRDefault="00275F09" w:rsidP="00E11D4C">
      <w:pPr>
        <w:spacing w:line="360" w:lineRule="auto"/>
        <w:jc w:val="both"/>
        <w:rPr>
          <w:rFonts w:ascii="Times New Roman" w:hAnsi="Times New Roman"/>
          <w:b/>
          <w:sz w:val="28"/>
        </w:rPr>
      </w:pPr>
      <w:r w:rsidRPr="00275F09">
        <w:rPr>
          <w:rFonts w:ascii="Times New Roman" w:hAnsi="Times New Roman"/>
          <w:b/>
          <w:sz w:val="28"/>
        </w:rPr>
        <w:t>Evaluation Metrics</w:t>
      </w:r>
    </w:p>
    <w:p w:rsidR="00275F09" w:rsidRPr="00316E76" w:rsidRDefault="00275F09" w:rsidP="00275F09">
      <w:pPr>
        <w:spacing w:line="360" w:lineRule="auto"/>
        <w:jc w:val="both"/>
        <w:rPr>
          <w:rFonts w:ascii="Times New Roman" w:hAnsi="Times New Roman"/>
          <w:sz w:val="24"/>
        </w:rPr>
      </w:pPr>
      <w:r w:rsidRPr="00316E76">
        <w:rPr>
          <w:rFonts w:ascii="Times New Roman" w:hAnsi="Times New Roman"/>
          <w:sz w:val="24"/>
        </w:rPr>
        <w:t>In the last phase, classifiers’ performance will be evaluated using the following accuracy measures that will be helpful to examine the output of the proposed framework.</w:t>
      </w:r>
    </w:p>
    <w:p w:rsidR="00275F09" w:rsidRPr="00316E76" w:rsidRDefault="00275F09" w:rsidP="00275F09">
      <w:pPr>
        <w:pStyle w:val="ListParagraph"/>
        <w:numPr>
          <w:ilvl w:val="0"/>
          <w:numId w:val="31"/>
        </w:numPr>
        <w:spacing w:after="0" w:line="360" w:lineRule="auto"/>
        <w:jc w:val="both"/>
        <w:rPr>
          <w:rFonts w:ascii="Times New Roman" w:hAnsi="Times New Roman"/>
          <w:sz w:val="24"/>
        </w:rPr>
      </w:pPr>
      <w:r w:rsidRPr="00316E76">
        <w:rPr>
          <w:rFonts w:ascii="Times New Roman" w:hAnsi="Times New Roman"/>
          <w:sz w:val="24"/>
        </w:rPr>
        <w:t>Accuracy</w:t>
      </w:r>
    </w:p>
    <w:p w:rsidR="00275F09" w:rsidRPr="00316E76" w:rsidRDefault="00275F09" w:rsidP="00275F09">
      <w:pPr>
        <w:pStyle w:val="ListParagraph"/>
        <w:numPr>
          <w:ilvl w:val="0"/>
          <w:numId w:val="31"/>
        </w:numPr>
        <w:spacing w:after="0" w:line="360" w:lineRule="auto"/>
        <w:jc w:val="both"/>
        <w:rPr>
          <w:rFonts w:ascii="Times New Roman" w:hAnsi="Times New Roman"/>
          <w:sz w:val="24"/>
        </w:rPr>
      </w:pPr>
      <w:r w:rsidRPr="00316E76">
        <w:rPr>
          <w:rFonts w:ascii="Times New Roman" w:hAnsi="Times New Roman"/>
          <w:sz w:val="24"/>
        </w:rPr>
        <w:t>Precision</w:t>
      </w:r>
    </w:p>
    <w:p w:rsidR="00275F09" w:rsidRPr="00316E76" w:rsidRDefault="00275F09" w:rsidP="00275F09">
      <w:pPr>
        <w:pStyle w:val="ListParagraph"/>
        <w:numPr>
          <w:ilvl w:val="0"/>
          <w:numId w:val="31"/>
        </w:numPr>
        <w:spacing w:after="0" w:line="360" w:lineRule="auto"/>
        <w:jc w:val="both"/>
        <w:rPr>
          <w:rFonts w:ascii="Times New Roman" w:hAnsi="Times New Roman"/>
          <w:sz w:val="24"/>
        </w:rPr>
      </w:pPr>
      <w:r w:rsidRPr="00316E76">
        <w:rPr>
          <w:rFonts w:ascii="Times New Roman" w:hAnsi="Times New Roman"/>
          <w:sz w:val="24"/>
        </w:rPr>
        <w:t>Recall</w:t>
      </w:r>
    </w:p>
    <w:p w:rsidR="00275F09" w:rsidRPr="00316E76" w:rsidRDefault="00884614" w:rsidP="00275F09">
      <w:pPr>
        <w:pStyle w:val="ListParagraph"/>
        <w:numPr>
          <w:ilvl w:val="0"/>
          <w:numId w:val="31"/>
        </w:numPr>
        <w:spacing w:after="0" w:line="360" w:lineRule="auto"/>
        <w:jc w:val="both"/>
        <w:rPr>
          <w:rFonts w:ascii="Times New Roman" w:hAnsi="Times New Roman"/>
          <w:sz w:val="24"/>
        </w:rPr>
      </w:pPr>
      <w:r>
        <w:rPr>
          <w:rFonts w:ascii="Times New Roman" w:hAnsi="Times New Roman"/>
          <w:sz w:val="24"/>
        </w:rPr>
        <w:lastRenderedPageBreak/>
        <w:t>F1-Score</w:t>
      </w:r>
    </w:p>
    <w:p w:rsidR="00275F09" w:rsidRDefault="00C86FB2" w:rsidP="00275F09">
      <w:pPr>
        <w:spacing w:line="360" w:lineRule="auto"/>
        <w:jc w:val="both"/>
        <w:rPr>
          <w:rFonts w:ascii="Times New Roman" w:hAnsi="Times New Roman"/>
          <w:sz w:val="24"/>
        </w:rPr>
      </w:pPr>
      <w:r>
        <w:rPr>
          <w:noProof/>
        </w:rPr>
        <w:drawing>
          <wp:anchor distT="0" distB="0" distL="114300" distR="114300" simplePos="0" relativeHeight="251700224" behindDoc="0" locked="0" layoutInCell="1" allowOverlap="1" wp14:anchorId="209E2ACD" wp14:editId="6EDCC4F3">
            <wp:simplePos x="0" y="0"/>
            <wp:positionH relativeFrom="margin">
              <wp:align>left</wp:align>
            </wp:positionH>
            <wp:positionV relativeFrom="page">
              <wp:align>center</wp:align>
            </wp:positionV>
            <wp:extent cx="5942965" cy="3636010"/>
            <wp:effectExtent l="19050" t="19050" r="19685"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2965" cy="3636010"/>
                    </a:xfrm>
                    <a:prstGeom prst="rect">
                      <a:avLst/>
                    </a:prstGeom>
                    <a:ln>
                      <a:solidFill>
                        <a:schemeClr val="tx1"/>
                      </a:solidFill>
                    </a:ln>
                  </pic:spPr>
                </pic:pic>
              </a:graphicData>
            </a:graphic>
          </wp:anchor>
        </w:drawing>
      </w:r>
    </w:p>
    <w:p w:rsidR="00275F09" w:rsidRPr="00C86FB2" w:rsidRDefault="00275F09" w:rsidP="00C86FB2">
      <w:pPr>
        <w:pStyle w:val="Caption"/>
        <w:jc w:val="center"/>
        <w:rPr>
          <w:rFonts w:ascii="Times New Roman" w:hAnsi="Times New Roman"/>
          <w:i w:val="0"/>
          <w:color w:val="0D0D0D" w:themeColor="text1" w:themeTint="F2"/>
          <w:sz w:val="24"/>
        </w:rPr>
      </w:pPr>
      <w:r w:rsidRPr="00234BC8">
        <w:rPr>
          <w:rFonts w:ascii="Times New Roman" w:hAnsi="Times New Roman"/>
          <w:b/>
          <w:i w:val="0"/>
          <w:color w:val="0D0D0D" w:themeColor="text1" w:themeTint="F2"/>
          <w:u w:val="single"/>
        </w:rPr>
        <w:t xml:space="preserve">Figure </w:t>
      </w:r>
      <w:r w:rsidRPr="00234BC8">
        <w:rPr>
          <w:rFonts w:ascii="Times New Roman" w:hAnsi="Times New Roman"/>
          <w:b/>
          <w:i w:val="0"/>
          <w:color w:val="0D0D0D" w:themeColor="text1" w:themeTint="F2"/>
          <w:u w:val="single"/>
        </w:rPr>
        <w:fldChar w:fldCharType="begin"/>
      </w:r>
      <w:r w:rsidRPr="00234BC8">
        <w:rPr>
          <w:rFonts w:ascii="Times New Roman" w:hAnsi="Times New Roman"/>
          <w:b/>
          <w:i w:val="0"/>
          <w:color w:val="0D0D0D" w:themeColor="text1" w:themeTint="F2"/>
          <w:u w:val="single"/>
        </w:rPr>
        <w:instrText xml:space="preserve"> SEQ Figure \* ARABIC </w:instrText>
      </w:r>
      <w:r w:rsidRPr="00234BC8">
        <w:rPr>
          <w:rFonts w:ascii="Times New Roman" w:hAnsi="Times New Roman"/>
          <w:b/>
          <w:i w:val="0"/>
          <w:color w:val="0D0D0D" w:themeColor="text1" w:themeTint="F2"/>
          <w:u w:val="single"/>
        </w:rPr>
        <w:fldChar w:fldCharType="separate"/>
      </w:r>
      <w:r w:rsidRPr="00234BC8">
        <w:rPr>
          <w:rFonts w:ascii="Times New Roman" w:hAnsi="Times New Roman"/>
          <w:b/>
          <w:i w:val="0"/>
          <w:noProof/>
          <w:color w:val="0D0D0D" w:themeColor="text1" w:themeTint="F2"/>
          <w:u w:val="single"/>
        </w:rPr>
        <w:t>1</w:t>
      </w:r>
      <w:r w:rsidRPr="00234BC8">
        <w:rPr>
          <w:rFonts w:ascii="Times New Roman" w:hAnsi="Times New Roman"/>
          <w:b/>
          <w:i w:val="0"/>
          <w:color w:val="0D0D0D" w:themeColor="text1" w:themeTint="F2"/>
          <w:u w:val="single"/>
        </w:rPr>
        <w:fldChar w:fldCharType="end"/>
      </w:r>
      <w:r w:rsidRPr="00234BC8">
        <w:rPr>
          <w:rFonts w:ascii="Times New Roman" w:hAnsi="Times New Roman"/>
          <w:b/>
          <w:i w:val="0"/>
          <w:color w:val="0D0D0D" w:themeColor="text1" w:themeTint="F2"/>
        </w:rPr>
        <w:t>:</w:t>
      </w:r>
      <w:r w:rsidRPr="00234BC8">
        <w:rPr>
          <w:rFonts w:ascii="Times New Roman" w:hAnsi="Times New Roman"/>
          <w:i w:val="0"/>
          <w:color w:val="0D0D0D" w:themeColor="text1" w:themeTint="F2"/>
        </w:rPr>
        <w:t xml:space="preserve"> Model Framework</w:t>
      </w:r>
    </w:p>
    <w:p w:rsidR="00275F09" w:rsidRDefault="00275F09" w:rsidP="00275F09">
      <w:pPr>
        <w:pStyle w:val="NoSpacing"/>
        <w:rPr>
          <w:rFonts w:ascii="Times New Roman" w:hAnsi="Times New Roman" w:cs="Times New Roman"/>
          <w:b/>
          <w:sz w:val="24"/>
        </w:rPr>
      </w:pPr>
    </w:p>
    <w:p w:rsidR="00275F09" w:rsidRPr="00C86FB2" w:rsidRDefault="00275F09" w:rsidP="00C86FB2">
      <w:pPr>
        <w:pStyle w:val="Heading1"/>
        <w:rPr>
          <w:rFonts w:ascii="Times New Roman" w:hAnsi="Times New Roman" w:cs="Times New Roman"/>
        </w:rPr>
      </w:pPr>
      <w:bookmarkStart w:id="82" w:name="_Toc69988408"/>
      <w:r w:rsidRPr="00C86FB2">
        <w:rPr>
          <w:rFonts w:ascii="Times New Roman" w:hAnsi="Times New Roman" w:cs="Times New Roman"/>
        </w:rPr>
        <w:t>CONCLUSION AND FUTURE PROSPECTS</w:t>
      </w:r>
      <w:bookmarkEnd w:id="82"/>
    </w:p>
    <w:p w:rsidR="00275F09" w:rsidRDefault="00275F09" w:rsidP="00275F09">
      <w:pPr>
        <w:pStyle w:val="NoSpacing"/>
        <w:tabs>
          <w:tab w:val="left" w:pos="1674"/>
        </w:tabs>
        <w:rPr>
          <w:rFonts w:ascii="Times New Roman" w:hAnsi="Times New Roman" w:cs="Times New Roman"/>
          <w:b/>
          <w:sz w:val="24"/>
        </w:rPr>
      </w:pPr>
      <w:r>
        <w:rPr>
          <w:rFonts w:ascii="Times New Roman" w:hAnsi="Times New Roman" w:cs="Times New Roman"/>
          <w:b/>
          <w:sz w:val="24"/>
        </w:rPr>
        <w:tab/>
      </w:r>
    </w:p>
    <w:p w:rsidR="00275F09" w:rsidRPr="008778E9" w:rsidRDefault="00275F09" w:rsidP="00275F09">
      <w:pPr>
        <w:spacing w:line="360" w:lineRule="auto"/>
        <w:jc w:val="both"/>
        <w:rPr>
          <w:rFonts w:ascii="Times New Roman" w:hAnsi="Times New Roman"/>
          <w:sz w:val="24"/>
        </w:rPr>
      </w:pPr>
      <w:r w:rsidRPr="00E11D4C">
        <w:rPr>
          <w:rFonts w:ascii="Times New Roman" w:hAnsi="Times New Roman"/>
          <w:sz w:val="24"/>
        </w:rPr>
        <w:t>In today’s era</w:t>
      </w:r>
      <w:r w:rsidR="00884614">
        <w:rPr>
          <w:rFonts w:ascii="Times New Roman" w:hAnsi="Times New Roman"/>
          <w:sz w:val="24"/>
        </w:rPr>
        <w:t>,</w:t>
      </w:r>
      <w:r w:rsidRPr="00E11D4C">
        <w:rPr>
          <w:rFonts w:ascii="Times New Roman" w:hAnsi="Times New Roman"/>
          <w:sz w:val="24"/>
        </w:rPr>
        <w:t xml:space="preserve"> everyone ha</w:t>
      </w:r>
      <w:r w:rsidR="00884614">
        <w:rPr>
          <w:rFonts w:ascii="Times New Roman" w:hAnsi="Times New Roman"/>
          <w:sz w:val="24"/>
        </w:rPr>
        <w:t>s</w:t>
      </w:r>
      <w:r w:rsidRPr="00E11D4C">
        <w:rPr>
          <w:rFonts w:ascii="Times New Roman" w:hAnsi="Times New Roman"/>
          <w:sz w:val="24"/>
        </w:rPr>
        <w:t xml:space="preserve"> android phones and they are using android applications. Millions of users daily download various applications and report issues through their reviews and ratings. Developers cannot read the reviews manually because of </w:t>
      </w:r>
      <w:r w:rsidR="00884614">
        <w:rPr>
          <w:rFonts w:ascii="Times New Roman" w:hAnsi="Times New Roman"/>
          <w:sz w:val="24"/>
        </w:rPr>
        <w:t xml:space="preserve">the </w:t>
      </w:r>
      <w:r w:rsidRPr="00E11D4C">
        <w:rPr>
          <w:rFonts w:ascii="Times New Roman" w:hAnsi="Times New Roman"/>
          <w:sz w:val="24"/>
        </w:rPr>
        <w:t xml:space="preserve">large number of reviews it is </w:t>
      </w:r>
      <w:r w:rsidR="00884614">
        <w:rPr>
          <w:rFonts w:ascii="Times New Roman" w:hAnsi="Times New Roman"/>
          <w:sz w:val="24"/>
        </w:rPr>
        <w:t xml:space="preserve">an </w:t>
      </w:r>
      <w:r w:rsidRPr="00E11D4C">
        <w:rPr>
          <w:rFonts w:ascii="Times New Roman" w:hAnsi="Times New Roman"/>
          <w:sz w:val="24"/>
        </w:rPr>
        <w:t>inefficient method. This research proposed an automated framework for the classification of reviews and sentiments using NLP techniques and machine learning classification algorithms. NLP will be use</w:t>
      </w:r>
      <w:r w:rsidR="00884614">
        <w:rPr>
          <w:rFonts w:ascii="Times New Roman" w:hAnsi="Times New Roman"/>
          <w:sz w:val="24"/>
        </w:rPr>
        <w:t>d</w:t>
      </w:r>
      <w:r w:rsidRPr="00E11D4C">
        <w:rPr>
          <w:rFonts w:ascii="Times New Roman" w:hAnsi="Times New Roman"/>
          <w:sz w:val="24"/>
        </w:rPr>
        <w:t xml:space="preserve"> for data preprocessing which includes tokenization, lemmatization, elimination of stop-words, stemming process through Porter Stemmer algorithm</w:t>
      </w:r>
      <w:r w:rsidR="00884614">
        <w:rPr>
          <w:rFonts w:ascii="Times New Roman" w:hAnsi="Times New Roman"/>
          <w:sz w:val="24"/>
        </w:rPr>
        <w:t>,</w:t>
      </w:r>
      <w:r w:rsidRPr="00E11D4C">
        <w:rPr>
          <w:rFonts w:ascii="Times New Roman" w:hAnsi="Times New Roman"/>
          <w:sz w:val="24"/>
        </w:rPr>
        <w:t xml:space="preserve"> and </w:t>
      </w:r>
      <w:r w:rsidR="00884614">
        <w:rPr>
          <w:rFonts w:ascii="Times New Roman" w:hAnsi="Times New Roman"/>
          <w:sz w:val="24"/>
        </w:rPr>
        <w:t xml:space="preserve">a </w:t>
      </w:r>
      <w:r w:rsidRPr="00E11D4C">
        <w:rPr>
          <w:rFonts w:ascii="Times New Roman" w:hAnsi="Times New Roman"/>
          <w:sz w:val="24"/>
        </w:rPr>
        <w:t>bag of words. After applying data processing techniques classification algorithms will be applied on user reviews and sentiments which are Naïve Bayes, Random Forest, Decision tree, and S</w:t>
      </w:r>
      <w:r w:rsidR="008778E9">
        <w:rPr>
          <w:rFonts w:ascii="Times New Roman" w:hAnsi="Times New Roman"/>
          <w:sz w:val="24"/>
        </w:rPr>
        <w:t xml:space="preserve">upport </w:t>
      </w:r>
      <w:r w:rsidRPr="00E11D4C">
        <w:rPr>
          <w:rFonts w:ascii="Times New Roman" w:hAnsi="Times New Roman"/>
          <w:sz w:val="24"/>
        </w:rPr>
        <w:t>V</w:t>
      </w:r>
      <w:r w:rsidR="008778E9">
        <w:rPr>
          <w:rFonts w:ascii="Times New Roman" w:hAnsi="Times New Roman"/>
          <w:sz w:val="24"/>
        </w:rPr>
        <w:t xml:space="preserve">ector </w:t>
      </w:r>
      <w:r w:rsidRPr="00E11D4C">
        <w:rPr>
          <w:rFonts w:ascii="Times New Roman" w:hAnsi="Times New Roman"/>
          <w:sz w:val="24"/>
        </w:rPr>
        <w:t>M</w:t>
      </w:r>
      <w:r w:rsidR="008778E9">
        <w:rPr>
          <w:rFonts w:ascii="Times New Roman" w:hAnsi="Times New Roman"/>
          <w:sz w:val="24"/>
        </w:rPr>
        <w:t>achine</w:t>
      </w:r>
      <w:r w:rsidRPr="00E11D4C">
        <w:rPr>
          <w:rFonts w:ascii="Times New Roman" w:hAnsi="Times New Roman"/>
          <w:sz w:val="24"/>
        </w:rPr>
        <w:t xml:space="preserve"> then results will be </w:t>
      </w:r>
      <w:r w:rsidR="004445A0">
        <w:rPr>
          <w:rFonts w:ascii="Times New Roman" w:hAnsi="Times New Roman"/>
          <w:sz w:val="24"/>
        </w:rPr>
        <w:t xml:space="preserve">evaluated using evaluation metrics which </w:t>
      </w:r>
      <w:r w:rsidR="00884614">
        <w:rPr>
          <w:rFonts w:ascii="Times New Roman" w:hAnsi="Times New Roman"/>
          <w:sz w:val="24"/>
        </w:rPr>
        <w:t>are</w:t>
      </w:r>
      <w:r w:rsidR="004445A0">
        <w:rPr>
          <w:rFonts w:ascii="Times New Roman" w:hAnsi="Times New Roman"/>
          <w:sz w:val="24"/>
        </w:rPr>
        <w:t xml:space="preserve"> Accuracy, Precision, Recall, and F-score measures</w:t>
      </w:r>
      <w:r w:rsidRPr="00E11D4C">
        <w:rPr>
          <w:rFonts w:ascii="Times New Roman" w:hAnsi="Times New Roman"/>
          <w:sz w:val="24"/>
        </w:rPr>
        <w:t xml:space="preserve">. </w:t>
      </w:r>
      <w:r w:rsidR="004445A0">
        <w:rPr>
          <w:rFonts w:ascii="Times New Roman" w:hAnsi="Times New Roman"/>
          <w:sz w:val="24"/>
        </w:rPr>
        <w:t xml:space="preserve">Future research may include more android application categories and apply deep learning algorithms </w:t>
      </w:r>
      <w:r w:rsidR="00884614">
        <w:rPr>
          <w:rFonts w:ascii="Times New Roman" w:hAnsi="Times New Roman"/>
          <w:sz w:val="24"/>
        </w:rPr>
        <w:t>to</w:t>
      </w:r>
      <w:r w:rsidR="009F3546">
        <w:rPr>
          <w:rFonts w:ascii="Times New Roman" w:hAnsi="Times New Roman"/>
          <w:sz w:val="24"/>
        </w:rPr>
        <w:t xml:space="preserve"> the reviews.</w:t>
      </w:r>
    </w:p>
    <w:p w:rsidR="00275F09" w:rsidRDefault="008778E9" w:rsidP="00275F09">
      <w:pPr>
        <w:spacing w:after="240" w:line="360" w:lineRule="auto"/>
        <w:rPr>
          <w:rFonts w:ascii="Times New Roman" w:hAnsi="Times New Roman"/>
          <w:b/>
        </w:rPr>
      </w:pPr>
      <w:r w:rsidRPr="008778E9">
        <w:rPr>
          <w:rFonts w:ascii="Times New Roman" w:hAnsi="Times New Roman"/>
          <w:b/>
          <w:sz w:val="32"/>
        </w:rPr>
        <w:lastRenderedPageBreak/>
        <w:t>REFERENCES</w:t>
      </w:r>
      <w:r w:rsidR="00275F09">
        <w:rPr>
          <w:rFonts w:ascii="Times New Roman" w:hAnsi="Times New Roman"/>
          <w:b/>
        </w:rPr>
        <w:tab/>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316E76">
        <w:rPr>
          <w:rFonts w:ascii="Times New Roman" w:hAnsi="Times New Roman"/>
          <w:sz w:val="24"/>
        </w:rPr>
        <w:fldChar w:fldCharType="begin" w:fldLock="1"/>
      </w:r>
      <w:r w:rsidRPr="00316E76">
        <w:rPr>
          <w:rFonts w:ascii="Times New Roman" w:hAnsi="Times New Roman"/>
          <w:sz w:val="24"/>
        </w:rPr>
        <w:instrText xml:space="preserve">ADDIN Mendeley Bibliography CSL_BIBLIOGRAPHY </w:instrText>
      </w:r>
      <w:r w:rsidRPr="00316E76">
        <w:rPr>
          <w:rFonts w:ascii="Times New Roman" w:hAnsi="Times New Roman"/>
          <w:sz w:val="24"/>
        </w:rPr>
        <w:fldChar w:fldCharType="separate"/>
      </w:r>
      <w:r w:rsidRPr="001C0ECE">
        <w:rPr>
          <w:rFonts w:ascii="Times New Roman" w:hAnsi="Times New Roman"/>
          <w:noProof/>
          <w:sz w:val="24"/>
          <w:szCs w:val="24"/>
        </w:rPr>
        <w:t xml:space="preserve">Abualigah, L., Alfar, H. E., Shehab, M., &amp; Hussein, A. M. A. (2020). Sentiment Analysis in Healthcare: A Brief Review. </w:t>
      </w:r>
      <w:r w:rsidRPr="001C0ECE">
        <w:rPr>
          <w:rFonts w:ascii="Times New Roman" w:hAnsi="Times New Roman"/>
          <w:i/>
          <w:iCs/>
          <w:noProof/>
          <w:sz w:val="24"/>
          <w:szCs w:val="24"/>
        </w:rPr>
        <w:t>Recent Advances in NLP: The Case of Arabic Language, Studies in Computational Intelligence</w:t>
      </w:r>
      <w:r w:rsidRPr="001C0ECE">
        <w:rPr>
          <w:rFonts w:ascii="Times New Roman" w:hAnsi="Times New Roman"/>
          <w:noProof/>
          <w:sz w:val="24"/>
          <w:szCs w:val="24"/>
        </w:rPr>
        <w:t xml:space="preserve">, </w:t>
      </w:r>
      <w:r w:rsidRPr="001C0ECE">
        <w:rPr>
          <w:rFonts w:ascii="Times New Roman" w:hAnsi="Times New Roman"/>
          <w:i/>
          <w:iCs/>
          <w:noProof/>
          <w:sz w:val="24"/>
          <w:szCs w:val="24"/>
        </w:rPr>
        <w:t>874</w:t>
      </w:r>
      <w:r w:rsidRPr="001C0ECE">
        <w:rPr>
          <w:rFonts w:ascii="Times New Roman" w:hAnsi="Times New Roman"/>
          <w:noProof/>
          <w:sz w:val="24"/>
          <w:szCs w:val="24"/>
        </w:rPr>
        <w:t>(January), 129–141. https://doi.org/10.1007/978-3-030-34614-0_7</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Aldabbas, H., Bajahzar, A., Alruily, M., Qureshi, A. A., Amir Latif, R. M., &amp; Farhan, M. (2020). Google Play Content Scraping and Knowledge Engineering using Natural Language Processing Techniques with the Analysis of User Reviews. </w:t>
      </w:r>
      <w:r w:rsidRPr="001C0ECE">
        <w:rPr>
          <w:rFonts w:ascii="Times New Roman" w:hAnsi="Times New Roman"/>
          <w:i/>
          <w:iCs/>
          <w:noProof/>
          <w:sz w:val="24"/>
          <w:szCs w:val="24"/>
        </w:rPr>
        <w:t>Journal of Intelligent Systems</w:t>
      </w:r>
      <w:r w:rsidRPr="001C0ECE">
        <w:rPr>
          <w:rFonts w:ascii="Times New Roman" w:hAnsi="Times New Roman"/>
          <w:noProof/>
          <w:sz w:val="24"/>
          <w:szCs w:val="24"/>
        </w:rPr>
        <w:t xml:space="preserve">, </w:t>
      </w:r>
      <w:r w:rsidRPr="001C0ECE">
        <w:rPr>
          <w:rFonts w:ascii="Times New Roman" w:hAnsi="Times New Roman"/>
          <w:i/>
          <w:iCs/>
          <w:noProof/>
          <w:sz w:val="24"/>
          <w:szCs w:val="24"/>
        </w:rPr>
        <w:t>30</w:t>
      </w:r>
      <w:r w:rsidRPr="001C0ECE">
        <w:rPr>
          <w:rFonts w:ascii="Times New Roman" w:hAnsi="Times New Roman"/>
          <w:noProof/>
          <w:sz w:val="24"/>
          <w:szCs w:val="24"/>
        </w:rPr>
        <w:t>(1), 192–208. https://doi.org/10.1515/jisys-2019-0197</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Deshpande, G., &amp; Rokne, J. (2018). User Feedback from Tweets vs App Store Reviews: An Exploratory Study of Frequency, Timing and Content. </w:t>
      </w:r>
      <w:r w:rsidRPr="001C0ECE">
        <w:rPr>
          <w:rFonts w:ascii="Times New Roman" w:hAnsi="Times New Roman"/>
          <w:i/>
          <w:iCs/>
          <w:noProof/>
          <w:sz w:val="24"/>
          <w:szCs w:val="24"/>
        </w:rPr>
        <w:t>Proceedings - 2018 5th International Workshop on Artificial Intelligence for Requirements Engineering, AIRE 2018</w:t>
      </w:r>
      <w:r w:rsidRPr="001C0ECE">
        <w:rPr>
          <w:rFonts w:ascii="Times New Roman" w:hAnsi="Times New Roman"/>
          <w:noProof/>
          <w:sz w:val="24"/>
          <w:szCs w:val="24"/>
        </w:rPr>
        <w:t xml:space="preserve">, </w:t>
      </w:r>
      <w:r w:rsidRPr="001C0ECE">
        <w:rPr>
          <w:rFonts w:ascii="Times New Roman" w:hAnsi="Times New Roman"/>
          <w:i/>
          <w:iCs/>
          <w:noProof/>
          <w:sz w:val="24"/>
          <w:szCs w:val="24"/>
        </w:rPr>
        <w:t>August</w:t>
      </w:r>
      <w:r w:rsidRPr="001C0ECE">
        <w:rPr>
          <w:rFonts w:ascii="Times New Roman" w:hAnsi="Times New Roman"/>
          <w:noProof/>
          <w:sz w:val="24"/>
          <w:szCs w:val="24"/>
        </w:rPr>
        <w:t>, 15–21. https://doi.org/10.1109/AIRE.2018.00008</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Edara, D. C., Sistla, V., &amp; Kolli, V. K. K. (2020). Health App Recommendation System using Ensemble Multimodel Deep Learning. </w:t>
      </w:r>
      <w:r w:rsidRPr="001C0ECE">
        <w:rPr>
          <w:rFonts w:ascii="Times New Roman" w:hAnsi="Times New Roman"/>
          <w:i/>
          <w:iCs/>
          <w:noProof/>
          <w:sz w:val="24"/>
          <w:szCs w:val="24"/>
        </w:rPr>
        <w:t>Journal of Engineering Science and Technology Review</w:t>
      </w:r>
      <w:r w:rsidRPr="001C0ECE">
        <w:rPr>
          <w:rFonts w:ascii="Times New Roman" w:hAnsi="Times New Roman"/>
          <w:noProof/>
          <w:sz w:val="24"/>
          <w:szCs w:val="24"/>
        </w:rPr>
        <w:t xml:space="preserve">, </w:t>
      </w:r>
      <w:r w:rsidRPr="001C0ECE">
        <w:rPr>
          <w:rFonts w:ascii="Times New Roman" w:hAnsi="Times New Roman"/>
          <w:i/>
          <w:iCs/>
          <w:noProof/>
          <w:sz w:val="24"/>
          <w:szCs w:val="24"/>
        </w:rPr>
        <w:t>13</w:t>
      </w:r>
      <w:r w:rsidRPr="001C0ECE">
        <w:rPr>
          <w:rFonts w:ascii="Times New Roman" w:hAnsi="Times New Roman"/>
          <w:noProof/>
          <w:sz w:val="24"/>
          <w:szCs w:val="24"/>
        </w:rPr>
        <w:t>(5), 7–19. https://doi.org/10.25103/jestr.135.03</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Eko, B., Galih, D., &amp; Wahyu, E. (2017). Aspect Extraction using Informative Data from Mobile App Data Review. </w:t>
      </w:r>
      <w:r w:rsidRPr="001C0ECE">
        <w:rPr>
          <w:rFonts w:ascii="Times New Roman" w:hAnsi="Times New Roman"/>
          <w:i/>
          <w:iCs/>
          <w:noProof/>
          <w:sz w:val="24"/>
          <w:szCs w:val="24"/>
        </w:rPr>
        <w:t>International Journal of Computer Applications</w:t>
      </w:r>
      <w:r w:rsidRPr="001C0ECE">
        <w:rPr>
          <w:rFonts w:ascii="Times New Roman" w:hAnsi="Times New Roman"/>
          <w:noProof/>
          <w:sz w:val="24"/>
          <w:szCs w:val="24"/>
        </w:rPr>
        <w:t xml:space="preserve">, </w:t>
      </w:r>
      <w:r w:rsidRPr="001C0ECE">
        <w:rPr>
          <w:rFonts w:ascii="Times New Roman" w:hAnsi="Times New Roman"/>
          <w:i/>
          <w:iCs/>
          <w:noProof/>
          <w:sz w:val="24"/>
          <w:szCs w:val="24"/>
        </w:rPr>
        <w:t>173</w:t>
      </w:r>
      <w:r w:rsidRPr="001C0ECE">
        <w:rPr>
          <w:rFonts w:ascii="Times New Roman" w:hAnsi="Times New Roman"/>
          <w:noProof/>
          <w:sz w:val="24"/>
          <w:szCs w:val="24"/>
        </w:rPr>
        <w:t>(9), 28–32. https://doi.org/10.5120/ijca2017915422</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Gao, C., Zeng, J., Lyu, M. R., &amp; King, I. (2018). Online app review analysis for identifying emerging issues. </w:t>
      </w:r>
      <w:r w:rsidRPr="001C0ECE">
        <w:rPr>
          <w:rFonts w:ascii="Times New Roman" w:hAnsi="Times New Roman"/>
          <w:i/>
          <w:iCs/>
          <w:noProof/>
          <w:sz w:val="24"/>
          <w:szCs w:val="24"/>
        </w:rPr>
        <w:t>40th International Conference on Software EngineeringMay 2018</w:t>
      </w:r>
      <w:r w:rsidRPr="001C0ECE">
        <w:rPr>
          <w:rFonts w:ascii="Times New Roman" w:hAnsi="Times New Roman"/>
          <w:noProof/>
          <w:sz w:val="24"/>
          <w:szCs w:val="24"/>
        </w:rPr>
        <w:t xml:space="preserve">, </w:t>
      </w:r>
      <w:r w:rsidRPr="001C0ECE">
        <w:rPr>
          <w:rFonts w:ascii="Times New Roman" w:hAnsi="Times New Roman"/>
          <w:i/>
          <w:iCs/>
          <w:noProof/>
          <w:sz w:val="24"/>
          <w:szCs w:val="24"/>
        </w:rPr>
        <w:t>December</w:t>
      </w:r>
      <w:r w:rsidRPr="001C0ECE">
        <w:rPr>
          <w:rFonts w:ascii="Times New Roman" w:hAnsi="Times New Roman"/>
          <w:noProof/>
          <w:sz w:val="24"/>
          <w:szCs w:val="24"/>
        </w:rPr>
        <w:t>, 48–58. https://doi.org/10.1145/3180155.3180218</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Jacek D ˛abrowski†, Emmanuel Letier, Anna Perini,  and A. S. (2020). </w:t>
      </w:r>
      <w:r w:rsidRPr="001C0ECE">
        <w:rPr>
          <w:rFonts w:ascii="Times New Roman" w:hAnsi="Times New Roman"/>
          <w:i/>
          <w:iCs/>
          <w:noProof/>
          <w:sz w:val="24"/>
          <w:szCs w:val="24"/>
        </w:rPr>
        <w:t>App Review Analysis for Software Engineering: A Systematic Literature Review</w:t>
      </w:r>
      <w:r w:rsidRPr="001C0ECE">
        <w:rPr>
          <w:rFonts w:ascii="Times New Roman" w:hAnsi="Times New Roman"/>
          <w:noProof/>
          <w:sz w:val="24"/>
          <w:szCs w:val="24"/>
        </w:rPr>
        <w:t>.</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Maalej, W., Kurtanović, Z., Nabil, H., &amp; Stanik, C. (2016). On the automatic classification of app reviews. </w:t>
      </w:r>
      <w:r w:rsidRPr="001C0ECE">
        <w:rPr>
          <w:rFonts w:ascii="Times New Roman" w:hAnsi="Times New Roman"/>
          <w:i/>
          <w:iCs/>
          <w:noProof/>
          <w:sz w:val="24"/>
          <w:szCs w:val="24"/>
        </w:rPr>
        <w:t>Journal of Requirements Engineering</w:t>
      </w:r>
      <w:r w:rsidRPr="001C0ECE">
        <w:rPr>
          <w:rFonts w:ascii="Times New Roman" w:hAnsi="Times New Roman"/>
          <w:noProof/>
          <w:sz w:val="24"/>
          <w:szCs w:val="24"/>
        </w:rPr>
        <w:t xml:space="preserve">, </w:t>
      </w:r>
      <w:r w:rsidRPr="001C0ECE">
        <w:rPr>
          <w:rFonts w:ascii="Times New Roman" w:hAnsi="Times New Roman"/>
          <w:i/>
          <w:iCs/>
          <w:noProof/>
          <w:sz w:val="24"/>
          <w:szCs w:val="24"/>
        </w:rPr>
        <w:t>21</w:t>
      </w:r>
      <w:r w:rsidRPr="001C0ECE">
        <w:rPr>
          <w:rFonts w:ascii="Times New Roman" w:hAnsi="Times New Roman"/>
          <w:noProof/>
          <w:sz w:val="24"/>
          <w:szCs w:val="24"/>
        </w:rPr>
        <w:t>(3), 311–331. https://doi.org/10.1007/s00766-016-0251-9</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lastRenderedPageBreak/>
        <w:t xml:space="preserve">Maalej, W., &amp; Nabil, H. (2015). Bug report, feature request, or simply praise? On automatically classifying app reviews. </w:t>
      </w:r>
      <w:r w:rsidRPr="001C0ECE">
        <w:rPr>
          <w:rFonts w:ascii="Times New Roman" w:hAnsi="Times New Roman"/>
          <w:i/>
          <w:iCs/>
          <w:noProof/>
          <w:sz w:val="24"/>
          <w:szCs w:val="24"/>
        </w:rPr>
        <w:t>2015 IEEE 23rd International Requirements Engineering Conference, RE 2015 - Proceedings</w:t>
      </w:r>
      <w:r w:rsidRPr="001C0ECE">
        <w:rPr>
          <w:rFonts w:ascii="Times New Roman" w:hAnsi="Times New Roman"/>
          <w:noProof/>
          <w:sz w:val="24"/>
          <w:szCs w:val="24"/>
        </w:rPr>
        <w:t>, 116–125. https://doi.org/10.1109/RE.2015.7320414</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Parente, M. G. (2018). Using NLP and Information Visualization to analyze app reviews. In </w:t>
      </w:r>
      <w:r w:rsidRPr="001C0ECE">
        <w:rPr>
          <w:rFonts w:ascii="Times New Roman" w:hAnsi="Times New Roman"/>
          <w:i/>
          <w:iCs/>
          <w:noProof/>
          <w:sz w:val="24"/>
          <w:szCs w:val="24"/>
        </w:rPr>
        <w:t>Utrecht University</w:t>
      </w:r>
      <w:r w:rsidRPr="001C0ECE">
        <w:rPr>
          <w:rFonts w:ascii="Times New Roman" w:hAnsi="Times New Roman"/>
          <w:noProof/>
          <w:sz w:val="24"/>
          <w:szCs w:val="24"/>
        </w:rPr>
        <w:t xml:space="preserve">. </w:t>
      </w:r>
      <w:bookmarkStart w:id="83" w:name="_GoBack"/>
      <w:bookmarkEnd w:id="83"/>
      <w:r w:rsidRPr="001C0ECE">
        <w:rPr>
          <w:rFonts w:ascii="Times New Roman" w:hAnsi="Times New Roman"/>
          <w:noProof/>
          <w:sz w:val="24"/>
          <w:szCs w:val="24"/>
        </w:rPr>
        <w:t>https://dspace.library.uu.nl/bitstream/handle/1874/368082/MScThesis_MGarciaParente.pdf?sequence=2</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Shashank, S., &amp; Naidu, B. (2020). Google Play Store Apps-Data Analysis and Ratings Prediction. </w:t>
      </w:r>
      <w:r w:rsidRPr="001C0ECE">
        <w:rPr>
          <w:rFonts w:ascii="Times New Roman" w:hAnsi="Times New Roman"/>
          <w:i/>
          <w:iCs/>
          <w:noProof/>
          <w:sz w:val="24"/>
          <w:szCs w:val="24"/>
        </w:rPr>
        <w:t>International Research Journal of Engineering and Technology</w:t>
      </w:r>
      <w:r w:rsidRPr="001C0ECE">
        <w:rPr>
          <w:rFonts w:ascii="Times New Roman" w:hAnsi="Times New Roman"/>
          <w:noProof/>
          <w:sz w:val="24"/>
          <w:szCs w:val="24"/>
        </w:rPr>
        <w:t xml:space="preserve">, </w:t>
      </w:r>
      <w:r w:rsidRPr="001C0ECE">
        <w:rPr>
          <w:rFonts w:ascii="Times New Roman" w:hAnsi="Times New Roman"/>
          <w:i/>
          <w:iCs/>
          <w:noProof/>
          <w:sz w:val="24"/>
          <w:szCs w:val="24"/>
        </w:rPr>
        <w:t>07</w:t>
      </w:r>
      <w:r w:rsidRPr="001C0ECE">
        <w:rPr>
          <w:rFonts w:ascii="Times New Roman" w:hAnsi="Times New Roman"/>
          <w:noProof/>
          <w:sz w:val="24"/>
          <w:szCs w:val="24"/>
        </w:rPr>
        <w:t>(12), 265–274. www.irjet.net</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Stanik, C., Haering, M., &amp; Maalej, W. (2019). Classifying multilingual user feedback using traditional machine learning and deep learning. </w:t>
      </w:r>
      <w:r w:rsidRPr="001C0ECE">
        <w:rPr>
          <w:rFonts w:ascii="Times New Roman" w:hAnsi="Times New Roman"/>
          <w:i/>
          <w:iCs/>
          <w:noProof/>
          <w:sz w:val="24"/>
          <w:szCs w:val="24"/>
        </w:rPr>
        <w:t>Proceedings - 2019 IEEE 27th International Requirements Engineering Conference Workshops, REW 2019</w:t>
      </w:r>
      <w:r w:rsidRPr="001C0ECE">
        <w:rPr>
          <w:rFonts w:ascii="Times New Roman" w:hAnsi="Times New Roman"/>
          <w:noProof/>
          <w:sz w:val="24"/>
          <w:szCs w:val="24"/>
        </w:rPr>
        <w:t>, 220–226. https://doi.org/10.1109/REW.2019.00046</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szCs w:val="24"/>
        </w:rPr>
      </w:pPr>
      <w:r w:rsidRPr="001C0ECE">
        <w:rPr>
          <w:rFonts w:ascii="Times New Roman" w:hAnsi="Times New Roman"/>
          <w:noProof/>
          <w:sz w:val="24"/>
          <w:szCs w:val="24"/>
        </w:rPr>
        <w:t xml:space="preserve">Umer, M., Ashraf, I., Mehmood, A., Ullah, S., &amp; Choi, G. S. (2020). Predicting numeric ratings for Google apps using text features and ensemble learning. </w:t>
      </w:r>
      <w:r w:rsidRPr="001C0ECE">
        <w:rPr>
          <w:rFonts w:ascii="Times New Roman" w:hAnsi="Times New Roman"/>
          <w:i/>
          <w:iCs/>
          <w:noProof/>
          <w:sz w:val="24"/>
          <w:szCs w:val="24"/>
        </w:rPr>
        <w:t>ETRI Journal</w:t>
      </w:r>
      <w:r w:rsidRPr="001C0ECE">
        <w:rPr>
          <w:rFonts w:ascii="Times New Roman" w:hAnsi="Times New Roman"/>
          <w:noProof/>
          <w:sz w:val="24"/>
          <w:szCs w:val="24"/>
        </w:rPr>
        <w:t xml:space="preserve">, </w:t>
      </w:r>
      <w:r w:rsidRPr="001C0ECE">
        <w:rPr>
          <w:rFonts w:ascii="Times New Roman" w:hAnsi="Times New Roman"/>
          <w:i/>
          <w:iCs/>
          <w:noProof/>
          <w:sz w:val="24"/>
          <w:szCs w:val="24"/>
        </w:rPr>
        <w:t>43</w:t>
      </w:r>
      <w:r w:rsidRPr="001C0ECE">
        <w:rPr>
          <w:rFonts w:ascii="Times New Roman" w:hAnsi="Times New Roman"/>
          <w:noProof/>
          <w:sz w:val="24"/>
          <w:szCs w:val="24"/>
        </w:rPr>
        <w:t>(September 2019), 95–108. https://doi.org/10.4218/etrij.2019-0443</w:t>
      </w:r>
    </w:p>
    <w:p w:rsidR="00275F09" w:rsidRPr="001C0ECE" w:rsidRDefault="00275F09" w:rsidP="00275F09">
      <w:pPr>
        <w:widowControl w:val="0"/>
        <w:autoSpaceDE w:val="0"/>
        <w:autoSpaceDN w:val="0"/>
        <w:adjustRightInd w:val="0"/>
        <w:spacing w:after="240" w:line="360" w:lineRule="auto"/>
        <w:ind w:left="480" w:hanging="480"/>
        <w:rPr>
          <w:rFonts w:ascii="Times New Roman" w:hAnsi="Times New Roman"/>
          <w:noProof/>
          <w:sz w:val="24"/>
        </w:rPr>
      </w:pPr>
      <w:r w:rsidRPr="001C0ECE">
        <w:rPr>
          <w:rFonts w:ascii="Times New Roman" w:hAnsi="Times New Roman"/>
          <w:noProof/>
          <w:sz w:val="24"/>
          <w:szCs w:val="24"/>
        </w:rPr>
        <w:t xml:space="preserve">Zhang, L., Huang, X. Y., Jiang, J., &amp; Hu, Y. K. (2017). CSLabel: An Approach for Labelling Mobile App Reviews. </w:t>
      </w:r>
      <w:r w:rsidRPr="001C0ECE">
        <w:rPr>
          <w:rFonts w:ascii="Times New Roman" w:hAnsi="Times New Roman"/>
          <w:i/>
          <w:iCs/>
          <w:noProof/>
          <w:sz w:val="24"/>
          <w:szCs w:val="24"/>
        </w:rPr>
        <w:t>Journal of Computer Science and Technology</w:t>
      </w:r>
      <w:r w:rsidRPr="001C0ECE">
        <w:rPr>
          <w:rFonts w:ascii="Times New Roman" w:hAnsi="Times New Roman"/>
          <w:noProof/>
          <w:sz w:val="24"/>
          <w:szCs w:val="24"/>
        </w:rPr>
        <w:t xml:space="preserve">, </w:t>
      </w:r>
      <w:r w:rsidRPr="001C0ECE">
        <w:rPr>
          <w:rFonts w:ascii="Times New Roman" w:hAnsi="Times New Roman"/>
          <w:i/>
          <w:iCs/>
          <w:noProof/>
          <w:sz w:val="24"/>
          <w:szCs w:val="24"/>
        </w:rPr>
        <w:t>32</w:t>
      </w:r>
      <w:r w:rsidRPr="001C0ECE">
        <w:rPr>
          <w:rFonts w:ascii="Times New Roman" w:hAnsi="Times New Roman"/>
          <w:noProof/>
          <w:sz w:val="24"/>
          <w:szCs w:val="24"/>
        </w:rPr>
        <w:t>(6), 1076–1089. https://doi.org/10.1007/s11390-017-1784-1</w:t>
      </w:r>
    </w:p>
    <w:p w:rsidR="00275F09" w:rsidRPr="00C86FB2" w:rsidRDefault="00275F09" w:rsidP="00C86FB2">
      <w:pPr>
        <w:spacing w:after="240" w:line="360" w:lineRule="auto"/>
        <w:jc w:val="both"/>
        <w:rPr>
          <w:rFonts w:ascii="Times New Roman" w:hAnsi="Times New Roman"/>
          <w:sz w:val="24"/>
        </w:rPr>
      </w:pPr>
      <w:r w:rsidRPr="00316E76">
        <w:rPr>
          <w:rFonts w:ascii="Times New Roman" w:hAnsi="Times New Roman"/>
          <w:sz w:val="24"/>
        </w:rPr>
        <w:fldChar w:fldCharType="end"/>
      </w:r>
    </w:p>
    <w:sectPr w:rsidR="00275F09" w:rsidRPr="00C86FB2" w:rsidSect="006B382D">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296"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C1B" w:rsidRDefault="008D2C1B" w:rsidP="003854F2">
      <w:pPr>
        <w:spacing w:after="0" w:line="240" w:lineRule="auto"/>
      </w:pPr>
      <w:r>
        <w:separator/>
      </w:r>
    </w:p>
  </w:endnote>
  <w:endnote w:type="continuationSeparator" w:id="0">
    <w:p w:rsidR="008D2C1B" w:rsidRDefault="008D2C1B" w:rsidP="0038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E6" w:rsidRDefault="006204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8925"/>
      <w:docPartObj>
        <w:docPartGallery w:val="Page Numbers (Bottom of Page)"/>
        <w:docPartUnique/>
      </w:docPartObj>
    </w:sdtPr>
    <w:sdtEndPr/>
    <w:sdtContent>
      <w:p w:rsidR="006204E6" w:rsidRDefault="0021486A">
        <w:pPr>
          <w:pStyle w:val="Footer"/>
          <w:jc w:val="right"/>
        </w:pPr>
        <w:r>
          <w:fldChar w:fldCharType="begin"/>
        </w:r>
        <w:r>
          <w:instrText xml:space="preserve"> PAGE   \* MERGEFORMAT </w:instrText>
        </w:r>
        <w:r>
          <w:fldChar w:fldCharType="separate"/>
        </w:r>
        <w:r w:rsidR="00301FFD">
          <w:rPr>
            <w:noProof/>
          </w:rPr>
          <w:t>11</w:t>
        </w:r>
        <w:r>
          <w:rPr>
            <w:noProof/>
          </w:rPr>
          <w:fldChar w:fldCharType="end"/>
        </w:r>
      </w:p>
    </w:sdtContent>
  </w:sdt>
  <w:p w:rsidR="006204E6" w:rsidRDefault="006204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8924"/>
      <w:docPartObj>
        <w:docPartGallery w:val="Page Numbers (Bottom of Page)"/>
        <w:docPartUnique/>
      </w:docPartObj>
    </w:sdtPr>
    <w:sdtEndPr/>
    <w:sdtContent>
      <w:p w:rsidR="006204E6" w:rsidRDefault="0021486A">
        <w:pPr>
          <w:pStyle w:val="Footer"/>
          <w:jc w:val="right"/>
        </w:pPr>
        <w:r>
          <w:fldChar w:fldCharType="begin"/>
        </w:r>
        <w:r>
          <w:instrText xml:space="preserve"> PAGE   \* MERGEFORMAT </w:instrText>
        </w:r>
        <w:r>
          <w:fldChar w:fldCharType="separate"/>
        </w:r>
        <w:r w:rsidR="007C4D6B">
          <w:rPr>
            <w:noProof/>
          </w:rPr>
          <w:t>1</w:t>
        </w:r>
        <w:r>
          <w:rPr>
            <w:noProof/>
          </w:rPr>
          <w:fldChar w:fldCharType="end"/>
        </w:r>
      </w:p>
    </w:sdtContent>
  </w:sdt>
  <w:p w:rsidR="006204E6" w:rsidRDefault="00620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C1B" w:rsidRDefault="008D2C1B" w:rsidP="003854F2">
      <w:pPr>
        <w:spacing w:after="0" w:line="240" w:lineRule="auto"/>
      </w:pPr>
      <w:r>
        <w:separator/>
      </w:r>
    </w:p>
  </w:footnote>
  <w:footnote w:type="continuationSeparator" w:id="0">
    <w:p w:rsidR="008D2C1B" w:rsidRDefault="008D2C1B" w:rsidP="00385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E6" w:rsidRDefault="006204E6">
    <w:pPr>
      <w:pStyle w:val="Header"/>
    </w:pPr>
    <w:proofErr w:type="gramStart"/>
    <w:r>
      <w:t>title</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E6" w:rsidRDefault="006204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4E6" w:rsidRDefault="006204E6">
    <w:pPr>
      <w:pStyle w:val="Header"/>
      <w:jc w:val="right"/>
    </w:pPr>
  </w:p>
  <w:p w:rsidR="006204E6" w:rsidRDefault="006204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B5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5"/>
    <w:multiLevelType w:val="hybridMultilevel"/>
    <w:tmpl w:val="55EA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9"/>
    <w:multiLevelType w:val="hybridMultilevel"/>
    <w:tmpl w:val="D556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C"/>
    <w:multiLevelType w:val="hybridMultilevel"/>
    <w:tmpl w:val="1FDE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13"/>
    <w:multiLevelType w:val="hybridMultilevel"/>
    <w:tmpl w:val="26F2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15"/>
    <w:multiLevelType w:val="hybridMultilevel"/>
    <w:tmpl w:val="D63AED60"/>
    <w:lvl w:ilvl="0" w:tplc="B8E0DD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F23F15"/>
    <w:multiLevelType w:val="hybridMultilevel"/>
    <w:tmpl w:val="BBB45C6A"/>
    <w:lvl w:ilvl="0" w:tplc="E1E492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AD6C21"/>
    <w:multiLevelType w:val="hybridMultilevel"/>
    <w:tmpl w:val="F272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60B69"/>
    <w:multiLevelType w:val="hybridMultilevel"/>
    <w:tmpl w:val="6B9A7412"/>
    <w:lvl w:ilvl="0" w:tplc="3B72038A">
      <w:start w:val="1"/>
      <w:numFmt w:val="decimal"/>
      <w:lvlText w:val="%1."/>
      <w:lvlJc w:val="left"/>
      <w:pPr>
        <w:ind w:left="630"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nsid w:val="1BFF292A"/>
    <w:multiLevelType w:val="hybridMultilevel"/>
    <w:tmpl w:val="C8B45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51056"/>
    <w:multiLevelType w:val="hybridMultilevel"/>
    <w:tmpl w:val="C0ECC56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C97E03"/>
    <w:multiLevelType w:val="hybridMultilevel"/>
    <w:tmpl w:val="0B8E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E28DB"/>
    <w:multiLevelType w:val="hybridMultilevel"/>
    <w:tmpl w:val="ED58DFCC"/>
    <w:lvl w:ilvl="0" w:tplc="2A2C3A9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05529"/>
    <w:multiLevelType w:val="hybridMultilevel"/>
    <w:tmpl w:val="E782EAC2"/>
    <w:lvl w:ilvl="0" w:tplc="3E9C3DD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244FB8"/>
    <w:multiLevelType w:val="hybridMultilevel"/>
    <w:tmpl w:val="3244C7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09E4FDA"/>
    <w:multiLevelType w:val="hybridMultilevel"/>
    <w:tmpl w:val="0ED2D81A"/>
    <w:lvl w:ilvl="0" w:tplc="0409000F">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31B41553"/>
    <w:multiLevelType w:val="hybridMultilevel"/>
    <w:tmpl w:val="A2701472"/>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7">
    <w:nsid w:val="3CA7212D"/>
    <w:multiLevelType w:val="hybridMultilevel"/>
    <w:tmpl w:val="064AA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1D76DA"/>
    <w:multiLevelType w:val="hybridMultilevel"/>
    <w:tmpl w:val="C0C03BA4"/>
    <w:lvl w:ilvl="0" w:tplc="7DD01A9C">
      <w:start w:val="1"/>
      <w:numFmt w:val="lowerLetter"/>
      <w:lvlText w:val="%1."/>
      <w:lvlJc w:val="left"/>
      <w:pPr>
        <w:ind w:left="72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8966298"/>
    <w:multiLevelType w:val="hybridMultilevel"/>
    <w:tmpl w:val="1026C2CC"/>
    <w:lvl w:ilvl="0" w:tplc="84F6636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EA1769"/>
    <w:multiLevelType w:val="hybridMultilevel"/>
    <w:tmpl w:val="42E49AA6"/>
    <w:lvl w:ilvl="0" w:tplc="6D6E85FA">
      <w:start w:val="2"/>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52243D2"/>
    <w:multiLevelType w:val="hybridMultilevel"/>
    <w:tmpl w:val="A7C0E230"/>
    <w:lvl w:ilvl="0" w:tplc="143C918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567873AD"/>
    <w:multiLevelType w:val="hybridMultilevel"/>
    <w:tmpl w:val="1660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B56107"/>
    <w:multiLevelType w:val="hybridMultilevel"/>
    <w:tmpl w:val="6B9A7412"/>
    <w:lvl w:ilvl="0" w:tplc="3B72038A">
      <w:start w:val="1"/>
      <w:numFmt w:val="decimal"/>
      <w:lvlText w:val="%1."/>
      <w:lvlJc w:val="left"/>
      <w:pPr>
        <w:ind w:left="630"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nsid w:val="5C3365C0"/>
    <w:multiLevelType w:val="hybridMultilevel"/>
    <w:tmpl w:val="933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17FC2"/>
    <w:multiLevelType w:val="hybridMultilevel"/>
    <w:tmpl w:val="34AE7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6C63A6"/>
    <w:multiLevelType w:val="hybridMultilevel"/>
    <w:tmpl w:val="A88EDE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A54484"/>
    <w:multiLevelType w:val="hybridMultilevel"/>
    <w:tmpl w:val="25082190"/>
    <w:lvl w:ilvl="0" w:tplc="D8A23E8C">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3295C2E"/>
    <w:multiLevelType w:val="hybridMultilevel"/>
    <w:tmpl w:val="44D86C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68E74114"/>
    <w:multiLevelType w:val="hybridMultilevel"/>
    <w:tmpl w:val="978AF1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C1E99"/>
    <w:multiLevelType w:val="hybridMultilevel"/>
    <w:tmpl w:val="F4167B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7D3D524A"/>
    <w:multiLevelType w:val="hybridMultilevel"/>
    <w:tmpl w:val="523E9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27"/>
  </w:num>
  <w:num w:numId="4">
    <w:abstractNumId w:val="18"/>
  </w:num>
  <w:num w:numId="5">
    <w:abstractNumId w:val="8"/>
  </w:num>
  <w:num w:numId="6">
    <w:abstractNumId w:val="14"/>
  </w:num>
  <w:num w:numId="7">
    <w:abstractNumId w:val="25"/>
  </w:num>
  <w:num w:numId="8">
    <w:abstractNumId w:val="6"/>
  </w:num>
  <w:num w:numId="9">
    <w:abstractNumId w:val="19"/>
  </w:num>
  <w:num w:numId="10">
    <w:abstractNumId w:val="12"/>
  </w:num>
  <w:num w:numId="11">
    <w:abstractNumId w:val="10"/>
  </w:num>
  <w:num w:numId="12">
    <w:abstractNumId w:val="30"/>
  </w:num>
  <w:num w:numId="13">
    <w:abstractNumId w:val="21"/>
  </w:num>
  <w:num w:numId="14">
    <w:abstractNumId w:val="16"/>
  </w:num>
  <w:num w:numId="15">
    <w:abstractNumId w:val="29"/>
  </w:num>
  <w:num w:numId="16">
    <w:abstractNumId w:val="28"/>
  </w:num>
  <w:num w:numId="17">
    <w:abstractNumId w:val="23"/>
  </w:num>
  <w:num w:numId="18">
    <w:abstractNumId w:val="7"/>
  </w:num>
  <w:num w:numId="19">
    <w:abstractNumId w:val="9"/>
  </w:num>
  <w:num w:numId="20">
    <w:abstractNumId w:val="22"/>
  </w:num>
  <w:num w:numId="21">
    <w:abstractNumId w:val="11"/>
  </w:num>
  <w:num w:numId="22">
    <w:abstractNumId w:val="13"/>
  </w:num>
  <w:num w:numId="23">
    <w:abstractNumId w:val="15"/>
  </w:num>
  <w:num w:numId="24">
    <w:abstractNumId w:val="20"/>
  </w:num>
  <w:num w:numId="25">
    <w:abstractNumId w:val="31"/>
  </w:num>
  <w:num w:numId="26">
    <w:abstractNumId w:val="17"/>
  </w:num>
  <w:num w:numId="27">
    <w:abstractNumId w:val="1"/>
  </w:num>
  <w:num w:numId="28">
    <w:abstractNumId w:val="2"/>
  </w:num>
  <w:num w:numId="29">
    <w:abstractNumId w:val="0"/>
  </w:num>
  <w:num w:numId="30">
    <w:abstractNumId w:val="3"/>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YxMzIxMDAwMjc2MjVQ0lEKTi0uzszPAykwqgUAhJSRXywAAAA="/>
  </w:docVars>
  <w:rsids>
    <w:rsidRoot w:val="00CB17CF"/>
    <w:rsid w:val="00000B51"/>
    <w:rsid w:val="00001A37"/>
    <w:rsid w:val="0001543E"/>
    <w:rsid w:val="00016DA6"/>
    <w:rsid w:val="0003298B"/>
    <w:rsid w:val="000335FC"/>
    <w:rsid w:val="00033C57"/>
    <w:rsid w:val="00036B94"/>
    <w:rsid w:val="00041C64"/>
    <w:rsid w:val="00042B26"/>
    <w:rsid w:val="000431AA"/>
    <w:rsid w:val="00044C67"/>
    <w:rsid w:val="00045CB4"/>
    <w:rsid w:val="000505EA"/>
    <w:rsid w:val="00055287"/>
    <w:rsid w:val="00057FB6"/>
    <w:rsid w:val="00061650"/>
    <w:rsid w:val="00062641"/>
    <w:rsid w:val="000632D5"/>
    <w:rsid w:val="00064551"/>
    <w:rsid w:val="0006543D"/>
    <w:rsid w:val="00074324"/>
    <w:rsid w:val="00076808"/>
    <w:rsid w:val="00082AAA"/>
    <w:rsid w:val="00085244"/>
    <w:rsid w:val="00092CCE"/>
    <w:rsid w:val="000A18FB"/>
    <w:rsid w:val="000A3F71"/>
    <w:rsid w:val="000A490A"/>
    <w:rsid w:val="000A4DB7"/>
    <w:rsid w:val="000A6F31"/>
    <w:rsid w:val="000B2B19"/>
    <w:rsid w:val="000C514F"/>
    <w:rsid w:val="000E1D3F"/>
    <w:rsid w:val="000E63F8"/>
    <w:rsid w:val="000E75CD"/>
    <w:rsid w:val="000F1C5C"/>
    <w:rsid w:val="000F2153"/>
    <w:rsid w:val="000F2D88"/>
    <w:rsid w:val="000F6608"/>
    <w:rsid w:val="000F6813"/>
    <w:rsid w:val="00101474"/>
    <w:rsid w:val="001039BF"/>
    <w:rsid w:val="00104657"/>
    <w:rsid w:val="001236B9"/>
    <w:rsid w:val="00124D7B"/>
    <w:rsid w:val="00125CAE"/>
    <w:rsid w:val="001270AA"/>
    <w:rsid w:val="00127402"/>
    <w:rsid w:val="0013383D"/>
    <w:rsid w:val="00136ED8"/>
    <w:rsid w:val="001415BC"/>
    <w:rsid w:val="001418B2"/>
    <w:rsid w:val="0014396E"/>
    <w:rsid w:val="00147CE7"/>
    <w:rsid w:val="001538E9"/>
    <w:rsid w:val="00157B58"/>
    <w:rsid w:val="001636FE"/>
    <w:rsid w:val="0017518A"/>
    <w:rsid w:val="00182F8B"/>
    <w:rsid w:val="001A3C39"/>
    <w:rsid w:val="001B0BF0"/>
    <w:rsid w:val="001B1F0D"/>
    <w:rsid w:val="001B424A"/>
    <w:rsid w:val="001B6159"/>
    <w:rsid w:val="001D2321"/>
    <w:rsid w:val="001D2E1C"/>
    <w:rsid w:val="001D5ECF"/>
    <w:rsid w:val="001E0C9D"/>
    <w:rsid w:val="001E2E57"/>
    <w:rsid w:val="001E42E1"/>
    <w:rsid w:val="001F205F"/>
    <w:rsid w:val="001F357F"/>
    <w:rsid w:val="002047A0"/>
    <w:rsid w:val="00205029"/>
    <w:rsid w:val="00205219"/>
    <w:rsid w:val="002060A4"/>
    <w:rsid w:val="00206ACD"/>
    <w:rsid w:val="00207A5B"/>
    <w:rsid w:val="002101B0"/>
    <w:rsid w:val="0021486A"/>
    <w:rsid w:val="002279FF"/>
    <w:rsid w:val="00231796"/>
    <w:rsid w:val="002326C0"/>
    <w:rsid w:val="00233DE5"/>
    <w:rsid w:val="00233E0F"/>
    <w:rsid w:val="002356A1"/>
    <w:rsid w:val="00250025"/>
    <w:rsid w:val="002536BF"/>
    <w:rsid w:val="002551A0"/>
    <w:rsid w:val="00257C7B"/>
    <w:rsid w:val="00260ED0"/>
    <w:rsid w:val="00262976"/>
    <w:rsid w:val="00266601"/>
    <w:rsid w:val="0026727B"/>
    <w:rsid w:val="00267D71"/>
    <w:rsid w:val="00271FDA"/>
    <w:rsid w:val="00273CF9"/>
    <w:rsid w:val="002759AA"/>
    <w:rsid w:val="00275F09"/>
    <w:rsid w:val="00280226"/>
    <w:rsid w:val="00282B34"/>
    <w:rsid w:val="00283840"/>
    <w:rsid w:val="00284375"/>
    <w:rsid w:val="00296749"/>
    <w:rsid w:val="00296DBE"/>
    <w:rsid w:val="0029725C"/>
    <w:rsid w:val="002A0D90"/>
    <w:rsid w:val="002A35A1"/>
    <w:rsid w:val="002A4553"/>
    <w:rsid w:val="002A714C"/>
    <w:rsid w:val="002B3C1B"/>
    <w:rsid w:val="002B5324"/>
    <w:rsid w:val="002B6C5C"/>
    <w:rsid w:val="002C0DD1"/>
    <w:rsid w:val="002C15B0"/>
    <w:rsid w:val="002C61B4"/>
    <w:rsid w:val="002C6D26"/>
    <w:rsid w:val="002C7601"/>
    <w:rsid w:val="002D3A1C"/>
    <w:rsid w:val="002D4C33"/>
    <w:rsid w:val="002E1119"/>
    <w:rsid w:val="002E31AD"/>
    <w:rsid w:val="002E525D"/>
    <w:rsid w:val="002E77C6"/>
    <w:rsid w:val="002F1A27"/>
    <w:rsid w:val="00300E80"/>
    <w:rsid w:val="00301FFD"/>
    <w:rsid w:val="00306B8B"/>
    <w:rsid w:val="0031488B"/>
    <w:rsid w:val="0031623A"/>
    <w:rsid w:val="00320066"/>
    <w:rsid w:val="003208E7"/>
    <w:rsid w:val="00321FD0"/>
    <w:rsid w:val="003233C1"/>
    <w:rsid w:val="003263DA"/>
    <w:rsid w:val="0033455F"/>
    <w:rsid w:val="00346C49"/>
    <w:rsid w:val="00350FA9"/>
    <w:rsid w:val="00352512"/>
    <w:rsid w:val="003566AD"/>
    <w:rsid w:val="00356C9B"/>
    <w:rsid w:val="00365020"/>
    <w:rsid w:val="003715FE"/>
    <w:rsid w:val="00372A12"/>
    <w:rsid w:val="00373470"/>
    <w:rsid w:val="00374214"/>
    <w:rsid w:val="003742C9"/>
    <w:rsid w:val="003774A1"/>
    <w:rsid w:val="00380811"/>
    <w:rsid w:val="00383E6B"/>
    <w:rsid w:val="003854F2"/>
    <w:rsid w:val="00387201"/>
    <w:rsid w:val="0039436E"/>
    <w:rsid w:val="003977FE"/>
    <w:rsid w:val="003A2D43"/>
    <w:rsid w:val="003A6A5B"/>
    <w:rsid w:val="003B5065"/>
    <w:rsid w:val="003B656E"/>
    <w:rsid w:val="003C208A"/>
    <w:rsid w:val="003C4DFB"/>
    <w:rsid w:val="003D388A"/>
    <w:rsid w:val="003D49EE"/>
    <w:rsid w:val="003D5968"/>
    <w:rsid w:val="003E099E"/>
    <w:rsid w:val="003E3932"/>
    <w:rsid w:val="003E749D"/>
    <w:rsid w:val="003F1EE1"/>
    <w:rsid w:val="003F7341"/>
    <w:rsid w:val="004006F4"/>
    <w:rsid w:val="00403150"/>
    <w:rsid w:val="0040428E"/>
    <w:rsid w:val="00410304"/>
    <w:rsid w:val="004141D4"/>
    <w:rsid w:val="00417002"/>
    <w:rsid w:val="00417B64"/>
    <w:rsid w:val="00421DA4"/>
    <w:rsid w:val="00424AF5"/>
    <w:rsid w:val="00424C4D"/>
    <w:rsid w:val="00424E09"/>
    <w:rsid w:val="00431458"/>
    <w:rsid w:val="00431931"/>
    <w:rsid w:val="00433E2A"/>
    <w:rsid w:val="00440329"/>
    <w:rsid w:val="0044139D"/>
    <w:rsid w:val="004445A0"/>
    <w:rsid w:val="004456BE"/>
    <w:rsid w:val="00457E7E"/>
    <w:rsid w:val="0046204B"/>
    <w:rsid w:val="0046439A"/>
    <w:rsid w:val="00467DFD"/>
    <w:rsid w:val="0047094A"/>
    <w:rsid w:val="004721AE"/>
    <w:rsid w:val="00474AA1"/>
    <w:rsid w:val="004763B4"/>
    <w:rsid w:val="00483DBA"/>
    <w:rsid w:val="00483F40"/>
    <w:rsid w:val="00484F6D"/>
    <w:rsid w:val="004A0E08"/>
    <w:rsid w:val="004A328E"/>
    <w:rsid w:val="004A47B3"/>
    <w:rsid w:val="004A5C9E"/>
    <w:rsid w:val="004A7DC4"/>
    <w:rsid w:val="004B3156"/>
    <w:rsid w:val="004B4A33"/>
    <w:rsid w:val="004B60FC"/>
    <w:rsid w:val="004C43E2"/>
    <w:rsid w:val="004C47D9"/>
    <w:rsid w:val="004C52CD"/>
    <w:rsid w:val="004D25C0"/>
    <w:rsid w:val="004D2D5B"/>
    <w:rsid w:val="004D5054"/>
    <w:rsid w:val="004D736C"/>
    <w:rsid w:val="004D7A42"/>
    <w:rsid w:val="004E1912"/>
    <w:rsid w:val="004E1D17"/>
    <w:rsid w:val="004E4EF6"/>
    <w:rsid w:val="004F3092"/>
    <w:rsid w:val="004F571F"/>
    <w:rsid w:val="004F68FB"/>
    <w:rsid w:val="0050113F"/>
    <w:rsid w:val="00502673"/>
    <w:rsid w:val="00502CF5"/>
    <w:rsid w:val="00507E93"/>
    <w:rsid w:val="00510B6B"/>
    <w:rsid w:val="005111D4"/>
    <w:rsid w:val="00515FBE"/>
    <w:rsid w:val="0051747D"/>
    <w:rsid w:val="00521370"/>
    <w:rsid w:val="0052756D"/>
    <w:rsid w:val="005351AE"/>
    <w:rsid w:val="0053563C"/>
    <w:rsid w:val="00535F08"/>
    <w:rsid w:val="00540117"/>
    <w:rsid w:val="0054014A"/>
    <w:rsid w:val="00541821"/>
    <w:rsid w:val="0054209E"/>
    <w:rsid w:val="00542216"/>
    <w:rsid w:val="00543D88"/>
    <w:rsid w:val="0054417B"/>
    <w:rsid w:val="00544710"/>
    <w:rsid w:val="00551E60"/>
    <w:rsid w:val="00565F91"/>
    <w:rsid w:val="00567F7B"/>
    <w:rsid w:val="0057110E"/>
    <w:rsid w:val="00572D13"/>
    <w:rsid w:val="00572F07"/>
    <w:rsid w:val="00574FE8"/>
    <w:rsid w:val="005765D0"/>
    <w:rsid w:val="00576647"/>
    <w:rsid w:val="005903D2"/>
    <w:rsid w:val="00591218"/>
    <w:rsid w:val="00591409"/>
    <w:rsid w:val="005934C4"/>
    <w:rsid w:val="005A0100"/>
    <w:rsid w:val="005A6712"/>
    <w:rsid w:val="005C1917"/>
    <w:rsid w:val="005C1A95"/>
    <w:rsid w:val="005C3FA4"/>
    <w:rsid w:val="005D2773"/>
    <w:rsid w:val="005D30CA"/>
    <w:rsid w:val="005D315D"/>
    <w:rsid w:val="005E076F"/>
    <w:rsid w:val="005E4AF1"/>
    <w:rsid w:val="005E59AB"/>
    <w:rsid w:val="005E69FA"/>
    <w:rsid w:val="005F2D84"/>
    <w:rsid w:val="00606FC3"/>
    <w:rsid w:val="00613DBA"/>
    <w:rsid w:val="00614973"/>
    <w:rsid w:val="006201A6"/>
    <w:rsid w:val="006204E6"/>
    <w:rsid w:val="006245E9"/>
    <w:rsid w:val="00625E92"/>
    <w:rsid w:val="0063444D"/>
    <w:rsid w:val="00646C1D"/>
    <w:rsid w:val="00651D8C"/>
    <w:rsid w:val="00652D0C"/>
    <w:rsid w:val="006532DE"/>
    <w:rsid w:val="006545FC"/>
    <w:rsid w:val="00663C55"/>
    <w:rsid w:val="00665EF6"/>
    <w:rsid w:val="006706FE"/>
    <w:rsid w:val="00671DCD"/>
    <w:rsid w:val="006800A9"/>
    <w:rsid w:val="00682023"/>
    <w:rsid w:val="00682036"/>
    <w:rsid w:val="00685DC2"/>
    <w:rsid w:val="00686504"/>
    <w:rsid w:val="00687ADD"/>
    <w:rsid w:val="00692855"/>
    <w:rsid w:val="006977BD"/>
    <w:rsid w:val="006A565B"/>
    <w:rsid w:val="006A6905"/>
    <w:rsid w:val="006B17E6"/>
    <w:rsid w:val="006B26B0"/>
    <w:rsid w:val="006B3307"/>
    <w:rsid w:val="006B382D"/>
    <w:rsid w:val="006C1F74"/>
    <w:rsid w:val="006C4E59"/>
    <w:rsid w:val="006C4F06"/>
    <w:rsid w:val="006D2192"/>
    <w:rsid w:val="006D4890"/>
    <w:rsid w:val="006E0C69"/>
    <w:rsid w:val="006F658C"/>
    <w:rsid w:val="00707A2F"/>
    <w:rsid w:val="007120E0"/>
    <w:rsid w:val="0071416D"/>
    <w:rsid w:val="0072180B"/>
    <w:rsid w:val="007225BB"/>
    <w:rsid w:val="00723A97"/>
    <w:rsid w:val="007240B3"/>
    <w:rsid w:val="007267FF"/>
    <w:rsid w:val="00732053"/>
    <w:rsid w:val="0073267F"/>
    <w:rsid w:val="00736471"/>
    <w:rsid w:val="00746065"/>
    <w:rsid w:val="00746415"/>
    <w:rsid w:val="00746B03"/>
    <w:rsid w:val="00756E50"/>
    <w:rsid w:val="00757F6F"/>
    <w:rsid w:val="00762EE9"/>
    <w:rsid w:val="007642FD"/>
    <w:rsid w:val="0076538D"/>
    <w:rsid w:val="00772E5B"/>
    <w:rsid w:val="0078071D"/>
    <w:rsid w:val="007817BD"/>
    <w:rsid w:val="00782AC7"/>
    <w:rsid w:val="007847E1"/>
    <w:rsid w:val="007876DC"/>
    <w:rsid w:val="007937F7"/>
    <w:rsid w:val="007945D2"/>
    <w:rsid w:val="00796F57"/>
    <w:rsid w:val="007A0FED"/>
    <w:rsid w:val="007A2934"/>
    <w:rsid w:val="007A7116"/>
    <w:rsid w:val="007A72A7"/>
    <w:rsid w:val="007B218B"/>
    <w:rsid w:val="007B33B0"/>
    <w:rsid w:val="007C361B"/>
    <w:rsid w:val="007C3DD3"/>
    <w:rsid w:val="007C4D6B"/>
    <w:rsid w:val="007C64A7"/>
    <w:rsid w:val="007D5022"/>
    <w:rsid w:val="007D59AD"/>
    <w:rsid w:val="007E081F"/>
    <w:rsid w:val="007E1B4B"/>
    <w:rsid w:val="007E3C72"/>
    <w:rsid w:val="007E4BD5"/>
    <w:rsid w:val="007F38AC"/>
    <w:rsid w:val="008123E6"/>
    <w:rsid w:val="00815F6B"/>
    <w:rsid w:val="00817789"/>
    <w:rsid w:val="00817896"/>
    <w:rsid w:val="00821778"/>
    <w:rsid w:val="0082226D"/>
    <w:rsid w:val="0082556A"/>
    <w:rsid w:val="008328E5"/>
    <w:rsid w:val="00841CDC"/>
    <w:rsid w:val="00843272"/>
    <w:rsid w:val="00855E3B"/>
    <w:rsid w:val="00856221"/>
    <w:rsid w:val="00856ABE"/>
    <w:rsid w:val="00860A1E"/>
    <w:rsid w:val="00861EB5"/>
    <w:rsid w:val="00862974"/>
    <w:rsid w:val="00867167"/>
    <w:rsid w:val="00875393"/>
    <w:rsid w:val="00875D75"/>
    <w:rsid w:val="008760F2"/>
    <w:rsid w:val="008778E9"/>
    <w:rsid w:val="00880A6C"/>
    <w:rsid w:val="00884614"/>
    <w:rsid w:val="00884F01"/>
    <w:rsid w:val="00885888"/>
    <w:rsid w:val="00892B0E"/>
    <w:rsid w:val="0089626A"/>
    <w:rsid w:val="00896DE9"/>
    <w:rsid w:val="008A0192"/>
    <w:rsid w:val="008A302D"/>
    <w:rsid w:val="008A3A6E"/>
    <w:rsid w:val="008A4CBB"/>
    <w:rsid w:val="008A54F2"/>
    <w:rsid w:val="008A563B"/>
    <w:rsid w:val="008B16AF"/>
    <w:rsid w:val="008B5937"/>
    <w:rsid w:val="008B7DBB"/>
    <w:rsid w:val="008B7E32"/>
    <w:rsid w:val="008C289E"/>
    <w:rsid w:val="008D2C1B"/>
    <w:rsid w:val="008E0062"/>
    <w:rsid w:val="008E139B"/>
    <w:rsid w:val="008F17EE"/>
    <w:rsid w:val="008F337F"/>
    <w:rsid w:val="00905344"/>
    <w:rsid w:val="00911421"/>
    <w:rsid w:val="009200A8"/>
    <w:rsid w:val="00934B90"/>
    <w:rsid w:val="009401DF"/>
    <w:rsid w:val="00940BD9"/>
    <w:rsid w:val="0094165A"/>
    <w:rsid w:val="009419E2"/>
    <w:rsid w:val="00941F13"/>
    <w:rsid w:val="0095048C"/>
    <w:rsid w:val="00951603"/>
    <w:rsid w:val="00951FD2"/>
    <w:rsid w:val="00953532"/>
    <w:rsid w:val="00957268"/>
    <w:rsid w:val="009622F3"/>
    <w:rsid w:val="00970FCF"/>
    <w:rsid w:val="009710E5"/>
    <w:rsid w:val="0097360D"/>
    <w:rsid w:val="009775D6"/>
    <w:rsid w:val="00977D89"/>
    <w:rsid w:val="00986191"/>
    <w:rsid w:val="00986F17"/>
    <w:rsid w:val="009A2953"/>
    <w:rsid w:val="009B38EA"/>
    <w:rsid w:val="009B6971"/>
    <w:rsid w:val="009C01D4"/>
    <w:rsid w:val="009C6D07"/>
    <w:rsid w:val="009D2C8A"/>
    <w:rsid w:val="009D4CAA"/>
    <w:rsid w:val="009D5975"/>
    <w:rsid w:val="009E6B5F"/>
    <w:rsid w:val="009F210D"/>
    <w:rsid w:val="009F3546"/>
    <w:rsid w:val="009F5E9D"/>
    <w:rsid w:val="009F7D2C"/>
    <w:rsid w:val="00A02B0B"/>
    <w:rsid w:val="00A11B0E"/>
    <w:rsid w:val="00A126B8"/>
    <w:rsid w:val="00A1331D"/>
    <w:rsid w:val="00A25E8C"/>
    <w:rsid w:val="00A32567"/>
    <w:rsid w:val="00A346ED"/>
    <w:rsid w:val="00A35F3C"/>
    <w:rsid w:val="00A371DF"/>
    <w:rsid w:val="00A40B85"/>
    <w:rsid w:val="00A42BFF"/>
    <w:rsid w:val="00A447A3"/>
    <w:rsid w:val="00A45B30"/>
    <w:rsid w:val="00A46A2C"/>
    <w:rsid w:val="00A46CA3"/>
    <w:rsid w:val="00A475FF"/>
    <w:rsid w:val="00A52728"/>
    <w:rsid w:val="00A531A7"/>
    <w:rsid w:val="00A54494"/>
    <w:rsid w:val="00A76692"/>
    <w:rsid w:val="00A82BCB"/>
    <w:rsid w:val="00A914C5"/>
    <w:rsid w:val="00A959B2"/>
    <w:rsid w:val="00A97C11"/>
    <w:rsid w:val="00AB0B37"/>
    <w:rsid w:val="00AC04EA"/>
    <w:rsid w:val="00AC4ACC"/>
    <w:rsid w:val="00AC4E4C"/>
    <w:rsid w:val="00AD03F7"/>
    <w:rsid w:val="00AD471E"/>
    <w:rsid w:val="00AE07E5"/>
    <w:rsid w:val="00AE10D5"/>
    <w:rsid w:val="00AF2722"/>
    <w:rsid w:val="00B04538"/>
    <w:rsid w:val="00B105C4"/>
    <w:rsid w:val="00B112EB"/>
    <w:rsid w:val="00B131A0"/>
    <w:rsid w:val="00B14228"/>
    <w:rsid w:val="00B25718"/>
    <w:rsid w:val="00B26883"/>
    <w:rsid w:val="00B30196"/>
    <w:rsid w:val="00B31CDC"/>
    <w:rsid w:val="00B364A8"/>
    <w:rsid w:val="00B37DD5"/>
    <w:rsid w:val="00B41770"/>
    <w:rsid w:val="00B41C58"/>
    <w:rsid w:val="00B431EF"/>
    <w:rsid w:val="00B47BC1"/>
    <w:rsid w:val="00B62B96"/>
    <w:rsid w:val="00B65AAC"/>
    <w:rsid w:val="00B65CBF"/>
    <w:rsid w:val="00B677C5"/>
    <w:rsid w:val="00B744A8"/>
    <w:rsid w:val="00B82D5C"/>
    <w:rsid w:val="00B82E52"/>
    <w:rsid w:val="00B90181"/>
    <w:rsid w:val="00B90BB6"/>
    <w:rsid w:val="00B91B04"/>
    <w:rsid w:val="00B92DBD"/>
    <w:rsid w:val="00B94B79"/>
    <w:rsid w:val="00BA2BEF"/>
    <w:rsid w:val="00BA33F1"/>
    <w:rsid w:val="00BA50FC"/>
    <w:rsid w:val="00BB1CD2"/>
    <w:rsid w:val="00BB7C0D"/>
    <w:rsid w:val="00BC3DF0"/>
    <w:rsid w:val="00BC5C7A"/>
    <w:rsid w:val="00BC6F86"/>
    <w:rsid w:val="00BC7E67"/>
    <w:rsid w:val="00BF0728"/>
    <w:rsid w:val="00C020D4"/>
    <w:rsid w:val="00C057B6"/>
    <w:rsid w:val="00C07AC4"/>
    <w:rsid w:val="00C10067"/>
    <w:rsid w:val="00C103A5"/>
    <w:rsid w:val="00C21A46"/>
    <w:rsid w:val="00C22395"/>
    <w:rsid w:val="00C24B0D"/>
    <w:rsid w:val="00C24D90"/>
    <w:rsid w:val="00C34ECF"/>
    <w:rsid w:val="00C354B3"/>
    <w:rsid w:val="00C41DDD"/>
    <w:rsid w:val="00C47C1F"/>
    <w:rsid w:val="00C507B8"/>
    <w:rsid w:val="00C5087D"/>
    <w:rsid w:val="00C54F67"/>
    <w:rsid w:val="00C572A8"/>
    <w:rsid w:val="00C6185F"/>
    <w:rsid w:val="00C636AD"/>
    <w:rsid w:val="00C66F79"/>
    <w:rsid w:val="00C71A52"/>
    <w:rsid w:val="00C74BFF"/>
    <w:rsid w:val="00C837A1"/>
    <w:rsid w:val="00C86FB2"/>
    <w:rsid w:val="00C92B72"/>
    <w:rsid w:val="00C96DA8"/>
    <w:rsid w:val="00CA2BE1"/>
    <w:rsid w:val="00CA389F"/>
    <w:rsid w:val="00CB17CF"/>
    <w:rsid w:val="00CB24D7"/>
    <w:rsid w:val="00CD06A3"/>
    <w:rsid w:val="00CD4748"/>
    <w:rsid w:val="00CD4A3A"/>
    <w:rsid w:val="00CD50C5"/>
    <w:rsid w:val="00CD5781"/>
    <w:rsid w:val="00CD5E67"/>
    <w:rsid w:val="00CE6B96"/>
    <w:rsid w:val="00CE6FA1"/>
    <w:rsid w:val="00CF10F7"/>
    <w:rsid w:val="00CF61B7"/>
    <w:rsid w:val="00CF6BA9"/>
    <w:rsid w:val="00CF78E3"/>
    <w:rsid w:val="00D06960"/>
    <w:rsid w:val="00D155B0"/>
    <w:rsid w:val="00D15833"/>
    <w:rsid w:val="00D174B0"/>
    <w:rsid w:val="00D17A76"/>
    <w:rsid w:val="00D20F71"/>
    <w:rsid w:val="00D260C4"/>
    <w:rsid w:val="00D33A37"/>
    <w:rsid w:val="00D36E67"/>
    <w:rsid w:val="00D40259"/>
    <w:rsid w:val="00D42A0B"/>
    <w:rsid w:val="00D44851"/>
    <w:rsid w:val="00D44D88"/>
    <w:rsid w:val="00D4793C"/>
    <w:rsid w:val="00D54945"/>
    <w:rsid w:val="00D54E45"/>
    <w:rsid w:val="00D606C4"/>
    <w:rsid w:val="00D637C1"/>
    <w:rsid w:val="00D649DA"/>
    <w:rsid w:val="00D67788"/>
    <w:rsid w:val="00D8540B"/>
    <w:rsid w:val="00D86D38"/>
    <w:rsid w:val="00D90E93"/>
    <w:rsid w:val="00DB06DD"/>
    <w:rsid w:val="00DB0AF9"/>
    <w:rsid w:val="00DC462B"/>
    <w:rsid w:val="00DC4666"/>
    <w:rsid w:val="00DC5D3E"/>
    <w:rsid w:val="00DD3A90"/>
    <w:rsid w:val="00DD6C3F"/>
    <w:rsid w:val="00DE149B"/>
    <w:rsid w:val="00DE4A88"/>
    <w:rsid w:val="00DE616B"/>
    <w:rsid w:val="00DE7149"/>
    <w:rsid w:val="00DF3CDE"/>
    <w:rsid w:val="00DF4C2F"/>
    <w:rsid w:val="00E10CC6"/>
    <w:rsid w:val="00E110A0"/>
    <w:rsid w:val="00E11D4C"/>
    <w:rsid w:val="00E1246A"/>
    <w:rsid w:val="00E202DF"/>
    <w:rsid w:val="00E27CE4"/>
    <w:rsid w:val="00E4195E"/>
    <w:rsid w:val="00E4295B"/>
    <w:rsid w:val="00E42F73"/>
    <w:rsid w:val="00E476CB"/>
    <w:rsid w:val="00E51AFD"/>
    <w:rsid w:val="00E53E17"/>
    <w:rsid w:val="00E54572"/>
    <w:rsid w:val="00E56D3F"/>
    <w:rsid w:val="00E61667"/>
    <w:rsid w:val="00E61CC6"/>
    <w:rsid w:val="00E622C2"/>
    <w:rsid w:val="00E72498"/>
    <w:rsid w:val="00E966E0"/>
    <w:rsid w:val="00E96FC1"/>
    <w:rsid w:val="00EA14D1"/>
    <w:rsid w:val="00EA3B00"/>
    <w:rsid w:val="00EA7D86"/>
    <w:rsid w:val="00EB7B36"/>
    <w:rsid w:val="00ED0C33"/>
    <w:rsid w:val="00ED1D29"/>
    <w:rsid w:val="00ED289B"/>
    <w:rsid w:val="00ED6A0A"/>
    <w:rsid w:val="00EE2658"/>
    <w:rsid w:val="00EE33BB"/>
    <w:rsid w:val="00EE51A3"/>
    <w:rsid w:val="00EF312E"/>
    <w:rsid w:val="00EF56E4"/>
    <w:rsid w:val="00F00839"/>
    <w:rsid w:val="00F032F1"/>
    <w:rsid w:val="00F21B7A"/>
    <w:rsid w:val="00F241EC"/>
    <w:rsid w:val="00F30073"/>
    <w:rsid w:val="00F30A13"/>
    <w:rsid w:val="00F320B5"/>
    <w:rsid w:val="00F32152"/>
    <w:rsid w:val="00F3262E"/>
    <w:rsid w:val="00F36B14"/>
    <w:rsid w:val="00F44800"/>
    <w:rsid w:val="00F470AC"/>
    <w:rsid w:val="00F55C84"/>
    <w:rsid w:val="00F57BBD"/>
    <w:rsid w:val="00F62950"/>
    <w:rsid w:val="00F6438B"/>
    <w:rsid w:val="00F666D9"/>
    <w:rsid w:val="00F67198"/>
    <w:rsid w:val="00F67703"/>
    <w:rsid w:val="00F8058D"/>
    <w:rsid w:val="00F80D14"/>
    <w:rsid w:val="00F85739"/>
    <w:rsid w:val="00F86FFB"/>
    <w:rsid w:val="00F9315E"/>
    <w:rsid w:val="00FA0948"/>
    <w:rsid w:val="00FA355E"/>
    <w:rsid w:val="00FA457E"/>
    <w:rsid w:val="00FA5728"/>
    <w:rsid w:val="00FB35B9"/>
    <w:rsid w:val="00FB6E8A"/>
    <w:rsid w:val="00FB742B"/>
    <w:rsid w:val="00FC1285"/>
    <w:rsid w:val="00FD1FEA"/>
    <w:rsid w:val="00FD2CC4"/>
    <w:rsid w:val="00FD5870"/>
    <w:rsid w:val="00FD7084"/>
    <w:rsid w:val="00FE2450"/>
    <w:rsid w:val="00FE2BC3"/>
    <w:rsid w:val="00FE76FF"/>
    <w:rsid w:val="00FE7F65"/>
    <w:rsid w:val="00FF3DE1"/>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CC"/>
  </w:style>
  <w:style w:type="paragraph" w:styleId="Heading1">
    <w:name w:val="heading 1"/>
    <w:basedOn w:val="Normal"/>
    <w:next w:val="Normal"/>
    <w:link w:val="Heading1Char"/>
    <w:qFormat/>
    <w:rsid w:val="00F032F1"/>
    <w:pPr>
      <w:keepNext/>
      <w:spacing w:before="240" w:after="60" w:line="240" w:lineRule="auto"/>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E08"/>
    <w:pPr>
      <w:spacing w:after="0" w:line="240" w:lineRule="auto"/>
    </w:pPr>
  </w:style>
  <w:style w:type="paragraph" w:styleId="NormalWeb">
    <w:name w:val="Normal (Web)"/>
    <w:basedOn w:val="Normal"/>
    <w:rsid w:val="00A97C11"/>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paragraph" w:styleId="ListParagraph">
    <w:name w:val="List Paragraph"/>
    <w:basedOn w:val="Normal"/>
    <w:uiPriority w:val="34"/>
    <w:qFormat/>
    <w:rsid w:val="0097360D"/>
    <w:pPr>
      <w:ind w:left="720"/>
      <w:contextualSpacing/>
    </w:pPr>
  </w:style>
  <w:style w:type="paragraph" w:styleId="Header">
    <w:name w:val="header"/>
    <w:basedOn w:val="Normal"/>
    <w:link w:val="HeaderChar"/>
    <w:uiPriority w:val="99"/>
    <w:unhideWhenUsed/>
    <w:rsid w:val="00385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F2"/>
  </w:style>
  <w:style w:type="paragraph" w:styleId="Footer">
    <w:name w:val="footer"/>
    <w:basedOn w:val="Normal"/>
    <w:link w:val="FooterChar"/>
    <w:uiPriority w:val="99"/>
    <w:unhideWhenUsed/>
    <w:rsid w:val="00385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F2"/>
  </w:style>
  <w:style w:type="character" w:customStyle="1" w:styleId="Heading1Char">
    <w:name w:val="Heading 1 Char"/>
    <w:basedOn w:val="DefaultParagraphFont"/>
    <w:link w:val="Heading1"/>
    <w:rsid w:val="00F032F1"/>
    <w:rPr>
      <w:rFonts w:ascii="Arial" w:eastAsia="Times New Roman" w:hAnsi="Arial" w:cs="Arial"/>
      <w:b/>
      <w:bCs/>
      <w:kern w:val="32"/>
      <w:sz w:val="32"/>
      <w:szCs w:val="32"/>
      <w:lang w:val="en-GB"/>
    </w:rPr>
  </w:style>
  <w:style w:type="character" w:styleId="PlaceholderText">
    <w:name w:val="Placeholder Text"/>
    <w:basedOn w:val="DefaultParagraphFont"/>
    <w:uiPriority w:val="99"/>
    <w:semiHidden/>
    <w:rsid w:val="002F1A27"/>
    <w:rPr>
      <w:color w:val="808080"/>
    </w:rPr>
  </w:style>
  <w:style w:type="paragraph" w:styleId="BalloonText">
    <w:name w:val="Balloon Text"/>
    <w:basedOn w:val="Normal"/>
    <w:link w:val="BalloonTextChar"/>
    <w:uiPriority w:val="99"/>
    <w:semiHidden/>
    <w:unhideWhenUsed/>
    <w:rsid w:val="002F1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27"/>
    <w:rPr>
      <w:rFonts w:ascii="Tahoma" w:hAnsi="Tahoma" w:cs="Tahoma"/>
      <w:sz w:val="16"/>
      <w:szCs w:val="16"/>
    </w:rPr>
  </w:style>
  <w:style w:type="paragraph" w:styleId="CommentText">
    <w:name w:val="annotation text"/>
    <w:basedOn w:val="Normal"/>
    <w:link w:val="CommentTextChar"/>
    <w:uiPriority w:val="99"/>
    <w:rsid w:val="00275F09"/>
    <w:pPr>
      <w:spacing w:after="0" w:line="240" w:lineRule="auto"/>
    </w:pPr>
    <w:rPr>
      <w:rFonts w:ascii="Calibri" w:eastAsia="Times New Roman" w:hAnsi="Calibri" w:cs="Times New Roman"/>
      <w:sz w:val="20"/>
      <w:szCs w:val="20"/>
      <w:lang w:val="en-GB" w:eastAsia="en-GB"/>
    </w:rPr>
  </w:style>
  <w:style w:type="character" w:customStyle="1" w:styleId="CommentTextChar">
    <w:name w:val="Comment Text Char"/>
    <w:basedOn w:val="DefaultParagraphFont"/>
    <w:link w:val="CommentText"/>
    <w:uiPriority w:val="99"/>
    <w:rsid w:val="00275F09"/>
    <w:rPr>
      <w:rFonts w:ascii="Calibri" w:eastAsia="Times New Roman" w:hAnsi="Calibri" w:cs="Times New Roman"/>
      <w:sz w:val="20"/>
      <w:szCs w:val="20"/>
      <w:lang w:val="en-GB" w:eastAsia="en-GB"/>
    </w:rPr>
  </w:style>
  <w:style w:type="character" w:styleId="CommentReference">
    <w:name w:val="annotation reference"/>
    <w:basedOn w:val="DefaultParagraphFont"/>
    <w:uiPriority w:val="99"/>
    <w:semiHidden/>
    <w:rsid w:val="00275F09"/>
    <w:rPr>
      <w:rFonts w:cs="Times New Roman"/>
      <w:sz w:val="16"/>
      <w:szCs w:val="16"/>
    </w:rPr>
  </w:style>
  <w:style w:type="paragraph" w:styleId="Caption">
    <w:name w:val="caption"/>
    <w:basedOn w:val="Normal"/>
    <w:next w:val="Normal"/>
    <w:unhideWhenUsed/>
    <w:qFormat/>
    <w:rsid w:val="00275F09"/>
    <w:pPr>
      <w:spacing w:line="240" w:lineRule="auto"/>
    </w:pPr>
    <w:rPr>
      <w:rFonts w:ascii="Calibri" w:eastAsia="Times New Roman" w:hAnsi="Calibri" w:cs="Times New Roman"/>
      <w:i/>
      <w:iCs/>
      <w:color w:val="1F497D" w:themeColor="text2"/>
      <w:sz w:val="18"/>
      <w:szCs w:val="18"/>
      <w:lang w:val="en-GB" w:eastAsia="en-GB"/>
    </w:rPr>
  </w:style>
  <w:style w:type="paragraph" w:styleId="TOCHeading">
    <w:name w:val="TOC Heading"/>
    <w:basedOn w:val="Heading1"/>
    <w:next w:val="Normal"/>
    <w:uiPriority w:val="39"/>
    <w:unhideWhenUsed/>
    <w:qFormat/>
    <w:rsid w:val="00C86FB2"/>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C86FB2"/>
    <w:pPr>
      <w:spacing w:after="100"/>
    </w:pPr>
  </w:style>
  <w:style w:type="character" w:styleId="Hyperlink">
    <w:name w:val="Hyperlink"/>
    <w:basedOn w:val="DefaultParagraphFont"/>
    <w:uiPriority w:val="99"/>
    <w:unhideWhenUsed/>
    <w:rsid w:val="00C86F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CC"/>
  </w:style>
  <w:style w:type="paragraph" w:styleId="Heading1">
    <w:name w:val="heading 1"/>
    <w:basedOn w:val="Normal"/>
    <w:next w:val="Normal"/>
    <w:link w:val="Heading1Char"/>
    <w:qFormat/>
    <w:rsid w:val="00F032F1"/>
    <w:pPr>
      <w:keepNext/>
      <w:spacing w:before="240" w:after="60" w:line="240" w:lineRule="auto"/>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E08"/>
    <w:pPr>
      <w:spacing w:after="0" w:line="240" w:lineRule="auto"/>
    </w:pPr>
  </w:style>
  <w:style w:type="paragraph" w:styleId="NormalWeb">
    <w:name w:val="Normal (Web)"/>
    <w:basedOn w:val="Normal"/>
    <w:rsid w:val="00A97C11"/>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paragraph" w:styleId="ListParagraph">
    <w:name w:val="List Paragraph"/>
    <w:basedOn w:val="Normal"/>
    <w:uiPriority w:val="34"/>
    <w:qFormat/>
    <w:rsid w:val="0097360D"/>
    <w:pPr>
      <w:ind w:left="720"/>
      <w:contextualSpacing/>
    </w:pPr>
  </w:style>
  <w:style w:type="paragraph" w:styleId="Header">
    <w:name w:val="header"/>
    <w:basedOn w:val="Normal"/>
    <w:link w:val="HeaderChar"/>
    <w:uiPriority w:val="99"/>
    <w:unhideWhenUsed/>
    <w:rsid w:val="00385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4F2"/>
  </w:style>
  <w:style w:type="paragraph" w:styleId="Footer">
    <w:name w:val="footer"/>
    <w:basedOn w:val="Normal"/>
    <w:link w:val="FooterChar"/>
    <w:uiPriority w:val="99"/>
    <w:unhideWhenUsed/>
    <w:rsid w:val="00385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4F2"/>
  </w:style>
  <w:style w:type="character" w:customStyle="1" w:styleId="Heading1Char">
    <w:name w:val="Heading 1 Char"/>
    <w:basedOn w:val="DefaultParagraphFont"/>
    <w:link w:val="Heading1"/>
    <w:rsid w:val="00F032F1"/>
    <w:rPr>
      <w:rFonts w:ascii="Arial" w:eastAsia="Times New Roman" w:hAnsi="Arial" w:cs="Arial"/>
      <w:b/>
      <w:bCs/>
      <w:kern w:val="32"/>
      <w:sz w:val="32"/>
      <w:szCs w:val="32"/>
      <w:lang w:val="en-GB"/>
    </w:rPr>
  </w:style>
  <w:style w:type="character" w:styleId="PlaceholderText">
    <w:name w:val="Placeholder Text"/>
    <w:basedOn w:val="DefaultParagraphFont"/>
    <w:uiPriority w:val="99"/>
    <w:semiHidden/>
    <w:rsid w:val="002F1A27"/>
    <w:rPr>
      <w:color w:val="808080"/>
    </w:rPr>
  </w:style>
  <w:style w:type="paragraph" w:styleId="BalloonText">
    <w:name w:val="Balloon Text"/>
    <w:basedOn w:val="Normal"/>
    <w:link w:val="BalloonTextChar"/>
    <w:uiPriority w:val="99"/>
    <w:semiHidden/>
    <w:unhideWhenUsed/>
    <w:rsid w:val="002F1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27"/>
    <w:rPr>
      <w:rFonts w:ascii="Tahoma" w:hAnsi="Tahoma" w:cs="Tahoma"/>
      <w:sz w:val="16"/>
      <w:szCs w:val="16"/>
    </w:rPr>
  </w:style>
  <w:style w:type="paragraph" w:styleId="CommentText">
    <w:name w:val="annotation text"/>
    <w:basedOn w:val="Normal"/>
    <w:link w:val="CommentTextChar"/>
    <w:uiPriority w:val="99"/>
    <w:rsid w:val="00275F09"/>
    <w:pPr>
      <w:spacing w:after="0" w:line="240" w:lineRule="auto"/>
    </w:pPr>
    <w:rPr>
      <w:rFonts w:ascii="Calibri" w:eastAsia="Times New Roman" w:hAnsi="Calibri" w:cs="Times New Roman"/>
      <w:sz w:val="20"/>
      <w:szCs w:val="20"/>
      <w:lang w:val="en-GB" w:eastAsia="en-GB"/>
    </w:rPr>
  </w:style>
  <w:style w:type="character" w:customStyle="1" w:styleId="CommentTextChar">
    <w:name w:val="Comment Text Char"/>
    <w:basedOn w:val="DefaultParagraphFont"/>
    <w:link w:val="CommentText"/>
    <w:uiPriority w:val="99"/>
    <w:rsid w:val="00275F09"/>
    <w:rPr>
      <w:rFonts w:ascii="Calibri" w:eastAsia="Times New Roman" w:hAnsi="Calibri" w:cs="Times New Roman"/>
      <w:sz w:val="20"/>
      <w:szCs w:val="20"/>
      <w:lang w:val="en-GB" w:eastAsia="en-GB"/>
    </w:rPr>
  </w:style>
  <w:style w:type="character" w:styleId="CommentReference">
    <w:name w:val="annotation reference"/>
    <w:basedOn w:val="DefaultParagraphFont"/>
    <w:uiPriority w:val="99"/>
    <w:semiHidden/>
    <w:rsid w:val="00275F09"/>
    <w:rPr>
      <w:rFonts w:cs="Times New Roman"/>
      <w:sz w:val="16"/>
      <w:szCs w:val="16"/>
    </w:rPr>
  </w:style>
  <w:style w:type="paragraph" w:styleId="Caption">
    <w:name w:val="caption"/>
    <w:basedOn w:val="Normal"/>
    <w:next w:val="Normal"/>
    <w:unhideWhenUsed/>
    <w:qFormat/>
    <w:rsid w:val="00275F09"/>
    <w:pPr>
      <w:spacing w:line="240" w:lineRule="auto"/>
    </w:pPr>
    <w:rPr>
      <w:rFonts w:ascii="Calibri" w:eastAsia="Times New Roman" w:hAnsi="Calibri" w:cs="Times New Roman"/>
      <w:i/>
      <w:iCs/>
      <w:color w:val="1F497D" w:themeColor="text2"/>
      <w:sz w:val="18"/>
      <w:szCs w:val="18"/>
      <w:lang w:val="en-GB" w:eastAsia="en-GB"/>
    </w:rPr>
  </w:style>
  <w:style w:type="paragraph" w:styleId="TOCHeading">
    <w:name w:val="TOC Heading"/>
    <w:basedOn w:val="Heading1"/>
    <w:next w:val="Normal"/>
    <w:uiPriority w:val="39"/>
    <w:unhideWhenUsed/>
    <w:qFormat/>
    <w:rsid w:val="00C86FB2"/>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C86FB2"/>
    <w:pPr>
      <w:spacing w:after="100"/>
    </w:pPr>
  </w:style>
  <w:style w:type="character" w:styleId="Hyperlink">
    <w:name w:val="Hyperlink"/>
    <w:basedOn w:val="DefaultParagraphFont"/>
    <w:uiPriority w:val="99"/>
    <w:unhideWhenUsed/>
    <w:rsid w:val="00C86F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7AC0-3A9E-434D-99D5-B7615149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9009</Words>
  <Characters>51352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Surayya obaid</cp:lastModifiedBy>
  <cp:revision>5</cp:revision>
  <cp:lastPrinted>2019-06-20T06:40:00Z</cp:lastPrinted>
  <dcterms:created xsi:type="dcterms:W3CDTF">2021-04-22T07:55:00Z</dcterms:created>
  <dcterms:modified xsi:type="dcterms:W3CDTF">2021-04-22T18:17:00Z</dcterms:modified>
</cp:coreProperties>
</file>