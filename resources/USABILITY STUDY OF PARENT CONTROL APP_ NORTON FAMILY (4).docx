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7290" w:rsidRDefault="0026563E" w:rsidP="00CB5BF8">
      <w:pPr>
        <w:jc w:val="both"/>
        <w:rPr>
          <w:b/>
          <w:sz w:val="36"/>
          <w:szCs w:val="36"/>
        </w:rPr>
      </w:pPr>
      <w:r>
        <w:rPr>
          <w:b/>
          <w:sz w:val="36"/>
          <w:szCs w:val="36"/>
        </w:rPr>
        <w:t>USABILITY STUDY OF PARENT CONTROL APP; NORTON FAMILY</w:t>
      </w:r>
    </w:p>
    <w:p w:rsidR="00487290" w:rsidRDefault="00487290" w:rsidP="00CB5BF8">
      <w:pPr>
        <w:jc w:val="both"/>
        <w:rPr>
          <w:b/>
          <w:sz w:val="36"/>
          <w:szCs w:val="36"/>
        </w:rPr>
        <w:sectPr w:rsidR="00487290">
          <w:pgSz w:w="12240" w:h="15840"/>
          <w:pgMar w:top="1440" w:right="1440" w:bottom="1440" w:left="1440" w:header="720" w:footer="720" w:gutter="0"/>
          <w:pgNumType w:start="1"/>
          <w:cols w:space="720" w:equalWidth="0">
            <w:col w:w="9360" w:space="0"/>
          </w:cols>
        </w:sectPr>
      </w:pPr>
    </w:p>
    <w:p w:rsidR="00487290" w:rsidRDefault="0026563E" w:rsidP="00CB5BF8">
      <w:pPr>
        <w:pStyle w:val="Heading2"/>
        <w:jc w:val="both"/>
        <w:rPr>
          <w:rFonts w:ascii="Times New Roman" w:eastAsia="Times New Roman" w:hAnsi="Times New Roman" w:cs="Times New Roman"/>
          <w:b/>
          <w:sz w:val="28"/>
          <w:szCs w:val="28"/>
        </w:rPr>
      </w:pPr>
      <w:bookmarkStart w:id="0" w:name="_t22j9xea9p8d" w:colFirst="0" w:colLast="0"/>
      <w:bookmarkEnd w:id="0"/>
      <w:r>
        <w:rPr>
          <w:rFonts w:ascii="Times New Roman" w:eastAsia="Times New Roman" w:hAnsi="Times New Roman" w:cs="Times New Roman"/>
          <w:b/>
          <w:sz w:val="28"/>
          <w:szCs w:val="28"/>
        </w:rPr>
        <w:lastRenderedPageBreak/>
        <w:t>ABSTRACT</w:t>
      </w:r>
    </w:p>
    <w:p w:rsidR="00487290" w:rsidRDefault="0026563E" w:rsidP="00CB5BF8">
      <w:pPr>
        <w:jc w:val="both"/>
        <w:rPr>
          <w:rFonts w:ascii="Times New Roman" w:eastAsia="Times New Roman" w:hAnsi="Times New Roman" w:cs="Times New Roman"/>
        </w:rPr>
      </w:pPr>
      <w:del w:id="1" w:author="MMC" w:date="2020-12-03T17:23:00Z">
        <w:r w:rsidDel="00C237E5">
          <w:rPr>
            <w:rFonts w:ascii="Times New Roman" w:eastAsia="Times New Roman" w:hAnsi="Times New Roman" w:cs="Times New Roman"/>
          </w:rPr>
          <w:delText>Accessing the internet</w:delText>
        </w:r>
      </w:del>
      <w:ins w:id="2" w:author="MMC" w:date="2020-12-03T17:23:00Z">
        <w:r w:rsidR="00C237E5">
          <w:rPr>
            <w:rFonts w:ascii="Times New Roman" w:eastAsia="Times New Roman" w:hAnsi="Times New Roman" w:cs="Times New Roman"/>
          </w:rPr>
          <w:t>Internet Access</w:t>
        </w:r>
      </w:ins>
      <w:r>
        <w:rPr>
          <w:rFonts w:ascii="Times New Roman" w:eastAsia="Times New Roman" w:hAnsi="Times New Roman" w:cs="Times New Roman"/>
        </w:rPr>
        <w:t xml:space="preserve"> is crucial for all age groups in the current scenario. However, for teens and younger ones, there is the requirement of monitoring what they are accessing and what they are exposed to, on the internet. Because there seems infinitive inappropriate stuff like violence, self-harming, etc.</w:t>
      </w:r>
    </w:p>
    <w:p w:rsidR="00487290" w:rsidRDefault="0026563E" w:rsidP="00CB5BF8">
      <w:pPr>
        <w:jc w:val="both"/>
        <w:rPr>
          <w:rFonts w:ascii="Times New Roman" w:eastAsia="Times New Roman" w:hAnsi="Times New Roman" w:cs="Times New Roman"/>
        </w:rPr>
      </w:pPr>
      <w:del w:id="3" w:author="MMC" w:date="2020-12-03T17:25:00Z">
        <w:r w:rsidDel="00C237E5">
          <w:rPr>
            <w:rFonts w:ascii="Times New Roman" w:eastAsia="Times New Roman" w:hAnsi="Times New Roman" w:cs="Times New Roman"/>
          </w:rPr>
          <w:delText>Various Android, as well as iOS apps</w:delText>
        </w:r>
      </w:del>
      <w:del w:id="4" w:author="MMC" w:date="2020-12-03T17:23:00Z">
        <w:r w:rsidDel="00C237E5">
          <w:rPr>
            <w:rFonts w:ascii="Times New Roman" w:eastAsia="Times New Roman" w:hAnsi="Times New Roman" w:cs="Times New Roman"/>
          </w:rPr>
          <w:delText>,</w:delText>
        </w:r>
      </w:del>
      <w:del w:id="5" w:author="MMC" w:date="2020-12-03T17:25:00Z">
        <w:r w:rsidDel="00C237E5">
          <w:rPr>
            <w:rFonts w:ascii="Times New Roman" w:eastAsia="Times New Roman" w:hAnsi="Times New Roman" w:cs="Times New Roman"/>
          </w:rPr>
          <w:delText xml:space="preserve"> are made to facilitate Parents regarding the monitoring of Kids</w:delText>
        </w:r>
      </w:del>
      <w:ins w:id="6" w:author="MMC" w:date="2020-12-03T17:26:00Z">
        <w:r w:rsidR="00C237E5">
          <w:rPr>
            <w:rFonts w:ascii="Times New Roman" w:eastAsia="Times New Roman" w:hAnsi="Times New Roman" w:cs="Times New Roman"/>
          </w:rPr>
          <w:t xml:space="preserve"> Both Android and iOS play-store have</w:t>
        </w:r>
      </w:ins>
      <w:ins w:id="7" w:author="MMC" w:date="2020-12-03T17:27:00Z">
        <w:r w:rsidR="00C237E5">
          <w:rPr>
            <w:rFonts w:ascii="Times New Roman" w:eastAsia="Times New Roman" w:hAnsi="Times New Roman" w:cs="Times New Roman"/>
          </w:rPr>
          <w:t xml:space="preserve"> parental control apps and</w:t>
        </w:r>
      </w:ins>
      <w:del w:id="8" w:author="MMC" w:date="2020-12-03T17:25:00Z">
        <w:r w:rsidDel="00C237E5">
          <w:rPr>
            <w:rFonts w:ascii="Times New Roman" w:eastAsia="Times New Roman" w:hAnsi="Times New Roman" w:cs="Times New Roman"/>
          </w:rPr>
          <w:delText xml:space="preserve">. </w:delText>
        </w:r>
      </w:del>
      <w:ins w:id="9" w:author="MMC" w:date="2020-12-03T17:27:00Z">
        <w:r w:rsidR="00C237E5">
          <w:rPr>
            <w:rFonts w:ascii="Times New Roman" w:eastAsia="Times New Roman" w:hAnsi="Times New Roman" w:cs="Times New Roman"/>
          </w:rPr>
          <w:t xml:space="preserve"> </w:t>
        </w:r>
      </w:ins>
      <w:proofErr w:type="gramStart"/>
      <w:r>
        <w:rPr>
          <w:rFonts w:ascii="Times New Roman" w:eastAsia="Times New Roman" w:hAnsi="Times New Roman" w:cs="Times New Roman"/>
        </w:rPr>
        <w:t>Apart</w:t>
      </w:r>
      <w:proofErr w:type="gramEnd"/>
      <w:r>
        <w:rPr>
          <w:rFonts w:ascii="Times New Roman" w:eastAsia="Times New Roman" w:hAnsi="Times New Roman" w:cs="Times New Roman"/>
        </w:rPr>
        <w:t xml:space="preserve"> from these apps, Android and Apple themselves have provided built-in features for Parental Control. However the targeted group</w:t>
      </w:r>
      <w:ins w:id="10" w:author="MMC" w:date="2020-12-03T17:28:00Z">
        <w:r w:rsidR="00C237E5">
          <w:rPr>
            <w:rFonts w:ascii="Times New Roman" w:eastAsia="Times New Roman" w:hAnsi="Times New Roman" w:cs="Times New Roman"/>
          </w:rPr>
          <w:t xml:space="preserve"> (parents)</w:t>
        </w:r>
      </w:ins>
      <w:r>
        <w:rPr>
          <w:rFonts w:ascii="Times New Roman" w:eastAsia="Times New Roman" w:hAnsi="Times New Roman" w:cs="Times New Roman"/>
        </w:rPr>
        <w:t xml:space="preserve"> doesn't seem much interested in using such apps and features. </w:t>
      </w:r>
      <w:del w:id="11" w:author="MMC" w:date="2020-12-03T17:28:00Z">
        <w:r w:rsidDel="00C237E5">
          <w:rPr>
            <w:rFonts w:ascii="Times New Roman" w:eastAsia="Times New Roman" w:hAnsi="Times New Roman" w:cs="Times New Roman"/>
          </w:rPr>
          <w:delText>A Bunch of</w:delText>
        </w:r>
      </w:del>
      <w:ins w:id="12" w:author="MMC" w:date="2020-12-03T17:28:00Z">
        <w:r w:rsidR="00C237E5">
          <w:rPr>
            <w:rFonts w:ascii="Times New Roman" w:eastAsia="Times New Roman" w:hAnsi="Times New Roman" w:cs="Times New Roman"/>
          </w:rPr>
          <w:t>Several</w:t>
        </w:r>
      </w:ins>
      <w:r>
        <w:rPr>
          <w:rFonts w:ascii="Times New Roman" w:eastAsia="Times New Roman" w:hAnsi="Times New Roman" w:cs="Times New Roman"/>
        </w:rPr>
        <w:t xml:space="preserve"> researches ha</w:t>
      </w:r>
      <w:ins w:id="13" w:author="MMC" w:date="2020-12-03T17:29:00Z">
        <w:r w:rsidR="00C237E5">
          <w:rPr>
            <w:rFonts w:ascii="Times New Roman" w:eastAsia="Times New Roman" w:hAnsi="Times New Roman" w:cs="Times New Roman"/>
          </w:rPr>
          <w:t>ve</w:t>
        </w:r>
      </w:ins>
      <w:del w:id="14" w:author="MMC" w:date="2020-12-03T17:29:00Z">
        <w:r w:rsidDel="00C237E5">
          <w:rPr>
            <w:rFonts w:ascii="Times New Roman" w:eastAsia="Times New Roman" w:hAnsi="Times New Roman" w:cs="Times New Roman"/>
          </w:rPr>
          <w:delText>s</w:delText>
        </w:r>
      </w:del>
      <w:r>
        <w:rPr>
          <w:rFonts w:ascii="Times New Roman" w:eastAsia="Times New Roman" w:hAnsi="Times New Roman" w:cs="Times New Roman"/>
        </w:rPr>
        <w:t xml:space="preserve"> been conducted to find out the reasons behind this gap of being aware of the apps but still considering these useless.</w:t>
      </w:r>
    </w:p>
    <w:p w:rsidR="00487290" w:rsidRDefault="0026563E" w:rsidP="00CB5BF8">
      <w:pPr>
        <w:jc w:val="both"/>
      </w:pPr>
      <w:r>
        <w:rPr>
          <w:rFonts w:ascii="Times New Roman" w:eastAsia="Times New Roman" w:hAnsi="Times New Roman" w:cs="Times New Roman"/>
        </w:rPr>
        <w:t xml:space="preserve">Following is the work that we have done to find out the causes behind the scenario discussed above. It consists of a questioning session and an experiment </w:t>
      </w:r>
      <w:del w:id="15" w:author="MMC" w:date="2020-12-03T17:29:00Z">
        <w:r w:rsidDel="00C237E5">
          <w:rPr>
            <w:rFonts w:ascii="Times New Roman" w:eastAsia="Times New Roman" w:hAnsi="Times New Roman" w:cs="Times New Roman"/>
          </w:rPr>
          <w:delText>regarding the</w:delText>
        </w:r>
      </w:del>
      <w:ins w:id="16" w:author="MMC" w:date="2020-12-03T17:29:00Z">
        <w:r w:rsidR="00C237E5">
          <w:rPr>
            <w:rFonts w:ascii="Times New Roman" w:eastAsia="Times New Roman" w:hAnsi="Times New Roman" w:cs="Times New Roman"/>
          </w:rPr>
          <w:t>about</w:t>
        </w:r>
      </w:ins>
      <w:r>
        <w:rPr>
          <w:rFonts w:ascii="Times New Roman" w:eastAsia="Times New Roman" w:hAnsi="Times New Roman" w:cs="Times New Roman"/>
        </w:rPr>
        <w:t xml:space="preserve"> </w:t>
      </w:r>
      <w:del w:id="17" w:author="MMC" w:date="2020-12-03T17:30:00Z">
        <w:r w:rsidDel="00C237E5">
          <w:rPr>
            <w:rFonts w:ascii="Times New Roman" w:eastAsia="Times New Roman" w:hAnsi="Times New Roman" w:cs="Times New Roman"/>
          </w:rPr>
          <w:delText>support provided by the</w:delText>
        </w:r>
      </w:del>
      <w:ins w:id="18" w:author="MMC" w:date="2020-12-03T17:30:00Z">
        <w:r w:rsidR="00C237E5">
          <w:rPr>
            <w:rFonts w:ascii="Times New Roman" w:eastAsia="Times New Roman" w:hAnsi="Times New Roman" w:cs="Times New Roman"/>
          </w:rPr>
          <w:t>an</w:t>
        </w:r>
      </w:ins>
      <w:r>
        <w:rPr>
          <w:rFonts w:ascii="Times New Roman" w:eastAsia="Times New Roman" w:hAnsi="Times New Roman" w:cs="Times New Roman"/>
        </w:rPr>
        <w:t xml:space="preserve"> Android app</w:t>
      </w:r>
      <w:ins w:id="19" w:author="MMC" w:date="2020-12-03T17:30:00Z">
        <w:r w:rsidR="00C237E5">
          <w:rPr>
            <w:rFonts w:ascii="Times New Roman" w:eastAsia="Times New Roman" w:hAnsi="Times New Roman" w:cs="Times New Roman"/>
          </w:rPr>
          <w:t xml:space="preserve"> for parental control,</w:t>
        </w:r>
      </w:ins>
      <w:r>
        <w:rPr>
          <w:rFonts w:ascii="Times New Roman" w:eastAsia="Times New Roman" w:hAnsi="Times New Roman" w:cs="Times New Roman"/>
        </w:rPr>
        <w:t xml:space="preserve"> Norton Family. Based on the results of the evaluation, the conclusion is included along with some recommendations.</w:t>
      </w:r>
    </w:p>
    <w:p w:rsidR="00487290" w:rsidRDefault="0026563E" w:rsidP="00CB5BF8">
      <w:pPr>
        <w:pStyle w:val="Heading2"/>
        <w:jc w:val="both"/>
        <w:rPr>
          <w:rFonts w:ascii="Times New Roman" w:eastAsia="Times New Roman" w:hAnsi="Times New Roman" w:cs="Times New Roman"/>
          <w:b/>
          <w:sz w:val="28"/>
          <w:szCs w:val="28"/>
        </w:rPr>
      </w:pPr>
      <w:bookmarkStart w:id="20" w:name="_ssq2yon35f9r" w:colFirst="0" w:colLast="0"/>
      <w:bookmarkEnd w:id="20"/>
      <w:r>
        <w:rPr>
          <w:rFonts w:ascii="Times New Roman" w:eastAsia="Times New Roman" w:hAnsi="Times New Roman" w:cs="Times New Roman"/>
          <w:b/>
          <w:sz w:val="28"/>
          <w:szCs w:val="28"/>
        </w:rPr>
        <w:t>KEYWORDS</w:t>
      </w:r>
    </w:p>
    <w:p w:rsidR="00487290" w:rsidRDefault="0026563E" w:rsidP="00CB5BF8">
      <w:pPr>
        <w:jc w:val="both"/>
        <w:rPr>
          <w:rFonts w:ascii="Times New Roman" w:eastAsia="Times New Roman" w:hAnsi="Times New Roman" w:cs="Times New Roman"/>
        </w:rPr>
      </w:pPr>
      <w:proofErr w:type="gramStart"/>
      <w:r>
        <w:rPr>
          <w:rFonts w:ascii="Times New Roman" w:eastAsia="Times New Roman" w:hAnsi="Times New Roman" w:cs="Times New Roman"/>
        </w:rPr>
        <w:t>Usability, Usability testing, Parental Control Apps, Social Media, Web Content.</w:t>
      </w:r>
      <w:proofErr w:type="gramEnd"/>
    </w:p>
    <w:p w:rsidR="00487290" w:rsidRDefault="00487290" w:rsidP="00CB5BF8">
      <w:pPr>
        <w:jc w:val="both"/>
        <w:rPr>
          <w:rFonts w:ascii="Times New Roman" w:eastAsia="Times New Roman" w:hAnsi="Times New Roman" w:cs="Times New Roman"/>
        </w:rPr>
      </w:pPr>
    </w:p>
    <w:p w:rsidR="00487290" w:rsidRDefault="0026563E" w:rsidP="00CB5BF8">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INTRODUCTION</w:t>
      </w:r>
    </w:p>
    <w:p w:rsidR="00C237E5" w:rsidRDefault="0026563E" w:rsidP="00CB5BF8">
      <w:pPr>
        <w:jc w:val="both"/>
        <w:rPr>
          <w:rFonts w:ascii="Times New Roman" w:eastAsia="Times New Roman" w:hAnsi="Times New Roman" w:cs="Times New Roman"/>
        </w:rPr>
      </w:pPr>
      <w:del w:id="21" w:author="MMC" w:date="2020-12-03T17:39:00Z">
        <w:r w:rsidDel="00903DCA">
          <w:rPr>
            <w:rFonts w:ascii="Times New Roman" w:eastAsia="Times New Roman" w:hAnsi="Times New Roman" w:cs="Times New Roman"/>
          </w:rPr>
          <w:delText>Whether it’s group of Boomers or Millennials, one can’t count all of the members of age group as of same mental and intellectual level. There is always capacity of variations in such groups and these capabilities vary from region to region too. When it comes to the potential of using technology, there is surely a big difference between western and eastern world( especially in sub-continent). People in our region feel obstructed in using smart devices for multiple reasons. This is even more common in elderly people.</w:delText>
        </w:r>
      </w:del>
      <w:ins w:id="22" w:author="MMC" w:date="2020-12-03T17:31:00Z">
        <w:r w:rsidR="00C237E5">
          <w:rPr>
            <w:rFonts w:ascii="Times New Roman" w:eastAsia="Times New Roman" w:hAnsi="Times New Roman" w:cs="Times New Roman"/>
          </w:rPr>
          <w:t>None can deny the fact that capabilities of individuals vary from person to person for different re</w:t>
        </w:r>
        <w:r w:rsidR="00903DCA">
          <w:rPr>
            <w:rFonts w:ascii="Times New Roman" w:eastAsia="Times New Roman" w:hAnsi="Times New Roman" w:cs="Times New Roman"/>
          </w:rPr>
          <w:t xml:space="preserve">asons, like personal intellect and demography. </w:t>
        </w:r>
      </w:ins>
      <w:ins w:id="23" w:author="MMC" w:date="2020-12-03T17:33:00Z">
        <w:r w:rsidR="00903DCA">
          <w:rPr>
            <w:rFonts w:ascii="Times New Roman" w:eastAsia="Times New Roman" w:hAnsi="Times New Roman" w:cs="Times New Roman"/>
          </w:rPr>
          <w:t xml:space="preserve">This difference gets much bigger when it comes to use of technology. </w:t>
        </w:r>
      </w:ins>
    </w:p>
    <w:p w:rsidR="00487290" w:rsidRDefault="0026563E" w:rsidP="00CB5BF8">
      <w:pPr>
        <w:jc w:val="both"/>
        <w:rPr>
          <w:rFonts w:ascii="Times New Roman" w:eastAsia="Times New Roman" w:hAnsi="Times New Roman" w:cs="Times New Roman"/>
        </w:rPr>
      </w:pPr>
      <w:r>
        <w:rPr>
          <w:rFonts w:ascii="Times New Roman" w:eastAsia="Times New Roman" w:hAnsi="Times New Roman" w:cs="Times New Roman"/>
        </w:rPr>
        <w:t xml:space="preserve">Statistics reveal that about 93% of Millennials own a smartphone. This is such a percentage when only 76% of Generation </w:t>
      </w:r>
      <w:proofErr w:type="gramStart"/>
      <w:r>
        <w:rPr>
          <w:rFonts w:ascii="Times New Roman" w:eastAsia="Times New Roman" w:hAnsi="Times New Roman" w:cs="Times New Roman"/>
        </w:rPr>
        <w:t>X(</w:t>
      </w:r>
      <w:proofErr w:type="gramEnd"/>
      <w:r>
        <w:rPr>
          <w:rFonts w:ascii="Times New Roman" w:eastAsia="Times New Roman" w:hAnsi="Times New Roman" w:cs="Times New Roman"/>
        </w:rPr>
        <w:t xml:space="preserve">age 30 or </w:t>
      </w:r>
      <w:r>
        <w:rPr>
          <w:rFonts w:ascii="Times New Roman" w:eastAsia="Times New Roman" w:hAnsi="Times New Roman" w:cs="Times New Roman"/>
        </w:rPr>
        <w:lastRenderedPageBreak/>
        <w:t xml:space="preserve">above) are smartphone users. It means about 17% Millennials are those who have been using Smartphone while their parents are totally unaware of what they are doing and </w:t>
      </w:r>
      <w:del w:id="24" w:author="MMC" w:date="2020-12-03T17:41:00Z">
        <w:r w:rsidDel="00903DCA">
          <w:rPr>
            <w:rFonts w:ascii="Times New Roman" w:eastAsia="Times New Roman" w:hAnsi="Times New Roman" w:cs="Times New Roman"/>
          </w:rPr>
          <w:delText>wh</w:delText>
        </w:r>
      </w:del>
      <w:del w:id="25" w:author="MMC" w:date="2020-12-03T17:40:00Z">
        <w:r w:rsidDel="00903DCA">
          <w:rPr>
            <w:rFonts w:ascii="Times New Roman" w:eastAsia="Times New Roman" w:hAnsi="Times New Roman" w:cs="Times New Roman"/>
          </w:rPr>
          <w:delText>ey</w:delText>
        </w:r>
      </w:del>
      <w:del w:id="26" w:author="MMC" w:date="2020-12-03T17:41:00Z">
        <w:r w:rsidDel="00903DCA">
          <w:rPr>
            <w:rFonts w:ascii="Times New Roman" w:eastAsia="Times New Roman" w:hAnsi="Times New Roman" w:cs="Times New Roman"/>
          </w:rPr>
          <w:delText xml:space="preserve"> they </w:delText>
        </w:r>
      </w:del>
      <w:r>
        <w:rPr>
          <w:rFonts w:ascii="Times New Roman" w:eastAsia="Times New Roman" w:hAnsi="Times New Roman" w:cs="Times New Roman"/>
        </w:rPr>
        <w:t xml:space="preserve">can possibly do on their phones. </w:t>
      </w:r>
    </w:p>
    <w:p w:rsidR="00487290" w:rsidRDefault="0026563E" w:rsidP="00CB5BF8">
      <w:pPr>
        <w:jc w:val="both"/>
        <w:rPr>
          <w:rFonts w:ascii="Times New Roman" w:eastAsia="Times New Roman" w:hAnsi="Times New Roman" w:cs="Times New Roman"/>
        </w:rPr>
      </w:pPr>
      <w:del w:id="27" w:author="MMC" w:date="2020-12-03T17:41:00Z">
        <w:r w:rsidDel="00903DCA">
          <w:rPr>
            <w:rFonts w:ascii="Times New Roman" w:eastAsia="Times New Roman" w:hAnsi="Times New Roman" w:cs="Times New Roman"/>
          </w:rPr>
          <w:delText xml:space="preserve">And if we talk about the rest of the population of Millennials, very few of them are being monitored by their parents. </w:delText>
        </w:r>
      </w:del>
      <w:r>
        <w:rPr>
          <w:rFonts w:ascii="Times New Roman" w:eastAsia="Times New Roman" w:hAnsi="Times New Roman" w:cs="Times New Roman"/>
        </w:rPr>
        <w:t xml:space="preserve">According to research conducted by the Pew Research Center, 61% of parents of teens visualize what websites their children visit. These are the statistics that are made about the Western world. Asian countries especially the sub-continent is far behind this level. Only 12% of Pakistanis with age 30-41 are using smartphones. And certainly, </w:t>
      </w:r>
      <w:del w:id="28" w:author="MMC" w:date="2020-12-03T17:43:00Z">
        <w:r w:rsidDel="00346161">
          <w:rPr>
            <w:rFonts w:ascii="Times New Roman" w:eastAsia="Times New Roman" w:hAnsi="Times New Roman" w:cs="Times New Roman"/>
          </w:rPr>
          <w:delText xml:space="preserve">the </w:delText>
        </w:r>
      </w:del>
      <w:r>
        <w:rPr>
          <w:rFonts w:ascii="Times New Roman" w:eastAsia="Times New Roman" w:hAnsi="Times New Roman" w:cs="Times New Roman"/>
        </w:rPr>
        <w:t>very little number is using Parental Control Apps</w:t>
      </w:r>
      <w:ins w:id="29" w:author="MMC" w:date="2020-12-03T17:43:00Z">
        <w:r w:rsidR="00346161">
          <w:rPr>
            <w:rFonts w:ascii="Times New Roman" w:eastAsia="Times New Roman" w:hAnsi="Times New Roman" w:cs="Times New Roman"/>
          </w:rPr>
          <w:t>.</w:t>
        </w:r>
      </w:ins>
      <w:del w:id="30" w:author="MMC" w:date="2020-12-03T17:43:00Z">
        <w:r w:rsidDel="00346161">
          <w:rPr>
            <w:rFonts w:ascii="Times New Roman" w:eastAsia="Times New Roman" w:hAnsi="Times New Roman" w:cs="Times New Roman"/>
          </w:rPr>
          <w:delText xml:space="preserve"> which in turn has a drastic impact on the teens.</w:delText>
        </w:r>
      </w:del>
    </w:p>
    <w:p w:rsidR="00487290" w:rsidRDefault="0026563E" w:rsidP="00CB5BF8">
      <w:pPr>
        <w:jc w:val="both"/>
        <w:rPr>
          <w:rFonts w:ascii="Times New Roman" w:eastAsia="Times New Roman" w:hAnsi="Times New Roman" w:cs="Times New Roman"/>
        </w:rPr>
      </w:pPr>
      <w:r>
        <w:rPr>
          <w:rFonts w:ascii="Times New Roman" w:eastAsia="Times New Roman" w:hAnsi="Times New Roman" w:cs="Times New Roman"/>
        </w:rPr>
        <w:t xml:space="preserve">Apart from monitoring, another important issue is that parents are unable to restrict their children for excessive use of such technologies. They find it hard to implement restrictions through applications </w:t>
      </w:r>
      <w:ins w:id="31" w:author="MMC" w:date="2020-12-03T17:44:00Z">
        <w:r w:rsidR="00346161">
          <w:rPr>
            <w:rFonts w:ascii="Times New Roman" w:eastAsia="Times New Roman" w:hAnsi="Times New Roman" w:cs="Times New Roman"/>
          </w:rPr>
          <w:t xml:space="preserve">that </w:t>
        </w:r>
        <w:proofErr w:type="gramStart"/>
        <w:r w:rsidR="00346161">
          <w:rPr>
            <w:rFonts w:ascii="Times New Roman" w:eastAsia="Times New Roman" w:hAnsi="Times New Roman" w:cs="Times New Roman"/>
          </w:rPr>
          <w:t>seems</w:t>
        </w:r>
        <w:proofErr w:type="gramEnd"/>
        <w:r w:rsidR="00346161">
          <w:rPr>
            <w:rFonts w:ascii="Times New Roman" w:eastAsia="Times New Roman" w:hAnsi="Times New Roman" w:cs="Times New Roman"/>
          </w:rPr>
          <w:t xml:space="preserve"> to be</w:t>
        </w:r>
      </w:ins>
      <w:del w:id="32" w:author="MMC" w:date="2020-12-03T17:44:00Z">
        <w:r w:rsidDel="00346161">
          <w:rPr>
            <w:rFonts w:ascii="Times New Roman" w:eastAsia="Times New Roman" w:hAnsi="Times New Roman" w:cs="Times New Roman"/>
          </w:rPr>
          <w:delText xml:space="preserve">which </w:delText>
        </w:r>
      </w:del>
      <w:del w:id="33" w:author="MMC" w:date="2020-12-03T17:43:00Z">
        <w:r w:rsidDel="00346161">
          <w:rPr>
            <w:rFonts w:ascii="Times New Roman" w:eastAsia="Times New Roman" w:hAnsi="Times New Roman" w:cs="Times New Roman"/>
          </w:rPr>
          <w:delText>is a sort of</w:delText>
        </w:r>
      </w:del>
      <w:r>
        <w:rPr>
          <w:rFonts w:ascii="Times New Roman" w:eastAsia="Times New Roman" w:hAnsi="Times New Roman" w:cs="Times New Roman"/>
        </w:rPr>
        <w:t xml:space="preserve"> usability issue. We have conducted an examination to find out what are the issues that are encountered by them while using the app providing Parental Control. </w:t>
      </w:r>
    </w:p>
    <w:p w:rsidR="00487290" w:rsidRDefault="0026563E" w:rsidP="00CB5BF8">
      <w:pPr>
        <w:jc w:val="both"/>
        <w:rPr>
          <w:rFonts w:ascii="Times New Roman" w:eastAsia="Times New Roman" w:hAnsi="Times New Roman" w:cs="Times New Roman"/>
        </w:rPr>
      </w:pPr>
      <w:r>
        <w:rPr>
          <w:rFonts w:ascii="Times New Roman" w:eastAsia="Times New Roman" w:hAnsi="Times New Roman" w:cs="Times New Roman"/>
        </w:rPr>
        <w:t xml:space="preserve">We have chosen the ‘Norton Family’ app for </w:t>
      </w:r>
      <w:proofErr w:type="gramStart"/>
      <w:r>
        <w:rPr>
          <w:rFonts w:ascii="Times New Roman" w:eastAsia="Times New Roman" w:hAnsi="Times New Roman" w:cs="Times New Roman"/>
        </w:rPr>
        <w:t>the  research</w:t>
      </w:r>
      <w:proofErr w:type="gramEnd"/>
      <w:r>
        <w:rPr>
          <w:rFonts w:ascii="Times New Roman" w:eastAsia="Times New Roman" w:hAnsi="Times New Roman" w:cs="Times New Roman"/>
        </w:rPr>
        <w:t xml:space="preserve"> which is listed among the top 10 Parental Control Apps. It is designed to let the kids explore web or internet world more safely. The app checks the child’s devices in the light of rules defined by the parents.</w:t>
      </w:r>
    </w:p>
    <w:p w:rsidR="00487290" w:rsidRDefault="0026563E" w:rsidP="00CB5BF8">
      <w:pPr>
        <w:pStyle w:val="Heading2"/>
        <w:jc w:val="both"/>
        <w:rPr>
          <w:rFonts w:ascii="Times New Roman" w:eastAsia="Times New Roman" w:hAnsi="Times New Roman" w:cs="Times New Roman"/>
          <w:b/>
          <w:sz w:val="28"/>
          <w:szCs w:val="28"/>
        </w:rPr>
      </w:pPr>
      <w:bookmarkStart w:id="34" w:name="_t5tspvkkew5f" w:colFirst="0" w:colLast="0"/>
      <w:bookmarkEnd w:id="34"/>
      <w:r>
        <w:rPr>
          <w:rFonts w:ascii="Times New Roman" w:eastAsia="Times New Roman" w:hAnsi="Times New Roman" w:cs="Times New Roman"/>
          <w:b/>
          <w:sz w:val="28"/>
          <w:szCs w:val="28"/>
        </w:rPr>
        <w:t>PREVIOUS STUDY</w:t>
      </w:r>
    </w:p>
    <w:p w:rsidR="00487290" w:rsidRDefault="0026563E" w:rsidP="00CB5BF8">
      <w:pPr>
        <w:jc w:val="both"/>
        <w:rPr>
          <w:rFonts w:ascii="Times New Roman" w:eastAsia="Times New Roman" w:hAnsi="Times New Roman" w:cs="Times New Roman"/>
        </w:rPr>
      </w:pPr>
      <w:r>
        <w:rPr>
          <w:rFonts w:ascii="Times New Roman" w:eastAsia="Times New Roman" w:hAnsi="Times New Roman" w:cs="Times New Roman"/>
        </w:rPr>
        <w:t>Various studies are done in order to find out the perspective of parents about the Parental Control Applications. Some of these studies aim to increase the awareness about the effectiveness of such apps while some are done with the intent to identify the difficulties that parents might face while using these apps or features.</w:t>
      </w:r>
    </w:p>
    <w:p w:rsidR="00487290" w:rsidRDefault="0026563E" w:rsidP="00CB5BF8">
      <w:pPr>
        <w:jc w:val="both"/>
        <w:rPr>
          <w:rFonts w:ascii="Times New Roman" w:eastAsia="Times New Roman" w:hAnsi="Times New Roman" w:cs="Times New Roman"/>
        </w:rPr>
      </w:pPr>
      <w:r>
        <w:rPr>
          <w:rFonts w:ascii="Times New Roman" w:eastAsia="Times New Roman" w:hAnsi="Times New Roman" w:cs="Times New Roman"/>
        </w:rPr>
        <w:t xml:space="preserve">We found research done in Indonesia in which they have tried to assess the feature on the basis of four aspects i.e. Safety, Effectiveness, </w:t>
      </w:r>
      <w:r>
        <w:rPr>
          <w:rFonts w:ascii="Times New Roman" w:eastAsia="Times New Roman" w:hAnsi="Times New Roman" w:cs="Times New Roman"/>
        </w:rPr>
        <w:lastRenderedPageBreak/>
        <w:t>productivity, and satisfaction. Out of all</w:t>
      </w:r>
      <w:del w:id="35" w:author="MMC" w:date="2020-12-03T17:46:00Z">
        <w:r w:rsidDel="00B263F2">
          <w:rPr>
            <w:rFonts w:ascii="Times New Roman" w:eastAsia="Times New Roman" w:hAnsi="Times New Roman" w:cs="Times New Roman"/>
          </w:rPr>
          <w:delText xml:space="preserve"> the</w:delText>
        </w:r>
      </w:del>
      <w:r>
        <w:rPr>
          <w:rFonts w:ascii="Times New Roman" w:eastAsia="Times New Roman" w:hAnsi="Times New Roman" w:cs="Times New Roman"/>
        </w:rPr>
        <w:t xml:space="preserve"> aspects, effectiveness got the highest value after the assessment with the score (0.3652) which clears out that the subject did find application useful regardless of </w:t>
      </w:r>
      <w:del w:id="36" w:author="MMC" w:date="2020-12-03T17:46:00Z">
        <w:r w:rsidDel="00B263F2">
          <w:rPr>
            <w:rFonts w:ascii="Times New Roman" w:eastAsia="Times New Roman" w:hAnsi="Times New Roman" w:cs="Times New Roman"/>
          </w:rPr>
          <w:delText xml:space="preserve">the </w:delText>
        </w:r>
      </w:del>
      <w:r>
        <w:rPr>
          <w:rFonts w:ascii="Times New Roman" w:eastAsia="Times New Roman" w:hAnsi="Times New Roman" w:cs="Times New Roman"/>
        </w:rPr>
        <w:t>few difficulties faced during the experiment</w:t>
      </w:r>
      <w:r>
        <w:t xml:space="preserve">. </w:t>
      </w:r>
      <w:r>
        <w:rPr>
          <w:rFonts w:ascii="Times New Roman" w:eastAsia="Times New Roman" w:hAnsi="Times New Roman" w:cs="Times New Roman"/>
        </w:rPr>
        <w:t xml:space="preserve">However, the research is concluded with a question mark that </w:t>
      </w:r>
      <w:del w:id="37" w:author="MMC" w:date="2020-12-03T17:47:00Z">
        <w:r w:rsidDel="00B263F2">
          <w:rPr>
            <w:rFonts w:ascii="Times New Roman" w:eastAsia="Times New Roman" w:hAnsi="Times New Roman" w:cs="Times New Roman"/>
          </w:rPr>
          <w:delText xml:space="preserve">implementing the </w:delText>
        </w:r>
      </w:del>
      <w:r>
        <w:rPr>
          <w:rFonts w:ascii="Times New Roman" w:eastAsia="Times New Roman" w:hAnsi="Times New Roman" w:cs="Times New Roman"/>
        </w:rPr>
        <w:t xml:space="preserve">monitoring </w:t>
      </w:r>
      <w:del w:id="38" w:author="MMC" w:date="2020-12-03T17:47:00Z">
        <w:r w:rsidDel="00B263F2">
          <w:rPr>
            <w:rFonts w:ascii="Times New Roman" w:eastAsia="Times New Roman" w:hAnsi="Times New Roman" w:cs="Times New Roman"/>
          </w:rPr>
          <w:delText xml:space="preserve">on the </w:delText>
        </w:r>
      </w:del>
      <w:r>
        <w:rPr>
          <w:rFonts w:ascii="Times New Roman" w:eastAsia="Times New Roman" w:hAnsi="Times New Roman" w:cs="Times New Roman"/>
        </w:rPr>
        <w:t>internet</w:t>
      </w:r>
      <w:ins w:id="39" w:author="MMC" w:date="2020-12-03T17:47:00Z">
        <w:r w:rsidR="00B263F2">
          <w:rPr>
            <w:rFonts w:ascii="Times New Roman" w:eastAsia="Times New Roman" w:hAnsi="Times New Roman" w:cs="Times New Roman"/>
          </w:rPr>
          <w:t xml:space="preserve"> surfing of children</w:t>
        </w:r>
      </w:ins>
      <w:del w:id="40" w:author="MMC" w:date="2020-12-03T17:47:00Z">
        <w:r w:rsidDel="00B263F2">
          <w:rPr>
            <w:rFonts w:ascii="Times New Roman" w:eastAsia="Times New Roman" w:hAnsi="Times New Roman" w:cs="Times New Roman"/>
          </w:rPr>
          <w:delText>,</w:delText>
        </w:r>
      </w:del>
      <w:r>
        <w:rPr>
          <w:rFonts w:ascii="Times New Roman" w:eastAsia="Times New Roman" w:hAnsi="Times New Roman" w:cs="Times New Roman"/>
        </w:rPr>
        <w:t xml:space="preserve"> increases the annoyance in children as they get irritated to see blocked </w:t>
      </w:r>
      <w:ins w:id="41" w:author="MMC" w:date="2020-12-03T17:48:00Z">
        <w:r w:rsidR="00B263F2">
          <w:rPr>
            <w:rFonts w:ascii="Times New Roman" w:eastAsia="Times New Roman" w:hAnsi="Times New Roman" w:cs="Times New Roman"/>
          </w:rPr>
          <w:t xml:space="preserve">content </w:t>
        </w:r>
      </w:ins>
      <w:r>
        <w:rPr>
          <w:rFonts w:ascii="Times New Roman" w:eastAsia="Times New Roman" w:hAnsi="Times New Roman" w:cs="Times New Roman"/>
        </w:rPr>
        <w:t xml:space="preserve">while surfing on the internet which can mark </w:t>
      </w:r>
      <w:del w:id="42" w:author="MMC" w:date="2020-12-03T17:48:00Z">
        <w:r w:rsidDel="00B263F2">
          <w:rPr>
            <w:rFonts w:ascii="Times New Roman" w:eastAsia="Times New Roman" w:hAnsi="Times New Roman" w:cs="Times New Roman"/>
          </w:rPr>
          <w:delText xml:space="preserve">a </w:delText>
        </w:r>
      </w:del>
      <w:r>
        <w:rPr>
          <w:rFonts w:ascii="Times New Roman" w:eastAsia="Times New Roman" w:hAnsi="Times New Roman" w:cs="Times New Roman"/>
        </w:rPr>
        <w:t>negative impact</w:t>
      </w:r>
      <w:ins w:id="43" w:author="MMC" w:date="2020-12-03T17:48:00Z">
        <w:r w:rsidR="00B263F2">
          <w:rPr>
            <w:rFonts w:ascii="Times New Roman" w:eastAsia="Times New Roman" w:hAnsi="Times New Roman" w:cs="Times New Roman"/>
          </w:rPr>
          <w:t>s</w:t>
        </w:r>
      </w:ins>
      <w:r>
        <w:rPr>
          <w:rFonts w:ascii="Times New Roman" w:eastAsia="Times New Roman" w:hAnsi="Times New Roman" w:cs="Times New Roman"/>
        </w:rPr>
        <w:t xml:space="preserve"> on</w:t>
      </w:r>
      <w:del w:id="44" w:author="MMC" w:date="2020-12-03T17:48:00Z">
        <w:r w:rsidDel="00B263F2">
          <w:rPr>
            <w:rFonts w:ascii="Times New Roman" w:eastAsia="Times New Roman" w:hAnsi="Times New Roman" w:cs="Times New Roman"/>
          </w:rPr>
          <w:delText xml:space="preserve"> the</w:delText>
        </w:r>
      </w:del>
      <w:r>
        <w:rPr>
          <w:rFonts w:ascii="Times New Roman" w:eastAsia="Times New Roman" w:hAnsi="Times New Roman" w:cs="Times New Roman"/>
        </w:rPr>
        <w:t xml:space="preserve"> psychology of children.</w:t>
      </w:r>
    </w:p>
    <w:p w:rsidR="00487290" w:rsidRDefault="0026563E" w:rsidP="00CB5BF8">
      <w:pPr>
        <w:pStyle w:val="Heading2"/>
        <w:jc w:val="both"/>
        <w:rPr>
          <w:rFonts w:ascii="Times New Roman" w:eastAsia="Times New Roman" w:hAnsi="Times New Roman" w:cs="Times New Roman"/>
          <w:b/>
          <w:sz w:val="28"/>
          <w:szCs w:val="28"/>
        </w:rPr>
      </w:pPr>
      <w:bookmarkStart w:id="45" w:name="_d5wl0fxd7f0e" w:colFirst="0" w:colLast="0"/>
      <w:bookmarkEnd w:id="45"/>
      <w:r>
        <w:rPr>
          <w:rFonts w:ascii="Times New Roman" w:eastAsia="Times New Roman" w:hAnsi="Times New Roman" w:cs="Times New Roman"/>
          <w:b/>
          <w:sz w:val="28"/>
          <w:szCs w:val="28"/>
        </w:rPr>
        <w:t>PURPOSE OF STUDY</w:t>
      </w:r>
    </w:p>
    <w:p w:rsidR="00487290" w:rsidRDefault="0026563E" w:rsidP="00CB5BF8">
      <w:pPr>
        <w:jc w:val="both"/>
        <w:rPr>
          <w:rFonts w:ascii="Times New Roman" w:eastAsia="Times New Roman" w:hAnsi="Times New Roman" w:cs="Times New Roman"/>
        </w:rPr>
      </w:pPr>
      <w:r>
        <w:rPr>
          <w:rFonts w:ascii="Times New Roman" w:eastAsia="Times New Roman" w:hAnsi="Times New Roman" w:cs="Times New Roman"/>
        </w:rPr>
        <w:t xml:space="preserve">The statistics discussed above reveal that the guardians and parents in the </w:t>
      </w:r>
      <w:proofErr w:type="gramStart"/>
      <w:r>
        <w:rPr>
          <w:rFonts w:ascii="Times New Roman" w:eastAsia="Times New Roman" w:hAnsi="Times New Roman" w:cs="Times New Roman"/>
        </w:rPr>
        <w:t>region(</w:t>
      </w:r>
      <w:proofErr w:type="gramEnd"/>
      <w:r>
        <w:rPr>
          <w:rFonts w:ascii="Times New Roman" w:eastAsia="Times New Roman" w:hAnsi="Times New Roman" w:cs="Times New Roman"/>
        </w:rPr>
        <w:t xml:space="preserve">Subcontinent) are less aware of such surveillance. And those who are aware don’t find it easy in use. The following research will give their perspective about usability of Parental Control Android App, the Norton Family. </w:t>
      </w:r>
      <w:del w:id="46" w:author="MMC" w:date="2020-12-03T17:50:00Z">
        <w:r w:rsidDel="00B263F2">
          <w:rPr>
            <w:rFonts w:ascii="Times New Roman" w:eastAsia="Times New Roman" w:hAnsi="Times New Roman" w:cs="Times New Roman"/>
          </w:rPr>
          <w:delText>It can help them in understanding the features but the m</w:delText>
        </w:r>
      </w:del>
      <w:ins w:id="47" w:author="MMC" w:date="2020-12-03T17:50:00Z">
        <w:r w:rsidR="00B263F2">
          <w:rPr>
            <w:rFonts w:ascii="Times New Roman" w:eastAsia="Times New Roman" w:hAnsi="Times New Roman" w:cs="Times New Roman"/>
          </w:rPr>
          <w:t>M</w:t>
        </w:r>
      </w:ins>
      <w:r>
        <w:rPr>
          <w:rFonts w:ascii="Times New Roman" w:eastAsia="Times New Roman" w:hAnsi="Times New Roman" w:cs="Times New Roman"/>
        </w:rPr>
        <w:t>ain focus is to find out how much time parents need to set up the required monitoring and what is the most difficult part in it for them.</w:t>
      </w:r>
    </w:p>
    <w:p w:rsidR="00487290" w:rsidRDefault="0026563E" w:rsidP="00CB5BF8">
      <w:pPr>
        <w:jc w:val="both"/>
        <w:rPr>
          <w:rFonts w:ascii="Times New Roman" w:eastAsia="Times New Roman" w:hAnsi="Times New Roman" w:cs="Times New Roman"/>
        </w:rPr>
      </w:pPr>
      <w:r>
        <w:rPr>
          <w:rFonts w:ascii="Times New Roman" w:eastAsia="Times New Roman" w:hAnsi="Times New Roman" w:cs="Times New Roman"/>
        </w:rPr>
        <w:t xml:space="preserve">The research has focused to prove </w:t>
      </w:r>
      <w:del w:id="48" w:author="MMC" w:date="2020-12-03T17:50:00Z">
        <w:r w:rsidDel="00B263F2">
          <w:rPr>
            <w:rFonts w:ascii="Times New Roman" w:eastAsia="Times New Roman" w:hAnsi="Times New Roman" w:cs="Times New Roman"/>
          </w:rPr>
          <w:delText xml:space="preserve">the </w:delText>
        </w:r>
      </w:del>
      <w:r>
        <w:rPr>
          <w:rFonts w:ascii="Times New Roman" w:eastAsia="Times New Roman" w:hAnsi="Times New Roman" w:cs="Times New Roman"/>
        </w:rPr>
        <w:t>following hypothesis:</w:t>
      </w:r>
    </w:p>
    <w:p w:rsidR="00487290" w:rsidRDefault="0026563E" w:rsidP="00CB5BF8">
      <w:pPr>
        <w:numPr>
          <w:ilvl w:val="0"/>
          <w:numId w:val="2"/>
        </w:numPr>
        <w:jc w:val="both"/>
        <w:rPr>
          <w:rFonts w:ascii="Times New Roman" w:eastAsia="Times New Roman" w:hAnsi="Times New Roman" w:cs="Times New Roman"/>
        </w:rPr>
      </w:pPr>
      <w:r>
        <w:rPr>
          <w:rFonts w:ascii="Times New Roman" w:eastAsia="Times New Roman" w:hAnsi="Times New Roman" w:cs="Times New Roman"/>
        </w:rPr>
        <w:t>Parents are familiar with the Parental Control Apps.</w:t>
      </w:r>
    </w:p>
    <w:p w:rsidR="00487290" w:rsidRDefault="0026563E" w:rsidP="00CB5BF8">
      <w:pPr>
        <w:numPr>
          <w:ilvl w:val="0"/>
          <w:numId w:val="2"/>
        </w:numPr>
        <w:jc w:val="both"/>
        <w:rPr>
          <w:rFonts w:ascii="Times New Roman" w:eastAsia="Times New Roman" w:hAnsi="Times New Roman" w:cs="Times New Roman"/>
        </w:rPr>
      </w:pPr>
      <w:r>
        <w:rPr>
          <w:rFonts w:ascii="Times New Roman" w:eastAsia="Times New Roman" w:hAnsi="Times New Roman" w:cs="Times New Roman"/>
        </w:rPr>
        <w:t>Parents found Norton Family app, learnable and engaging.</w:t>
      </w:r>
    </w:p>
    <w:p w:rsidR="00487290" w:rsidRDefault="0026563E" w:rsidP="00CB5BF8">
      <w:pPr>
        <w:numPr>
          <w:ilvl w:val="0"/>
          <w:numId w:val="2"/>
        </w:numPr>
        <w:jc w:val="both"/>
        <w:rPr>
          <w:rFonts w:ascii="Times New Roman" w:eastAsia="Times New Roman" w:hAnsi="Times New Roman" w:cs="Times New Roman"/>
        </w:rPr>
      </w:pPr>
      <w:r>
        <w:rPr>
          <w:rFonts w:ascii="Times New Roman" w:eastAsia="Times New Roman" w:hAnsi="Times New Roman" w:cs="Times New Roman"/>
        </w:rPr>
        <w:t>Parents recommend the app to their fellows for its effectiveness.</w:t>
      </w:r>
    </w:p>
    <w:p w:rsidR="00487290" w:rsidRDefault="0026563E" w:rsidP="00CB5BF8">
      <w:pPr>
        <w:pStyle w:val="Heading2"/>
        <w:jc w:val="both"/>
        <w:rPr>
          <w:rFonts w:ascii="Times New Roman" w:eastAsia="Times New Roman" w:hAnsi="Times New Roman" w:cs="Times New Roman"/>
          <w:b/>
          <w:sz w:val="22"/>
          <w:szCs w:val="22"/>
        </w:rPr>
      </w:pPr>
      <w:bookmarkStart w:id="49" w:name="_so1ghppv0klz" w:colFirst="0" w:colLast="0"/>
      <w:bookmarkEnd w:id="49"/>
      <w:r>
        <w:rPr>
          <w:rFonts w:ascii="Times New Roman" w:eastAsia="Times New Roman" w:hAnsi="Times New Roman" w:cs="Times New Roman"/>
          <w:b/>
          <w:sz w:val="28"/>
          <w:szCs w:val="28"/>
        </w:rPr>
        <w:t>EXPERIMENT DESIGN</w:t>
      </w:r>
    </w:p>
    <w:p w:rsidR="00487290" w:rsidRDefault="0026563E" w:rsidP="00CB5BF8">
      <w:pPr>
        <w:numPr>
          <w:ilvl w:val="0"/>
          <w:numId w:val="1"/>
        </w:numPr>
        <w:jc w:val="both"/>
        <w:rPr>
          <w:rFonts w:ascii="Times New Roman" w:eastAsia="Times New Roman" w:hAnsi="Times New Roman" w:cs="Times New Roman"/>
        </w:rPr>
      </w:pPr>
      <w:r>
        <w:rPr>
          <w:rFonts w:ascii="Times New Roman" w:eastAsia="Times New Roman" w:hAnsi="Times New Roman" w:cs="Times New Roman"/>
        </w:rPr>
        <w:t>Parents are asked to fill up the form regarding their required personal information first.</w:t>
      </w:r>
    </w:p>
    <w:p w:rsidR="00487290" w:rsidRDefault="0026563E" w:rsidP="00CB5BF8">
      <w:pPr>
        <w:numPr>
          <w:ilvl w:val="0"/>
          <w:numId w:val="1"/>
        </w:numPr>
        <w:jc w:val="both"/>
        <w:rPr>
          <w:rFonts w:ascii="Times New Roman" w:eastAsia="Times New Roman" w:hAnsi="Times New Roman" w:cs="Times New Roman"/>
        </w:rPr>
      </w:pPr>
      <w:r>
        <w:rPr>
          <w:rFonts w:ascii="Times New Roman" w:eastAsia="Times New Roman" w:hAnsi="Times New Roman" w:cs="Times New Roman"/>
        </w:rPr>
        <w:t xml:space="preserve">They are provided </w:t>
      </w:r>
      <w:del w:id="50" w:author="MMC" w:date="2020-12-03T17:51:00Z">
        <w:r w:rsidDel="00B263F2">
          <w:rPr>
            <w:rFonts w:ascii="Times New Roman" w:eastAsia="Times New Roman" w:hAnsi="Times New Roman" w:cs="Times New Roman"/>
          </w:rPr>
          <w:delText xml:space="preserve">with </w:delText>
        </w:r>
      </w:del>
      <w:r>
        <w:rPr>
          <w:rFonts w:ascii="Times New Roman" w:eastAsia="Times New Roman" w:hAnsi="Times New Roman" w:cs="Times New Roman"/>
        </w:rPr>
        <w:t>a task set including primary task relating to Parental Control.</w:t>
      </w:r>
    </w:p>
    <w:p w:rsidR="00487290" w:rsidRDefault="0026563E" w:rsidP="00CB5BF8">
      <w:pPr>
        <w:numPr>
          <w:ilvl w:val="0"/>
          <w:numId w:val="1"/>
        </w:numPr>
        <w:jc w:val="both"/>
        <w:rPr>
          <w:rFonts w:ascii="Times New Roman" w:eastAsia="Times New Roman" w:hAnsi="Times New Roman" w:cs="Times New Roman"/>
        </w:rPr>
      </w:pPr>
      <w:r>
        <w:rPr>
          <w:rFonts w:ascii="Times New Roman" w:eastAsia="Times New Roman" w:hAnsi="Times New Roman" w:cs="Times New Roman"/>
        </w:rPr>
        <w:t>Duration for completion of task set is recorded along with the difficulties faced by them while setting up monitoring.</w:t>
      </w:r>
    </w:p>
    <w:p w:rsidR="00487290" w:rsidRDefault="0026563E" w:rsidP="00CB5BF8">
      <w:pPr>
        <w:numPr>
          <w:ilvl w:val="0"/>
          <w:numId w:val="1"/>
        </w:numPr>
        <w:jc w:val="both"/>
        <w:rPr>
          <w:rFonts w:ascii="Times New Roman" w:eastAsia="Times New Roman" w:hAnsi="Times New Roman" w:cs="Times New Roman"/>
        </w:rPr>
      </w:pPr>
      <w:r>
        <w:rPr>
          <w:rFonts w:ascii="Times New Roman" w:eastAsia="Times New Roman" w:hAnsi="Times New Roman" w:cs="Times New Roman"/>
        </w:rPr>
        <w:t>After completion of task set, parents are asked to answer the post usability test questionnaire.</w:t>
      </w:r>
    </w:p>
    <w:p w:rsidR="00487290" w:rsidRDefault="0026563E" w:rsidP="00CB5BF8">
      <w:pPr>
        <w:jc w:val="both"/>
        <w:rPr>
          <w:rFonts w:ascii="Times New Roman" w:eastAsia="Times New Roman" w:hAnsi="Times New Roman" w:cs="Times New Roman"/>
        </w:rPr>
      </w:pPr>
      <w:r>
        <w:rPr>
          <w:rFonts w:ascii="Times New Roman" w:eastAsia="Times New Roman" w:hAnsi="Times New Roman" w:cs="Times New Roman"/>
        </w:rPr>
        <w:t>It’s pertinent to note that parents were not provided with any kind of assistance during the experiment to prevent the experiment from pseudo results.</w:t>
      </w:r>
    </w:p>
    <w:p w:rsidR="00487290" w:rsidRDefault="0026563E" w:rsidP="00CB5BF8">
      <w:pPr>
        <w:pStyle w:val="Heading2"/>
        <w:jc w:val="both"/>
        <w:rPr>
          <w:rFonts w:ascii="Times New Roman" w:eastAsia="Times New Roman" w:hAnsi="Times New Roman" w:cs="Times New Roman"/>
          <w:b/>
          <w:sz w:val="28"/>
          <w:szCs w:val="28"/>
        </w:rPr>
      </w:pPr>
      <w:bookmarkStart w:id="51" w:name="_d2aw823b80bc" w:colFirst="0" w:colLast="0"/>
      <w:bookmarkEnd w:id="51"/>
      <w:r>
        <w:br w:type="page"/>
      </w:r>
    </w:p>
    <w:p w:rsidR="00487290" w:rsidRDefault="0026563E" w:rsidP="00CB5BF8">
      <w:pPr>
        <w:pStyle w:val="Heading2"/>
        <w:jc w:val="both"/>
        <w:rPr>
          <w:rFonts w:ascii="Times New Roman" w:eastAsia="Times New Roman" w:hAnsi="Times New Roman" w:cs="Times New Roman"/>
          <w:b/>
          <w:sz w:val="28"/>
          <w:szCs w:val="28"/>
        </w:rPr>
      </w:pPr>
      <w:bookmarkStart w:id="52" w:name="_dzw7bxvzstcd" w:colFirst="0" w:colLast="0"/>
      <w:bookmarkEnd w:id="52"/>
      <w:r>
        <w:rPr>
          <w:rFonts w:ascii="Times New Roman" w:eastAsia="Times New Roman" w:hAnsi="Times New Roman" w:cs="Times New Roman"/>
          <w:b/>
          <w:sz w:val="28"/>
          <w:szCs w:val="28"/>
        </w:rPr>
        <w:t>PARTICIPANTS</w:t>
      </w:r>
    </w:p>
    <w:tbl>
      <w:tblPr>
        <w:tblStyle w:val="a"/>
        <w:tblW w:w="4320" w:type="dxa"/>
        <w:tblInd w:w="1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70"/>
        <w:gridCol w:w="1950"/>
      </w:tblGrid>
      <w:tr w:rsidR="00487290">
        <w:tc>
          <w:tcPr>
            <w:tcW w:w="2370" w:type="dxa"/>
            <w:shd w:val="clear" w:color="auto" w:fill="auto"/>
            <w:tcMar>
              <w:top w:w="0" w:type="dxa"/>
              <w:left w:w="108" w:type="dxa"/>
              <w:bottom w:w="0" w:type="dxa"/>
              <w:right w:w="108" w:type="dxa"/>
            </w:tcMar>
          </w:tcPr>
          <w:p w:rsidR="00487290" w:rsidRDefault="0026563E" w:rsidP="00CB5BF8">
            <w:pPr>
              <w:widowControl w:val="0"/>
              <w:spacing w:after="200"/>
              <w:jc w:val="both"/>
              <w:rPr>
                <w:rFonts w:ascii="Times New Roman" w:eastAsia="Times New Roman" w:hAnsi="Times New Roman" w:cs="Times New Roman"/>
              </w:rPr>
            </w:pPr>
            <w:r>
              <w:rPr>
                <w:rFonts w:ascii="Times New Roman" w:eastAsia="Times New Roman" w:hAnsi="Times New Roman" w:cs="Times New Roman"/>
              </w:rPr>
              <w:t>Number of Participants</w:t>
            </w:r>
          </w:p>
        </w:tc>
        <w:tc>
          <w:tcPr>
            <w:tcW w:w="1950" w:type="dxa"/>
            <w:shd w:val="clear" w:color="auto" w:fill="auto"/>
            <w:tcMar>
              <w:top w:w="0" w:type="dxa"/>
              <w:left w:w="108" w:type="dxa"/>
              <w:bottom w:w="0" w:type="dxa"/>
              <w:right w:w="108" w:type="dxa"/>
            </w:tcMar>
          </w:tcPr>
          <w:p w:rsidR="00487290" w:rsidRDefault="0026563E" w:rsidP="00CB5BF8">
            <w:pPr>
              <w:widowControl w:val="0"/>
              <w:spacing w:after="200"/>
              <w:jc w:val="both"/>
              <w:rPr>
                <w:rFonts w:ascii="Times New Roman" w:eastAsia="Times New Roman" w:hAnsi="Times New Roman" w:cs="Times New Roman"/>
              </w:rPr>
            </w:pPr>
            <w:r>
              <w:rPr>
                <w:rFonts w:ascii="Times New Roman" w:eastAsia="Times New Roman" w:hAnsi="Times New Roman" w:cs="Times New Roman"/>
              </w:rPr>
              <w:t>35</w:t>
            </w:r>
          </w:p>
        </w:tc>
      </w:tr>
      <w:tr w:rsidR="00487290">
        <w:tc>
          <w:tcPr>
            <w:tcW w:w="2370" w:type="dxa"/>
            <w:shd w:val="clear" w:color="auto" w:fill="auto"/>
            <w:tcMar>
              <w:top w:w="0" w:type="dxa"/>
              <w:left w:w="108" w:type="dxa"/>
              <w:bottom w:w="0" w:type="dxa"/>
              <w:right w:w="108" w:type="dxa"/>
            </w:tcMar>
          </w:tcPr>
          <w:p w:rsidR="00487290" w:rsidRDefault="0026563E" w:rsidP="00CB5BF8">
            <w:pPr>
              <w:widowControl w:val="0"/>
              <w:spacing w:after="200"/>
              <w:jc w:val="both"/>
              <w:rPr>
                <w:rFonts w:ascii="Times New Roman" w:eastAsia="Times New Roman" w:hAnsi="Times New Roman" w:cs="Times New Roman"/>
              </w:rPr>
            </w:pPr>
            <w:r>
              <w:rPr>
                <w:rFonts w:ascii="Times New Roman" w:eastAsia="Times New Roman" w:hAnsi="Times New Roman" w:cs="Times New Roman"/>
              </w:rPr>
              <w:t>Gender</w:t>
            </w:r>
          </w:p>
        </w:tc>
        <w:tc>
          <w:tcPr>
            <w:tcW w:w="1950" w:type="dxa"/>
            <w:shd w:val="clear" w:color="auto" w:fill="auto"/>
            <w:tcMar>
              <w:top w:w="0" w:type="dxa"/>
              <w:left w:w="108" w:type="dxa"/>
              <w:bottom w:w="0" w:type="dxa"/>
              <w:right w:w="108" w:type="dxa"/>
            </w:tcMar>
          </w:tcPr>
          <w:p w:rsidR="00487290" w:rsidRDefault="0026563E" w:rsidP="00CB5BF8">
            <w:pPr>
              <w:widowControl w:val="0"/>
              <w:spacing w:after="200"/>
              <w:jc w:val="both"/>
              <w:rPr>
                <w:rFonts w:ascii="Times New Roman" w:eastAsia="Times New Roman" w:hAnsi="Times New Roman" w:cs="Times New Roman"/>
              </w:rPr>
            </w:pPr>
            <w:r>
              <w:rPr>
                <w:rFonts w:ascii="Times New Roman" w:eastAsia="Times New Roman" w:hAnsi="Times New Roman" w:cs="Times New Roman"/>
              </w:rPr>
              <w:t xml:space="preserve">Male: 18, </w:t>
            </w:r>
          </w:p>
          <w:p w:rsidR="00487290" w:rsidRDefault="0026563E" w:rsidP="00CB5BF8">
            <w:pPr>
              <w:widowControl w:val="0"/>
              <w:spacing w:after="200"/>
              <w:jc w:val="both"/>
              <w:rPr>
                <w:rFonts w:ascii="Times New Roman" w:eastAsia="Times New Roman" w:hAnsi="Times New Roman" w:cs="Times New Roman"/>
              </w:rPr>
            </w:pPr>
            <w:r>
              <w:rPr>
                <w:rFonts w:ascii="Times New Roman" w:eastAsia="Times New Roman" w:hAnsi="Times New Roman" w:cs="Times New Roman"/>
              </w:rPr>
              <w:t>Female:17</w:t>
            </w:r>
          </w:p>
        </w:tc>
      </w:tr>
      <w:tr w:rsidR="00487290">
        <w:tc>
          <w:tcPr>
            <w:tcW w:w="2370" w:type="dxa"/>
            <w:shd w:val="clear" w:color="auto" w:fill="auto"/>
            <w:tcMar>
              <w:top w:w="0" w:type="dxa"/>
              <w:left w:w="108" w:type="dxa"/>
              <w:bottom w:w="0" w:type="dxa"/>
              <w:right w:w="108" w:type="dxa"/>
            </w:tcMar>
          </w:tcPr>
          <w:p w:rsidR="00487290" w:rsidRDefault="0026563E" w:rsidP="00CB5BF8">
            <w:pPr>
              <w:widowControl w:val="0"/>
              <w:spacing w:after="200"/>
              <w:jc w:val="both"/>
              <w:rPr>
                <w:rFonts w:ascii="Times New Roman" w:eastAsia="Times New Roman" w:hAnsi="Times New Roman" w:cs="Times New Roman"/>
              </w:rPr>
            </w:pPr>
            <w:r>
              <w:rPr>
                <w:rFonts w:ascii="Times New Roman" w:eastAsia="Times New Roman" w:hAnsi="Times New Roman" w:cs="Times New Roman"/>
              </w:rPr>
              <w:t>Age</w:t>
            </w:r>
          </w:p>
        </w:tc>
        <w:tc>
          <w:tcPr>
            <w:tcW w:w="1950" w:type="dxa"/>
            <w:shd w:val="clear" w:color="auto" w:fill="auto"/>
            <w:tcMar>
              <w:top w:w="0" w:type="dxa"/>
              <w:left w:w="108" w:type="dxa"/>
              <w:bottom w:w="0" w:type="dxa"/>
              <w:right w:w="108" w:type="dxa"/>
            </w:tcMar>
          </w:tcPr>
          <w:p w:rsidR="00487290" w:rsidRDefault="0026563E" w:rsidP="00CB5BF8">
            <w:pPr>
              <w:widowControl w:val="0"/>
              <w:spacing w:after="200"/>
              <w:jc w:val="both"/>
              <w:rPr>
                <w:rFonts w:ascii="Times New Roman" w:eastAsia="Times New Roman" w:hAnsi="Times New Roman" w:cs="Times New Roman"/>
              </w:rPr>
            </w:pPr>
            <w:r>
              <w:rPr>
                <w:rFonts w:ascii="Times New Roman" w:eastAsia="Times New Roman" w:hAnsi="Times New Roman" w:cs="Times New Roman"/>
              </w:rPr>
              <w:t>20-35 ,35-50</w:t>
            </w:r>
          </w:p>
        </w:tc>
      </w:tr>
      <w:tr w:rsidR="00487290">
        <w:trPr>
          <w:trHeight w:val="420"/>
        </w:trPr>
        <w:tc>
          <w:tcPr>
            <w:tcW w:w="2370" w:type="dxa"/>
            <w:shd w:val="clear" w:color="auto" w:fill="auto"/>
            <w:tcMar>
              <w:top w:w="0" w:type="dxa"/>
              <w:left w:w="108" w:type="dxa"/>
              <w:bottom w:w="0" w:type="dxa"/>
              <w:right w:w="108" w:type="dxa"/>
            </w:tcMar>
          </w:tcPr>
          <w:p w:rsidR="00487290" w:rsidRDefault="0026563E" w:rsidP="00CB5BF8">
            <w:pPr>
              <w:widowControl w:val="0"/>
              <w:spacing w:after="200"/>
              <w:jc w:val="both"/>
              <w:rPr>
                <w:rFonts w:ascii="Times New Roman" w:eastAsia="Times New Roman" w:hAnsi="Times New Roman" w:cs="Times New Roman"/>
              </w:rPr>
            </w:pPr>
            <w:r>
              <w:rPr>
                <w:rFonts w:ascii="Times New Roman" w:eastAsia="Times New Roman" w:hAnsi="Times New Roman" w:cs="Times New Roman"/>
              </w:rPr>
              <w:t>Familiarity with Parental Control</w:t>
            </w:r>
          </w:p>
        </w:tc>
        <w:tc>
          <w:tcPr>
            <w:tcW w:w="1950" w:type="dxa"/>
            <w:shd w:val="clear" w:color="auto" w:fill="auto"/>
            <w:tcMar>
              <w:top w:w="0" w:type="dxa"/>
              <w:left w:w="108" w:type="dxa"/>
              <w:bottom w:w="0" w:type="dxa"/>
              <w:right w:w="108" w:type="dxa"/>
            </w:tcMar>
          </w:tcPr>
          <w:p w:rsidR="00487290" w:rsidRDefault="0026563E" w:rsidP="00CB5BF8">
            <w:pPr>
              <w:widowControl w:val="0"/>
              <w:spacing w:after="200"/>
              <w:jc w:val="both"/>
              <w:rPr>
                <w:rFonts w:ascii="Times New Roman" w:eastAsia="Times New Roman" w:hAnsi="Times New Roman" w:cs="Times New Roman"/>
              </w:rPr>
            </w:pPr>
            <w:r>
              <w:rPr>
                <w:rFonts w:ascii="Times New Roman" w:eastAsia="Times New Roman" w:hAnsi="Times New Roman" w:cs="Times New Roman"/>
              </w:rPr>
              <w:t>70%</w:t>
            </w:r>
          </w:p>
        </w:tc>
      </w:tr>
    </w:tbl>
    <w:p w:rsidR="00487290" w:rsidRDefault="0026563E" w:rsidP="00CB5BF8">
      <w:pPr>
        <w:pStyle w:val="Heading2"/>
        <w:jc w:val="both"/>
        <w:rPr>
          <w:rFonts w:ascii="Times New Roman" w:eastAsia="Times New Roman" w:hAnsi="Times New Roman" w:cs="Times New Roman"/>
          <w:b/>
          <w:sz w:val="28"/>
          <w:szCs w:val="28"/>
        </w:rPr>
      </w:pPr>
      <w:bookmarkStart w:id="53" w:name="_8emyovpkxsa0" w:colFirst="0" w:colLast="0"/>
      <w:bookmarkEnd w:id="53"/>
      <w:r>
        <w:rPr>
          <w:rFonts w:ascii="Times New Roman" w:eastAsia="Times New Roman" w:hAnsi="Times New Roman" w:cs="Times New Roman"/>
          <w:b/>
          <w:sz w:val="28"/>
          <w:szCs w:val="28"/>
        </w:rPr>
        <w:t>MEASUREMENTS</w:t>
      </w:r>
    </w:p>
    <w:p w:rsidR="00487290" w:rsidRDefault="0026563E" w:rsidP="00CB5BF8">
      <w:pPr>
        <w:jc w:val="both"/>
        <w:rPr>
          <w:rFonts w:ascii="Times New Roman" w:eastAsia="Times New Roman" w:hAnsi="Times New Roman" w:cs="Times New Roman"/>
        </w:rPr>
      </w:pPr>
      <w:r>
        <w:rPr>
          <w:rFonts w:ascii="Times New Roman" w:eastAsia="Times New Roman" w:hAnsi="Times New Roman" w:cs="Times New Roman"/>
        </w:rPr>
        <w:t>Based on the responses obtained from participants of research</w:t>
      </w:r>
      <w:proofErr w:type="gramStart"/>
      <w:r>
        <w:rPr>
          <w:rFonts w:ascii="Times New Roman" w:eastAsia="Times New Roman" w:hAnsi="Times New Roman" w:cs="Times New Roman"/>
        </w:rPr>
        <w:t>,  following</w:t>
      </w:r>
      <w:proofErr w:type="gramEnd"/>
      <w:r>
        <w:rPr>
          <w:rFonts w:ascii="Times New Roman" w:eastAsia="Times New Roman" w:hAnsi="Times New Roman" w:cs="Times New Roman"/>
        </w:rPr>
        <w:t xml:space="preserve"> are the stats relating to measurements of experiments:</w:t>
      </w:r>
    </w:p>
    <w:p w:rsidR="00487290" w:rsidRDefault="00487290" w:rsidP="00CB5BF8">
      <w:pPr>
        <w:jc w:val="both"/>
        <w:rPr>
          <w:rFonts w:ascii="Times New Roman" w:eastAsia="Times New Roman" w:hAnsi="Times New Roman" w:cs="Times New Roman"/>
        </w:rPr>
      </w:pPr>
    </w:p>
    <w:tbl>
      <w:tblPr>
        <w:tblStyle w:val="a0"/>
        <w:tblW w:w="36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85"/>
        <w:gridCol w:w="1875"/>
      </w:tblGrid>
      <w:tr w:rsidR="00487290">
        <w:tc>
          <w:tcPr>
            <w:tcW w:w="1785" w:type="dxa"/>
            <w:shd w:val="clear" w:color="auto" w:fill="auto"/>
            <w:tcMar>
              <w:top w:w="100" w:type="dxa"/>
              <w:left w:w="100" w:type="dxa"/>
              <w:bottom w:w="100" w:type="dxa"/>
              <w:right w:w="100" w:type="dxa"/>
            </w:tcMar>
          </w:tcPr>
          <w:p w:rsidR="00487290" w:rsidRDefault="0026563E" w:rsidP="00CB5BF8">
            <w:pPr>
              <w:widowControl w:val="0"/>
              <w:pBdr>
                <w:top w:val="nil"/>
                <w:left w:val="nil"/>
                <w:bottom w:val="nil"/>
                <w:right w:val="nil"/>
                <w:between w:val="nil"/>
              </w:pBdr>
              <w:spacing w:line="240"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Task</w:t>
            </w:r>
          </w:p>
        </w:tc>
        <w:tc>
          <w:tcPr>
            <w:tcW w:w="1875" w:type="dxa"/>
            <w:shd w:val="clear" w:color="auto" w:fill="auto"/>
            <w:tcMar>
              <w:top w:w="100" w:type="dxa"/>
              <w:left w:w="100" w:type="dxa"/>
              <w:bottom w:w="100" w:type="dxa"/>
              <w:right w:w="100" w:type="dxa"/>
            </w:tcMar>
          </w:tcPr>
          <w:p w:rsidR="00487290" w:rsidRDefault="0026563E" w:rsidP="00CB5BF8">
            <w:pPr>
              <w:widowControl w:val="0"/>
              <w:pBdr>
                <w:top w:val="nil"/>
                <w:left w:val="nil"/>
                <w:bottom w:val="nil"/>
                <w:right w:val="nil"/>
                <w:between w:val="nil"/>
              </w:pBdr>
              <w:spacing w:line="240"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Average Time</w:t>
            </w:r>
          </w:p>
        </w:tc>
      </w:tr>
      <w:tr w:rsidR="00487290">
        <w:tc>
          <w:tcPr>
            <w:tcW w:w="1785" w:type="dxa"/>
            <w:shd w:val="clear" w:color="auto" w:fill="auto"/>
            <w:tcMar>
              <w:top w:w="100" w:type="dxa"/>
              <w:left w:w="100" w:type="dxa"/>
              <w:bottom w:w="100" w:type="dxa"/>
              <w:right w:w="100" w:type="dxa"/>
            </w:tcMar>
          </w:tcPr>
          <w:p w:rsidR="00487290" w:rsidRDefault="0026563E" w:rsidP="00CB5BF8">
            <w:pPr>
              <w:widowControl w:val="0"/>
              <w:pBdr>
                <w:top w:val="nil"/>
                <w:left w:val="nil"/>
                <w:bottom w:val="nil"/>
                <w:right w:val="nil"/>
                <w:between w:val="nil"/>
              </w:pBd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Installation of Application on mobile</w:t>
            </w:r>
          </w:p>
        </w:tc>
        <w:tc>
          <w:tcPr>
            <w:tcW w:w="1875" w:type="dxa"/>
            <w:shd w:val="clear" w:color="auto" w:fill="auto"/>
            <w:tcMar>
              <w:top w:w="100" w:type="dxa"/>
              <w:left w:w="100" w:type="dxa"/>
              <w:bottom w:w="100" w:type="dxa"/>
              <w:right w:w="100" w:type="dxa"/>
            </w:tcMar>
          </w:tcPr>
          <w:p w:rsidR="00487290" w:rsidRDefault="0026563E" w:rsidP="00CB5BF8">
            <w:pPr>
              <w:widowControl w:val="0"/>
              <w:pBdr>
                <w:top w:val="nil"/>
                <w:left w:val="nil"/>
                <w:bottom w:val="nil"/>
                <w:right w:val="nil"/>
                <w:between w:val="nil"/>
              </w:pBd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1 minutes</w:t>
            </w:r>
          </w:p>
        </w:tc>
      </w:tr>
      <w:tr w:rsidR="00487290">
        <w:tc>
          <w:tcPr>
            <w:tcW w:w="1785" w:type="dxa"/>
            <w:shd w:val="clear" w:color="auto" w:fill="auto"/>
            <w:tcMar>
              <w:top w:w="100" w:type="dxa"/>
              <w:left w:w="100" w:type="dxa"/>
              <w:bottom w:w="100" w:type="dxa"/>
              <w:right w:w="100" w:type="dxa"/>
            </w:tcMar>
          </w:tcPr>
          <w:p w:rsidR="00487290" w:rsidRDefault="0026563E" w:rsidP="00CB5BF8">
            <w:pPr>
              <w:widowControl w:val="0"/>
              <w:pBdr>
                <w:top w:val="nil"/>
                <w:left w:val="nil"/>
                <w:bottom w:val="nil"/>
                <w:right w:val="nil"/>
                <w:between w:val="nil"/>
              </w:pBd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Sign up as a Parent</w:t>
            </w:r>
          </w:p>
        </w:tc>
        <w:tc>
          <w:tcPr>
            <w:tcW w:w="1875" w:type="dxa"/>
            <w:shd w:val="clear" w:color="auto" w:fill="auto"/>
            <w:tcMar>
              <w:top w:w="100" w:type="dxa"/>
              <w:left w:w="100" w:type="dxa"/>
              <w:bottom w:w="100" w:type="dxa"/>
              <w:right w:w="100" w:type="dxa"/>
            </w:tcMar>
          </w:tcPr>
          <w:p w:rsidR="00487290" w:rsidRDefault="0026563E" w:rsidP="00CB5BF8">
            <w:pPr>
              <w:widowControl w:val="0"/>
              <w:pBdr>
                <w:top w:val="nil"/>
                <w:left w:val="nil"/>
                <w:bottom w:val="nil"/>
                <w:right w:val="nil"/>
                <w:between w:val="nil"/>
              </w:pBd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1 minutes</w:t>
            </w:r>
          </w:p>
        </w:tc>
      </w:tr>
      <w:tr w:rsidR="00487290">
        <w:tc>
          <w:tcPr>
            <w:tcW w:w="1785" w:type="dxa"/>
            <w:shd w:val="clear" w:color="auto" w:fill="auto"/>
            <w:tcMar>
              <w:top w:w="100" w:type="dxa"/>
              <w:left w:w="100" w:type="dxa"/>
              <w:bottom w:w="100" w:type="dxa"/>
              <w:right w:w="100" w:type="dxa"/>
            </w:tcMar>
          </w:tcPr>
          <w:p w:rsidR="00487290" w:rsidRDefault="0026563E" w:rsidP="00CB5BF8">
            <w:pPr>
              <w:widowControl w:val="0"/>
              <w:pBdr>
                <w:top w:val="nil"/>
                <w:left w:val="nil"/>
                <w:bottom w:val="nil"/>
                <w:right w:val="nil"/>
                <w:between w:val="nil"/>
              </w:pBd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Sign in </w:t>
            </w:r>
          </w:p>
        </w:tc>
        <w:tc>
          <w:tcPr>
            <w:tcW w:w="1875" w:type="dxa"/>
            <w:shd w:val="clear" w:color="auto" w:fill="auto"/>
            <w:tcMar>
              <w:top w:w="100" w:type="dxa"/>
              <w:left w:w="100" w:type="dxa"/>
              <w:bottom w:w="100" w:type="dxa"/>
              <w:right w:w="100" w:type="dxa"/>
            </w:tcMar>
          </w:tcPr>
          <w:p w:rsidR="00487290" w:rsidRDefault="0026563E" w:rsidP="00CB5BF8">
            <w:pPr>
              <w:widowControl w:val="0"/>
              <w:pBdr>
                <w:top w:val="nil"/>
                <w:left w:val="nil"/>
                <w:bottom w:val="nil"/>
                <w:right w:val="nil"/>
                <w:between w:val="nil"/>
              </w:pBd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0.5 minute</w:t>
            </w:r>
          </w:p>
        </w:tc>
      </w:tr>
      <w:tr w:rsidR="00487290">
        <w:tc>
          <w:tcPr>
            <w:tcW w:w="1785" w:type="dxa"/>
            <w:shd w:val="clear" w:color="auto" w:fill="auto"/>
            <w:tcMar>
              <w:top w:w="100" w:type="dxa"/>
              <w:left w:w="100" w:type="dxa"/>
              <w:bottom w:w="100" w:type="dxa"/>
              <w:right w:w="100" w:type="dxa"/>
            </w:tcMar>
          </w:tcPr>
          <w:p w:rsidR="00487290" w:rsidRDefault="0026563E" w:rsidP="00CB5BF8">
            <w:pPr>
              <w:widowControl w:val="0"/>
              <w:pBdr>
                <w:top w:val="nil"/>
                <w:left w:val="nil"/>
                <w:bottom w:val="nil"/>
                <w:right w:val="nil"/>
                <w:between w:val="nil"/>
              </w:pBd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Installation of app on child device</w:t>
            </w:r>
          </w:p>
        </w:tc>
        <w:tc>
          <w:tcPr>
            <w:tcW w:w="1875" w:type="dxa"/>
            <w:shd w:val="clear" w:color="auto" w:fill="auto"/>
            <w:tcMar>
              <w:top w:w="100" w:type="dxa"/>
              <w:left w:w="100" w:type="dxa"/>
              <w:bottom w:w="100" w:type="dxa"/>
              <w:right w:w="100" w:type="dxa"/>
            </w:tcMar>
          </w:tcPr>
          <w:p w:rsidR="00487290" w:rsidRDefault="0026563E" w:rsidP="00CB5BF8">
            <w:pPr>
              <w:widowControl w:val="0"/>
              <w:pBdr>
                <w:top w:val="nil"/>
                <w:left w:val="nil"/>
                <w:bottom w:val="nil"/>
                <w:right w:val="nil"/>
                <w:between w:val="nil"/>
              </w:pBd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2 minutes</w:t>
            </w:r>
          </w:p>
        </w:tc>
      </w:tr>
      <w:tr w:rsidR="00487290">
        <w:tc>
          <w:tcPr>
            <w:tcW w:w="1785" w:type="dxa"/>
            <w:shd w:val="clear" w:color="auto" w:fill="auto"/>
            <w:tcMar>
              <w:top w:w="100" w:type="dxa"/>
              <w:left w:w="100" w:type="dxa"/>
              <w:bottom w:w="100" w:type="dxa"/>
              <w:right w:w="100" w:type="dxa"/>
            </w:tcMar>
          </w:tcPr>
          <w:p w:rsidR="00487290" w:rsidRDefault="0026563E" w:rsidP="00CB5BF8">
            <w:pPr>
              <w:widowControl w:val="0"/>
              <w:pBdr>
                <w:top w:val="nil"/>
                <w:left w:val="nil"/>
                <w:bottom w:val="nil"/>
                <w:right w:val="nil"/>
                <w:between w:val="nil"/>
              </w:pBd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Adding a child</w:t>
            </w:r>
          </w:p>
        </w:tc>
        <w:tc>
          <w:tcPr>
            <w:tcW w:w="1875" w:type="dxa"/>
            <w:shd w:val="clear" w:color="auto" w:fill="auto"/>
            <w:tcMar>
              <w:top w:w="100" w:type="dxa"/>
              <w:left w:w="100" w:type="dxa"/>
              <w:bottom w:w="100" w:type="dxa"/>
              <w:right w:w="100" w:type="dxa"/>
            </w:tcMar>
          </w:tcPr>
          <w:p w:rsidR="00487290" w:rsidRDefault="0026563E" w:rsidP="00CB5BF8">
            <w:pPr>
              <w:widowControl w:val="0"/>
              <w:pBdr>
                <w:top w:val="nil"/>
                <w:left w:val="nil"/>
                <w:bottom w:val="nil"/>
                <w:right w:val="nil"/>
                <w:between w:val="nil"/>
              </w:pBd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1.5 minutes</w:t>
            </w:r>
          </w:p>
        </w:tc>
      </w:tr>
      <w:tr w:rsidR="00487290">
        <w:tc>
          <w:tcPr>
            <w:tcW w:w="1785" w:type="dxa"/>
            <w:shd w:val="clear" w:color="auto" w:fill="auto"/>
            <w:tcMar>
              <w:top w:w="100" w:type="dxa"/>
              <w:left w:w="100" w:type="dxa"/>
              <w:bottom w:w="100" w:type="dxa"/>
              <w:right w:w="100" w:type="dxa"/>
            </w:tcMar>
          </w:tcPr>
          <w:p w:rsidR="00487290" w:rsidRDefault="0026563E" w:rsidP="00CB5BF8">
            <w:pPr>
              <w:widowControl w:val="0"/>
              <w:pBdr>
                <w:top w:val="nil"/>
                <w:left w:val="nil"/>
                <w:bottom w:val="nil"/>
                <w:right w:val="nil"/>
                <w:between w:val="nil"/>
              </w:pBd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Setting up rules on child’ device</w:t>
            </w:r>
          </w:p>
        </w:tc>
        <w:tc>
          <w:tcPr>
            <w:tcW w:w="1875" w:type="dxa"/>
            <w:shd w:val="clear" w:color="auto" w:fill="auto"/>
            <w:tcMar>
              <w:top w:w="100" w:type="dxa"/>
              <w:left w:w="100" w:type="dxa"/>
              <w:bottom w:w="100" w:type="dxa"/>
              <w:right w:w="100" w:type="dxa"/>
            </w:tcMar>
          </w:tcPr>
          <w:p w:rsidR="00487290" w:rsidRDefault="0026563E" w:rsidP="00CB5BF8">
            <w:pPr>
              <w:widowControl w:val="0"/>
              <w:pBdr>
                <w:top w:val="nil"/>
                <w:left w:val="nil"/>
                <w:bottom w:val="nil"/>
                <w:right w:val="nil"/>
                <w:between w:val="nil"/>
              </w:pBd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3.5 minutes</w:t>
            </w:r>
          </w:p>
        </w:tc>
      </w:tr>
    </w:tbl>
    <w:p w:rsidR="00487290" w:rsidRDefault="00487290" w:rsidP="00CB5BF8">
      <w:pPr>
        <w:jc w:val="both"/>
        <w:rPr>
          <w:rFonts w:ascii="Times New Roman" w:eastAsia="Times New Roman" w:hAnsi="Times New Roman" w:cs="Times New Roman"/>
        </w:rPr>
      </w:pPr>
    </w:p>
    <w:p w:rsidR="00487290" w:rsidRDefault="0026563E" w:rsidP="00CB5BF8">
      <w:pPr>
        <w:jc w:val="both"/>
        <w:rPr>
          <w:rFonts w:ascii="Times New Roman" w:eastAsia="Times New Roman" w:hAnsi="Times New Roman" w:cs="Times New Roman"/>
        </w:rPr>
      </w:pPr>
      <w:r>
        <w:rPr>
          <w:rFonts w:ascii="Times New Roman" w:eastAsia="Times New Roman" w:hAnsi="Times New Roman" w:cs="Times New Roman"/>
        </w:rPr>
        <w:t xml:space="preserve">Few exceptional cases were observed for the above measurements with those parents who aren’t frequent mobile users. For example, the highest value for setting up rules on child device was 6 minutes and highest value for signing in was 2 minutes. It’s important to note that this delay was partially because </w:t>
      </w:r>
      <w:proofErr w:type="gramStart"/>
      <w:r>
        <w:rPr>
          <w:rFonts w:ascii="Times New Roman" w:eastAsia="Times New Roman" w:hAnsi="Times New Roman" w:cs="Times New Roman"/>
        </w:rPr>
        <w:t>of  slower</w:t>
      </w:r>
      <w:proofErr w:type="gramEnd"/>
      <w:r>
        <w:rPr>
          <w:rFonts w:ascii="Times New Roman" w:eastAsia="Times New Roman" w:hAnsi="Times New Roman" w:cs="Times New Roman"/>
        </w:rPr>
        <w:t xml:space="preserve"> connectivity and partially because of reason given mentioned above.</w:t>
      </w:r>
    </w:p>
    <w:p w:rsidR="00487290" w:rsidRDefault="0026563E" w:rsidP="00CB5BF8">
      <w:pPr>
        <w:pStyle w:val="Heading2"/>
        <w:jc w:val="both"/>
        <w:rPr>
          <w:rFonts w:ascii="Times New Roman" w:eastAsia="Times New Roman" w:hAnsi="Times New Roman" w:cs="Times New Roman"/>
          <w:b/>
          <w:sz w:val="28"/>
          <w:szCs w:val="28"/>
        </w:rPr>
      </w:pPr>
      <w:bookmarkStart w:id="54" w:name="_om1btdbkdfw6" w:colFirst="0" w:colLast="0"/>
      <w:bookmarkEnd w:id="54"/>
      <w:r>
        <w:rPr>
          <w:rFonts w:ascii="Times New Roman" w:eastAsia="Times New Roman" w:hAnsi="Times New Roman" w:cs="Times New Roman"/>
          <w:b/>
          <w:sz w:val="28"/>
          <w:szCs w:val="28"/>
        </w:rPr>
        <w:t>EVALUATION</w:t>
      </w:r>
    </w:p>
    <w:p w:rsidR="00487290" w:rsidRDefault="0026563E" w:rsidP="00CB5BF8">
      <w:pPr>
        <w:jc w:val="both"/>
      </w:pPr>
      <w:r>
        <w:t xml:space="preserve">Questions from Mobile Application Usability </w:t>
      </w:r>
      <w:proofErr w:type="gramStart"/>
      <w:r>
        <w:t>Questionnaire(</w:t>
      </w:r>
      <w:proofErr w:type="gramEnd"/>
      <w:r>
        <w:t xml:space="preserve">MPUQ) were selected to find out the user experience of Norton Family App. Questionnaire is focused on finding out the Ease of use and learning. Majority of the parents have given positive feedback while some have </w:t>
      </w:r>
      <w:proofErr w:type="gramStart"/>
      <w:r>
        <w:t>provided  the</w:t>
      </w:r>
      <w:proofErr w:type="gramEnd"/>
      <w:r>
        <w:t xml:space="preserve"> negative one.</w:t>
      </w:r>
    </w:p>
    <w:p w:rsidR="00487290" w:rsidRDefault="00487290" w:rsidP="00CB5BF8">
      <w:pPr>
        <w:jc w:val="both"/>
      </w:pPr>
    </w:p>
    <w:tbl>
      <w:tblPr>
        <w:tblStyle w:val="a1"/>
        <w:tblW w:w="466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95"/>
        <w:gridCol w:w="1185"/>
        <w:gridCol w:w="1230"/>
        <w:gridCol w:w="1155"/>
      </w:tblGrid>
      <w:tr w:rsidR="00487290">
        <w:tc>
          <w:tcPr>
            <w:tcW w:w="1095" w:type="dxa"/>
            <w:shd w:val="clear" w:color="auto" w:fill="auto"/>
            <w:tcMar>
              <w:top w:w="100" w:type="dxa"/>
              <w:left w:w="100" w:type="dxa"/>
              <w:bottom w:w="100" w:type="dxa"/>
              <w:right w:w="100" w:type="dxa"/>
            </w:tcMar>
          </w:tcPr>
          <w:p w:rsidR="00487290" w:rsidRDefault="0026563E" w:rsidP="00CB5BF8">
            <w:pPr>
              <w:widowControl w:val="0"/>
              <w:pBdr>
                <w:top w:val="nil"/>
                <w:left w:val="nil"/>
                <w:bottom w:val="nil"/>
                <w:right w:val="nil"/>
                <w:between w:val="nil"/>
              </w:pBdr>
              <w:spacing w:line="240" w:lineRule="auto"/>
              <w:jc w:val="both"/>
            </w:pPr>
            <w:r>
              <w:t>Question</w:t>
            </w:r>
          </w:p>
        </w:tc>
        <w:tc>
          <w:tcPr>
            <w:tcW w:w="1185" w:type="dxa"/>
            <w:shd w:val="clear" w:color="auto" w:fill="auto"/>
            <w:tcMar>
              <w:top w:w="100" w:type="dxa"/>
              <w:left w:w="100" w:type="dxa"/>
              <w:bottom w:w="100" w:type="dxa"/>
              <w:right w:w="100" w:type="dxa"/>
            </w:tcMar>
          </w:tcPr>
          <w:p w:rsidR="00487290" w:rsidRDefault="0026563E" w:rsidP="00CB5BF8">
            <w:pPr>
              <w:widowControl w:val="0"/>
              <w:pBdr>
                <w:top w:val="nil"/>
                <w:left w:val="nil"/>
                <w:bottom w:val="nil"/>
                <w:right w:val="nil"/>
                <w:between w:val="nil"/>
              </w:pBdr>
              <w:spacing w:line="240" w:lineRule="auto"/>
              <w:jc w:val="both"/>
            </w:pPr>
            <w:r>
              <w:t>Positive Feedback</w:t>
            </w:r>
          </w:p>
        </w:tc>
        <w:tc>
          <w:tcPr>
            <w:tcW w:w="1230" w:type="dxa"/>
            <w:shd w:val="clear" w:color="auto" w:fill="auto"/>
            <w:tcMar>
              <w:top w:w="100" w:type="dxa"/>
              <w:left w:w="100" w:type="dxa"/>
              <w:bottom w:w="100" w:type="dxa"/>
              <w:right w:w="100" w:type="dxa"/>
            </w:tcMar>
          </w:tcPr>
          <w:p w:rsidR="00487290" w:rsidRDefault="0026563E" w:rsidP="00CB5BF8">
            <w:pPr>
              <w:widowControl w:val="0"/>
              <w:pBdr>
                <w:top w:val="nil"/>
                <w:left w:val="nil"/>
                <w:bottom w:val="nil"/>
                <w:right w:val="nil"/>
                <w:between w:val="nil"/>
              </w:pBdr>
              <w:spacing w:line="240" w:lineRule="auto"/>
              <w:jc w:val="both"/>
            </w:pPr>
            <w:r>
              <w:t>Negative Feedback</w:t>
            </w:r>
          </w:p>
        </w:tc>
        <w:tc>
          <w:tcPr>
            <w:tcW w:w="1155" w:type="dxa"/>
            <w:shd w:val="clear" w:color="auto" w:fill="auto"/>
            <w:tcMar>
              <w:top w:w="100" w:type="dxa"/>
              <w:left w:w="100" w:type="dxa"/>
              <w:bottom w:w="100" w:type="dxa"/>
              <w:right w:w="100" w:type="dxa"/>
            </w:tcMar>
          </w:tcPr>
          <w:p w:rsidR="00487290" w:rsidRDefault="0026563E" w:rsidP="00CB5BF8">
            <w:pPr>
              <w:widowControl w:val="0"/>
              <w:pBdr>
                <w:top w:val="nil"/>
                <w:left w:val="nil"/>
                <w:bottom w:val="nil"/>
                <w:right w:val="nil"/>
                <w:between w:val="nil"/>
              </w:pBdr>
              <w:spacing w:line="240" w:lineRule="auto"/>
              <w:jc w:val="both"/>
            </w:pPr>
            <w:r>
              <w:t>Uncertain</w:t>
            </w:r>
          </w:p>
        </w:tc>
      </w:tr>
      <w:tr w:rsidR="00487290">
        <w:tc>
          <w:tcPr>
            <w:tcW w:w="1095" w:type="dxa"/>
            <w:shd w:val="clear" w:color="auto" w:fill="auto"/>
            <w:tcMar>
              <w:top w:w="100" w:type="dxa"/>
              <w:left w:w="100" w:type="dxa"/>
              <w:bottom w:w="100" w:type="dxa"/>
              <w:right w:w="100" w:type="dxa"/>
            </w:tcMar>
          </w:tcPr>
          <w:p w:rsidR="00487290" w:rsidRDefault="0026563E" w:rsidP="00CB5BF8">
            <w:pPr>
              <w:widowControl w:val="0"/>
              <w:spacing w:line="240" w:lineRule="auto"/>
              <w:jc w:val="both"/>
            </w:pPr>
            <w:r>
              <w:t>Is it easy to learn to operate this product?</w:t>
            </w:r>
          </w:p>
        </w:tc>
        <w:tc>
          <w:tcPr>
            <w:tcW w:w="1185" w:type="dxa"/>
            <w:shd w:val="clear" w:color="auto" w:fill="auto"/>
            <w:tcMar>
              <w:top w:w="100" w:type="dxa"/>
              <w:left w:w="100" w:type="dxa"/>
              <w:bottom w:w="100" w:type="dxa"/>
              <w:right w:w="100" w:type="dxa"/>
            </w:tcMar>
          </w:tcPr>
          <w:p w:rsidR="00487290" w:rsidRDefault="0026563E" w:rsidP="00CB5BF8">
            <w:pPr>
              <w:widowControl w:val="0"/>
              <w:pBdr>
                <w:top w:val="nil"/>
                <w:left w:val="nil"/>
                <w:bottom w:val="nil"/>
                <w:right w:val="nil"/>
                <w:between w:val="nil"/>
              </w:pBdr>
              <w:spacing w:line="240" w:lineRule="auto"/>
              <w:jc w:val="both"/>
            </w:pPr>
            <w:r>
              <w:t>80%</w:t>
            </w:r>
          </w:p>
        </w:tc>
        <w:tc>
          <w:tcPr>
            <w:tcW w:w="1230" w:type="dxa"/>
            <w:shd w:val="clear" w:color="auto" w:fill="auto"/>
            <w:tcMar>
              <w:top w:w="100" w:type="dxa"/>
              <w:left w:w="100" w:type="dxa"/>
              <w:bottom w:w="100" w:type="dxa"/>
              <w:right w:w="100" w:type="dxa"/>
            </w:tcMar>
          </w:tcPr>
          <w:p w:rsidR="00487290" w:rsidRDefault="0026563E" w:rsidP="00CB5BF8">
            <w:pPr>
              <w:widowControl w:val="0"/>
              <w:pBdr>
                <w:top w:val="nil"/>
                <w:left w:val="nil"/>
                <w:bottom w:val="nil"/>
                <w:right w:val="nil"/>
                <w:between w:val="nil"/>
              </w:pBdr>
              <w:spacing w:line="240" w:lineRule="auto"/>
              <w:jc w:val="both"/>
            </w:pPr>
            <w:r>
              <w:t>5.7%</w:t>
            </w:r>
          </w:p>
        </w:tc>
        <w:tc>
          <w:tcPr>
            <w:tcW w:w="1155" w:type="dxa"/>
            <w:shd w:val="clear" w:color="auto" w:fill="auto"/>
            <w:tcMar>
              <w:top w:w="100" w:type="dxa"/>
              <w:left w:w="100" w:type="dxa"/>
              <w:bottom w:w="100" w:type="dxa"/>
              <w:right w:w="100" w:type="dxa"/>
            </w:tcMar>
          </w:tcPr>
          <w:p w:rsidR="00487290" w:rsidRDefault="0026563E" w:rsidP="00CB5BF8">
            <w:pPr>
              <w:widowControl w:val="0"/>
              <w:pBdr>
                <w:top w:val="nil"/>
                <w:left w:val="nil"/>
                <w:bottom w:val="nil"/>
                <w:right w:val="nil"/>
                <w:between w:val="nil"/>
              </w:pBdr>
              <w:spacing w:line="240" w:lineRule="auto"/>
              <w:jc w:val="both"/>
            </w:pPr>
            <w:r>
              <w:t>20%</w:t>
            </w:r>
          </w:p>
        </w:tc>
      </w:tr>
      <w:tr w:rsidR="00487290">
        <w:tc>
          <w:tcPr>
            <w:tcW w:w="1095" w:type="dxa"/>
            <w:shd w:val="clear" w:color="auto" w:fill="auto"/>
            <w:tcMar>
              <w:top w:w="100" w:type="dxa"/>
              <w:left w:w="100" w:type="dxa"/>
              <w:bottom w:w="100" w:type="dxa"/>
              <w:right w:w="100" w:type="dxa"/>
            </w:tcMar>
          </w:tcPr>
          <w:p w:rsidR="00487290" w:rsidRDefault="0026563E" w:rsidP="00CB5BF8">
            <w:pPr>
              <w:widowControl w:val="0"/>
              <w:spacing w:line="240" w:lineRule="auto"/>
              <w:jc w:val="both"/>
            </w:pPr>
            <w:r>
              <w:t xml:space="preserve">Is using this product sufficiently easy? </w:t>
            </w:r>
          </w:p>
        </w:tc>
        <w:tc>
          <w:tcPr>
            <w:tcW w:w="1185" w:type="dxa"/>
            <w:shd w:val="clear" w:color="auto" w:fill="auto"/>
            <w:tcMar>
              <w:top w:w="100" w:type="dxa"/>
              <w:left w:w="100" w:type="dxa"/>
              <w:bottom w:w="100" w:type="dxa"/>
              <w:right w:w="100" w:type="dxa"/>
            </w:tcMar>
          </w:tcPr>
          <w:p w:rsidR="00487290" w:rsidRDefault="0026563E" w:rsidP="00CB5BF8">
            <w:pPr>
              <w:widowControl w:val="0"/>
              <w:pBdr>
                <w:top w:val="nil"/>
                <w:left w:val="nil"/>
                <w:bottom w:val="nil"/>
                <w:right w:val="nil"/>
                <w:between w:val="nil"/>
              </w:pBdr>
              <w:spacing w:line="240" w:lineRule="auto"/>
              <w:jc w:val="both"/>
            </w:pPr>
            <w:r>
              <w:t>60%</w:t>
            </w:r>
          </w:p>
        </w:tc>
        <w:tc>
          <w:tcPr>
            <w:tcW w:w="1230" w:type="dxa"/>
            <w:shd w:val="clear" w:color="auto" w:fill="auto"/>
            <w:tcMar>
              <w:top w:w="100" w:type="dxa"/>
              <w:left w:w="100" w:type="dxa"/>
              <w:bottom w:w="100" w:type="dxa"/>
              <w:right w:w="100" w:type="dxa"/>
            </w:tcMar>
          </w:tcPr>
          <w:p w:rsidR="00487290" w:rsidRDefault="0026563E" w:rsidP="00CB5BF8">
            <w:pPr>
              <w:widowControl w:val="0"/>
              <w:pBdr>
                <w:top w:val="nil"/>
                <w:left w:val="nil"/>
                <w:bottom w:val="nil"/>
                <w:right w:val="nil"/>
                <w:between w:val="nil"/>
              </w:pBdr>
              <w:spacing w:line="240" w:lineRule="auto"/>
              <w:jc w:val="both"/>
            </w:pPr>
            <w:r>
              <w:t>11.4%</w:t>
            </w:r>
          </w:p>
        </w:tc>
        <w:tc>
          <w:tcPr>
            <w:tcW w:w="1155" w:type="dxa"/>
            <w:shd w:val="clear" w:color="auto" w:fill="auto"/>
            <w:tcMar>
              <w:top w:w="100" w:type="dxa"/>
              <w:left w:w="100" w:type="dxa"/>
              <w:bottom w:w="100" w:type="dxa"/>
              <w:right w:w="100" w:type="dxa"/>
            </w:tcMar>
          </w:tcPr>
          <w:p w:rsidR="00487290" w:rsidRDefault="0026563E" w:rsidP="00CB5BF8">
            <w:pPr>
              <w:widowControl w:val="0"/>
              <w:pBdr>
                <w:top w:val="nil"/>
                <w:left w:val="nil"/>
                <w:bottom w:val="nil"/>
                <w:right w:val="nil"/>
                <w:between w:val="nil"/>
              </w:pBdr>
              <w:spacing w:line="240" w:lineRule="auto"/>
              <w:jc w:val="both"/>
            </w:pPr>
            <w:r>
              <w:t>28.6%</w:t>
            </w:r>
          </w:p>
        </w:tc>
      </w:tr>
      <w:tr w:rsidR="00487290">
        <w:tc>
          <w:tcPr>
            <w:tcW w:w="1095" w:type="dxa"/>
            <w:shd w:val="clear" w:color="auto" w:fill="auto"/>
            <w:tcMar>
              <w:top w:w="100" w:type="dxa"/>
              <w:left w:w="100" w:type="dxa"/>
              <w:bottom w:w="100" w:type="dxa"/>
              <w:right w:w="100" w:type="dxa"/>
            </w:tcMar>
          </w:tcPr>
          <w:p w:rsidR="00487290" w:rsidRDefault="0026563E" w:rsidP="00CB5BF8">
            <w:pPr>
              <w:widowControl w:val="0"/>
              <w:spacing w:line="240" w:lineRule="auto"/>
              <w:jc w:val="both"/>
            </w:pPr>
            <w:r>
              <w:t>Have the user needs regarding this product been sufficiently taken into consideration?</w:t>
            </w:r>
          </w:p>
        </w:tc>
        <w:tc>
          <w:tcPr>
            <w:tcW w:w="1185" w:type="dxa"/>
            <w:shd w:val="clear" w:color="auto" w:fill="auto"/>
            <w:tcMar>
              <w:top w:w="100" w:type="dxa"/>
              <w:left w:w="100" w:type="dxa"/>
              <w:bottom w:w="100" w:type="dxa"/>
              <w:right w:w="100" w:type="dxa"/>
            </w:tcMar>
          </w:tcPr>
          <w:p w:rsidR="00487290" w:rsidRDefault="0026563E" w:rsidP="00CB5BF8">
            <w:pPr>
              <w:widowControl w:val="0"/>
              <w:pBdr>
                <w:top w:val="nil"/>
                <w:left w:val="nil"/>
                <w:bottom w:val="nil"/>
                <w:right w:val="nil"/>
                <w:between w:val="nil"/>
              </w:pBdr>
              <w:spacing w:line="240" w:lineRule="auto"/>
              <w:jc w:val="both"/>
            </w:pPr>
            <w:r>
              <w:t>68.6%</w:t>
            </w:r>
          </w:p>
        </w:tc>
        <w:tc>
          <w:tcPr>
            <w:tcW w:w="1230" w:type="dxa"/>
            <w:shd w:val="clear" w:color="auto" w:fill="auto"/>
            <w:tcMar>
              <w:top w:w="100" w:type="dxa"/>
              <w:left w:w="100" w:type="dxa"/>
              <w:bottom w:w="100" w:type="dxa"/>
              <w:right w:w="100" w:type="dxa"/>
            </w:tcMar>
          </w:tcPr>
          <w:p w:rsidR="00487290" w:rsidRDefault="0026563E" w:rsidP="00CB5BF8">
            <w:pPr>
              <w:widowControl w:val="0"/>
              <w:pBdr>
                <w:top w:val="nil"/>
                <w:left w:val="nil"/>
                <w:bottom w:val="nil"/>
                <w:right w:val="nil"/>
                <w:between w:val="nil"/>
              </w:pBdr>
              <w:spacing w:line="240" w:lineRule="auto"/>
              <w:jc w:val="both"/>
            </w:pPr>
            <w:r>
              <w:t>8.6%</w:t>
            </w:r>
          </w:p>
        </w:tc>
        <w:tc>
          <w:tcPr>
            <w:tcW w:w="1155" w:type="dxa"/>
            <w:shd w:val="clear" w:color="auto" w:fill="auto"/>
            <w:tcMar>
              <w:top w:w="100" w:type="dxa"/>
              <w:left w:w="100" w:type="dxa"/>
              <w:bottom w:w="100" w:type="dxa"/>
              <w:right w:w="100" w:type="dxa"/>
            </w:tcMar>
          </w:tcPr>
          <w:p w:rsidR="00487290" w:rsidRDefault="0026563E" w:rsidP="00CB5BF8">
            <w:pPr>
              <w:widowControl w:val="0"/>
              <w:pBdr>
                <w:top w:val="nil"/>
                <w:left w:val="nil"/>
                <w:bottom w:val="nil"/>
                <w:right w:val="nil"/>
                <w:between w:val="nil"/>
              </w:pBdr>
              <w:spacing w:line="240" w:lineRule="auto"/>
              <w:jc w:val="both"/>
            </w:pPr>
            <w:r>
              <w:t>22.9%</w:t>
            </w:r>
          </w:p>
        </w:tc>
      </w:tr>
      <w:tr w:rsidR="00487290">
        <w:tc>
          <w:tcPr>
            <w:tcW w:w="1095" w:type="dxa"/>
            <w:shd w:val="clear" w:color="auto" w:fill="auto"/>
            <w:tcMar>
              <w:top w:w="100" w:type="dxa"/>
              <w:left w:w="100" w:type="dxa"/>
              <w:bottom w:w="100" w:type="dxa"/>
              <w:right w:w="100" w:type="dxa"/>
            </w:tcMar>
          </w:tcPr>
          <w:p w:rsidR="00487290" w:rsidRDefault="0026563E" w:rsidP="00CB5BF8">
            <w:pPr>
              <w:widowControl w:val="0"/>
              <w:spacing w:line="240" w:lineRule="auto"/>
              <w:jc w:val="both"/>
            </w:pPr>
            <w:proofErr w:type="gramStart"/>
            <w:r>
              <w:t>Are the operation</w:t>
            </w:r>
            <w:proofErr w:type="gramEnd"/>
            <w:r>
              <w:t xml:space="preserve"> of this product simple and uncomplicated? </w:t>
            </w:r>
          </w:p>
        </w:tc>
        <w:tc>
          <w:tcPr>
            <w:tcW w:w="1185" w:type="dxa"/>
            <w:shd w:val="clear" w:color="auto" w:fill="auto"/>
            <w:tcMar>
              <w:top w:w="100" w:type="dxa"/>
              <w:left w:w="100" w:type="dxa"/>
              <w:bottom w:w="100" w:type="dxa"/>
              <w:right w:w="100" w:type="dxa"/>
            </w:tcMar>
          </w:tcPr>
          <w:p w:rsidR="00487290" w:rsidRDefault="0026563E" w:rsidP="00CB5BF8">
            <w:pPr>
              <w:widowControl w:val="0"/>
              <w:pBdr>
                <w:top w:val="nil"/>
                <w:left w:val="nil"/>
                <w:bottom w:val="nil"/>
                <w:right w:val="nil"/>
                <w:between w:val="nil"/>
              </w:pBdr>
              <w:spacing w:line="240" w:lineRule="auto"/>
              <w:jc w:val="both"/>
            </w:pPr>
            <w:r>
              <w:t>48.6%</w:t>
            </w:r>
          </w:p>
        </w:tc>
        <w:tc>
          <w:tcPr>
            <w:tcW w:w="1230" w:type="dxa"/>
            <w:shd w:val="clear" w:color="auto" w:fill="auto"/>
            <w:tcMar>
              <w:top w:w="100" w:type="dxa"/>
              <w:left w:w="100" w:type="dxa"/>
              <w:bottom w:w="100" w:type="dxa"/>
              <w:right w:w="100" w:type="dxa"/>
            </w:tcMar>
          </w:tcPr>
          <w:p w:rsidR="00487290" w:rsidRDefault="0026563E" w:rsidP="00CB5BF8">
            <w:pPr>
              <w:widowControl w:val="0"/>
              <w:pBdr>
                <w:top w:val="nil"/>
                <w:left w:val="nil"/>
                <w:bottom w:val="nil"/>
                <w:right w:val="nil"/>
                <w:between w:val="nil"/>
              </w:pBdr>
              <w:spacing w:line="240" w:lineRule="auto"/>
              <w:jc w:val="both"/>
            </w:pPr>
            <w:r>
              <w:t>14.3%</w:t>
            </w:r>
          </w:p>
        </w:tc>
        <w:tc>
          <w:tcPr>
            <w:tcW w:w="1155" w:type="dxa"/>
            <w:shd w:val="clear" w:color="auto" w:fill="auto"/>
            <w:tcMar>
              <w:top w:w="100" w:type="dxa"/>
              <w:left w:w="100" w:type="dxa"/>
              <w:bottom w:w="100" w:type="dxa"/>
              <w:right w:w="100" w:type="dxa"/>
            </w:tcMar>
          </w:tcPr>
          <w:p w:rsidR="00487290" w:rsidRDefault="0026563E" w:rsidP="00CB5BF8">
            <w:pPr>
              <w:widowControl w:val="0"/>
              <w:pBdr>
                <w:top w:val="nil"/>
                <w:left w:val="nil"/>
                <w:bottom w:val="nil"/>
                <w:right w:val="nil"/>
                <w:between w:val="nil"/>
              </w:pBdr>
              <w:spacing w:line="240" w:lineRule="auto"/>
              <w:jc w:val="both"/>
            </w:pPr>
            <w:r>
              <w:t>37.1%</w:t>
            </w:r>
          </w:p>
        </w:tc>
      </w:tr>
      <w:tr w:rsidR="00487290">
        <w:tc>
          <w:tcPr>
            <w:tcW w:w="1095" w:type="dxa"/>
            <w:shd w:val="clear" w:color="auto" w:fill="auto"/>
            <w:tcMar>
              <w:top w:w="100" w:type="dxa"/>
              <w:left w:w="100" w:type="dxa"/>
              <w:bottom w:w="100" w:type="dxa"/>
              <w:right w:w="100" w:type="dxa"/>
            </w:tcMar>
          </w:tcPr>
          <w:p w:rsidR="00487290" w:rsidRDefault="0026563E" w:rsidP="00CB5BF8">
            <w:pPr>
              <w:widowControl w:val="0"/>
              <w:spacing w:line="240" w:lineRule="auto"/>
              <w:jc w:val="both"/>
            </w:pPr>
            <w:r>
              <w:t>Is it easy to access the information that you need from the product?</w:t>
            </w:r>
          </w:p>
        </w:tc>
        <w:tc>
          <w:tcPr>
            <w:tcW w:w="1185" w:type="dxa"/>
            <w:shd w:val="clear" w:color="auto" w:fill="auto"/>
            <w:tcMar>
              <w:top w:w="100" w:type="dxa"/>
              <w:left w:w="100" w:type="dxa"/>
              <w:bottom w:w="100" w:type="dxa"/>
              <w:right w:w="100" w:type="dxa"/>
            </w:tcMar>
          </w:tcPr>
          <w:p w:rsidR="00487290" w:rsidRDefault="0026563E" w:rsidP="00CB5BF8">
            <w:pPr>
              <w:widowControl w:val="0"/>
              <w:pBdr>
                <w:top w:val="nil"/>
                <w:left w:val="nil"/>
                <w:bottom w:val="nil"/>
                <w:right w:val="nil"/>
                <w:between w:val="nil"/>
              </w:pBdr>
              <w:spacing w:line="240" w:lineRule="auto"/>
              <w:jc w:val="both"/>
            </w:pPr>
            <w:r>
              <w:t>60%</w:t>
            </w:r>
          </w:p>
        </w:tc>
        <w:tc>
          <w:tcPr>
            <w:tcW w:w="1230" w:type="dxa"/>
            <w:shd w:val="clear" w:color="auto" w:fill="auto"/>
            <w:tcMar>
              <w:top w:w="100" w:type="dxa"/>
              <w:left w:w="100" w:type="dxa"/>
              <w:bottom w:w="100" w:type="dxa"/>
              <w:right w:w="100" w:type="dxa"/>
            </w:tcMar>
          </w:tcPr>
          <w:p w:rsidR="00487290" w:rsidRDefault="0026563E" w:rsidP="00CB5BF8">
            <w:pPr>
              <w:widowControl w:val="0"/>
              <w:pBdr>
                <w:top w:val="nil"/>
                <w:left w:val="nil"/>
                <w:bottom w:val="nil"/>
                <w:right w:val="nil"/>
                <w:between w:val="nil"/>
              </w:pBdr>
              <w:spacing w:line="240" w:lineRule="auto"/>
              <w:jc w:val="both"/>
            </w:pPr>
            <w:r>
              <w:t>8.6</w:t>
            </w:r>
          </w:p>
        </w:tc>
        <w:tc>
          <w:tcPr>
            <w:tcW w:w="1155" w:type="dxa"/>
            <w:shd w:val="clear" w:color="auto" w:fill="auto"/>
            <w:tcMar>
              <w:top w:w="100" w:type="dxa"/>
              <w:left w:w="100" w:type="dxa"/>
              <w:bottom w:w="100" w:type="dxa"/>
              <w:right w:w="100" w:type="dxa"/>
            </w:tcMar>
          </w:tcPr>
          <w:p w:rsidR="00487290" w:rsidRDefault="0026563E" w:rsidP="00CB5BF8">
            <w:pPr>
              <w:widowControl w:val="0"/>
              <w:pBdr>
                <w:top w:val="nil"/>
                <w:left w:val="nil"/>
                <w:bottom w:val="nil"/>
                <w:right w:val="nil"/>
                <w:between w:val="nil"/>
              </w:pBdr>
              <w:spacing w:line="240" w:lineRule="auto"/>
              <w:jc w:val="both"/>
            </w:pPr>
            <w:r>
              <w:t>31.4%</w:t>
            </w:r>
          </w:p>
        </w:tc>
      </w:tr>
      <w:tr w:rsidR="00487290">
        <w:tc>
          <w:tcPr>
            <w:tcW w:w="1095" w:type="dxa"/>
            <w:shd w:val="clear" w:color="auto" w:fill="auto"/>
            <w:tcMar>
              <w:top w:w="100" w:type="dxa"/>
              <w:left w:w="100" w:type="dxa"/>
              <w:bottom w:w="100" w:type="dxa"/>
              <w:right w:w="100" w:type="dxa"/>
            </w:tcMar>
          </w:tcPr>
          <w:p w:rsidR="00487290" w:rsidRDefault="0026563E" w:rsidP="00CB5BF8">
            <w:pPr>
              <w:widowControl w:val="0"/>
              <w:spacing w:line="240" w:lineRule="auto"/>
              <w:jc w:val="both"/>
            </w:pPr>
            <w:r>
              <w:t xml:space="preserve">Are the characters on the screen easy to read? </w:t>
            </w:r>
          </w:p>
        </w:tc>
        <w:tc>
          <w:tcPr>
            <w:tcW w:w="1185" w:type="dxa"/>
            <w:shd w:val="clear" w:color="auto" w:fill="auto"/>
            <w:tcMar>
              <w:top w:w="100" w:type="dxa"/>
              <w:left w:w="100" w:type="dxa"/>
              <w:bottom w:w="100" w:type="dxa"/>
              <w:right w:w="100" w:type="dxa"/>
            </w:tcMar>
          </w:tcPr>
          <w:p w:rsidR="00487290" w:rsidRDefault="0026563E" w:rsidP="00CB5BF8">
            <w:pPr>
              <w:widowControl w:val="0"/>
              <w:pBdr>
                <w:top w:val="nil"/>
                <w:left w:val="nil"/>
                <w:bottom w:val="nil"/>
                <w:right w:val="nil"/>
                <w:between w:val="nil"/>
              </w:pBdr>
              <w:spacing w:line="240" w:lineRule="auto"/>
              <w:jc w:val="both"/>
            </w:pPr>
            <w:r>
              <w:t>91.4%</w:t>
            </w:r>
          </w:p>
        </w:tc>
        <w:tc>
          <w:tcPr>
            <w:tcW w:w="1230" w:type="dxa"/>
            <w:shd w:val="clear" w:color="auto" w:fill="auto"/>
            <w:tcMar>
              <w:top w:w="100" w:type="dxa"/>
              <w:left w:w="100" w:type="dxa"/>
              <w:bottom w:w="100" w:type="dxa"/>
              <w:right w:w="100" w:type="dxa"/>
            </w:tcMar>
          </w:tcPr>
          <w:p w:rsidR="00487290" w:rsidRDefault="0026563E" w:rsidP="00CB5BF8">
            <w:pPr>
              <w:widowControl w:val="0"/>
              <w:pBdr>
                <w:top w:val="nil"/>
                <w:left w:val="nil"/>
                <w:bottom w:val="nil"/>
                <w:right w:val="nil"/>
                <w:between w:val="nil"/>
              </w:pBdr>
              <w:spacing w:line="240" w:lineRule="auto"/>
              <w:jc w:val="both"/>
            </w:pPr>
            <w:r>
              <w:t>8.6%</w:t>
            </w:r>
          </w:p>
        </w:tc>
        <w:tc>
          <w:tcPr>
            <w:tcW w:w="1155" w:type="dxa"/>
            <w:shd w:val="clear" w:color="auto" w:fill="auto"/>
            <w:tcMar>
              <w:top w:w="100" w:type="dxa"/>
              <w:left w:w="100" w:type="dxa"/>
              <w:bottom w:w="100" w:type="dxa"/>
              <w:right w:w="100" w:type="dxa"/>
            </w:tcMar>
          </w:tcPr>
          <w:p w:rsidR="00487290" w:rsidRDefault="00487290" w:rsidP="00CB5BF8">
            <w:pPr>
              <w:widowControl w:val="0"/>
              <w:pBdr>
                <w:top w:val="nil"/>
                <w:left w:val="nil"/>
                <w:bottom w:val="nil"/>
                <w:right w:val="nil"/>
                <w:between w:val="nil"/>
              </w:pBdr>
              <w:spacing w:line="240" w:lineRule="auto"/>
              <w:jc w:val="both"/>
            </w:pPr>
          </w:p>
        </w:tc>
      </w:tr>
      <w:tr w:rsidR="00487290">
        <w:tc>
          <w:tcPr>
            <w:tcW w:w="1095" w:type="dxa"/>
            <w:shd w:val="clear" w:color="auto" w:fill="auto"/>
            <w:tcMar>
              <w:top w:w="100" w:type="dxa"/>
              <w:left w:w="100" w:type="dxa"/>
              <w:bottom w:w="100" w:type="dxa"/>
              <w:right w:w="100" w:type="dxa"/>
            </w:tcMar>
          </w:tcPr>
          <w:p w:rsidR="00487290" w:rsidRDefault="0026563E" w:rsidP="00CB5BF8">
            <w:pPr>
              <w:widowControl w:val="0"/>
              <w:spacing w:line="240" w:lineRule="auto"/>
              <w:jc w:val="both"/>
            </w:pPr>
            <w:r>
              <w:t>Are the command names meaningful?</w:t>
            </w:r>
          </w:p>
        </w:tc>
        <w:tc>
          <w:tcPr>
            <w:tcW w:w="1185" w:type="dxa"/>
            <w:shd w:val="clear" w:color="auto" w:fill="auto"/>
            <w:tcMar>
              <w:top w:w="100" w:type="dxa"/>
              <w:left w:w="100" w:type="dxa"/>
              <w:bottom w:w="100" w:type="dxa"/>
              <w:right w:w="100" w:type="dxa"/>
            </w:tcMar>
          </w:tcPr>
          <w:p w:rsidR="00487290" w:rsidRDefault="0026563E" w:rsidP="00CB5BF8">
            <w:pPr>
              <w:widowControl w:val="0"/>
              <w:pBdr>
                <w:top w:val="nil"/>
                <w:left w:val="nil"/>
                <w:bottom w:val="nil"/>
                <w:right w:val="nil"/>
                <w:between w:val="nil"/>
              </w:pBdr>
              <w:spacing w:line="240" w:lineRule="auto"/>
              <w:jc w:val="both"/>
            </w:pPr>
            <w:r>
              <w:t>88.6%</w:t>
            </w:r>
          </w:p>
        </w:tc>
        <w:tc>
          <w:tcPr>
            <w:tcW w:w="1230" w:type="dxa"/>
            <w:shd w:val="clear" w:color="auto" w:fill="auto"/>
            <w:tcMar>
              <w:top w:w="100" w:type="dxa"/>
              <w:left w:w="100" w:type="dxa"/>
              <w:bottom w:w="100" w:type="dxa"/>
              <w:right w:w="100" w:type="dxa"/>
            </w:tcMar>
          </w:tcPr>
          <w:p w:rsidR="00487290" w:rsidRDefault="0026563E" w:rsidP="00CB5BF8">
            <w:pPr>
              <w:widowControl w:val="0"/>
              <w:pBdr>
                <w:top w:val="nil"/>
                <w:left w:val="nil"/>
                <w:bottom w:val="nil"/>
                <w:right w:val="nil"/>
                <w:between w:val="nil"/>
              </w:pBdr>
              <w:spacing w:line="240" w:lineRule="auto"/>
              <w:jc w:val="both"/>
            </w:pPr>
            <w:r>
              <w:t>11.4%</w:t>
            </w:r>
          </w:p>
        </w:tc>
        <w:tc>
          <w:tcPr>
            <w:tcW w:w="1155" w:type="dxa"/>
            <w:shd w:val="clear" w:color="auto" w:fill="auto"/>
            <w:tcMar>
              <w:top w:w="100" w:type="dxa"/>
              <w:left w:w="100" w:type="dxa"/>
              <w:bottom w:w="100" w:type="dxa"/>
              <w:right w:w="100" w:type="dxa"/>
            </w:tcMar>
          </w:tcPr>
          <w:p w:rsidR="00487290" w:rsidRDefault="00487290" w:rsidP="00CB5BF8">
            <w:pPr>
              <w:widowControl w:val="0"/>
              <w:pBdr>
                <w:top w:val="nil"/>
                <w:left w:val="nil"/>
                <w:bottom w:val="nil"/>
                <w:right w:val="nil"/>
                <w:between w:val="nil"/>
              </w:pBdr>
              <w:spacing w:line="240" w:lineRule="auto"/>
              <w:jc w:val="both"/>
            </w:pPr>
          </w:p>
        </w:tc>
      </w:tr>
      <w:tr w:rsidR="00487290">
        <w:tc>
          <w:tcPr>
            <w:tcW w:w="1095" w:type="dxa"/>
            <w:shd w:val="clear" w:color="auto" w:fill="auto"/>
            <w:tcMar>
              <w:top w:w="100" w:type="dxa"/>
              <w:left w:w="100" w:type="dxa"/>
              <w:bottom w:w="100" w:type="dxa"/>
              <w:right w:w="100" w:type="dxa"/>
            </w:tcMar>
          </w:tcPr>
          <w:p w:rsidR="00487290" w:rsidRDefault="0026563E" w:rsidP="00CB5BF8">
            <w:pPr>
              <w:widowControl w:val="0"/>
              <w:spacing w:line="240" w:lineRule="auto"/>
              <w:jc w:val="both"/>
            </w:pPr>
            <w:r>
              <w:t>Has the product at some time stopped unexpectedly?</w:t>
            </w:r>
          </w:p>
        </w:tc>
        <w:tc>
          <w:tcPr>
            <w:tcW w:w="1185" w:type="dxa"/>
            <w:shd w:val="clear" w:color="auto" w:fill="auto"/>
            <w:tcMar>
              <w:top w:w="100" w:type="dxa"/>
              <w:left w:w="100" w:type="dxa"/>
              <w:bottom w:w="100" w:type="dxa"/>
              <w:right w:w="100" w:type="dxa"/>
            </w:tcMar>
          </w:tcPr>
          <w:p w:rsidR="00487290" w:rsidRDefault="0026563E" w:rsidP="00CB5BF8">
            <w:pPr>
              <w:widowControl w:val="0"/>
              <w:pBdr>
                <w:top w:val="nil"/>
                <w:left w:val="nil"/>
                <w:bottom w:val="nil"/>
                <w:right w:val="nil"/>
                <w:between w:val="nil"/>
              </w:pBdr>
              <w:spacing w:line="240" w:lineRule="auto"/>
              <w:jc w:val="both"/>
            </w:pPr>
            <w:r>
              <w:t>83.3%</w:t>
            </w:r>
          </w:p>
        </w:tc>
        <w:tc>
          <w:tcPr>
            <w:tcW w:w="1230" w:type="dxa"/>
            <w:shd w:val="clear" w:color="auto" w:fill="auto"/>
            <w:tcMar>
              <w:top w:w="100" w:type="dxa"/>
              <w:left w:w="100" w:type="dxa"/>
              <w:bottom w:w="100" w:type="dxa"/>
              <w:right w:w="100" w:type="dxa"/>
            </w:tcMar>
          </w:tcPr>
          <w:p w:rsidR="00487290" w:rsidRDefault="0026563E" w:rsidP="00CB5BF8">
            <w:pPr>
              <w:widowControl w:val="0"/>
              <w:pBdr>
                <w:top w:val="nil"/>
                <w:left w:val="nil"/>
                <w:bottom w:val="nil"/>
                <w:right w:val="nil"/>
                <w:between w:val="nil"/>
              </w:pBdr>
              <w:spacing w:line="240" w:lineRule="auto"/>
              <w:jc w:val="both"/>
            </w:pPr>
            <w:r>
              <w:t>16.7%</w:t>
            </w:r>
          </w:p>
        </w:tc>
        <w:tc>
          <w:tcPr>
            <w:tcW w:w="1155" w:type="dxa"/>
            <w:shd w:val="clear" w:color="auto" w:fill="auto"/>
            <w:tcMar>
              <w:top w:w="100" w:type="dxa"/>
              <w:left w:w="100" w:type="dxa"/>
              <w:bottom w:w="100" w:type="dxa"/>
              <w:right w:w="100" w:type="dxa"/>
            </w:tcMar>
          </w:tcPr>
          <w:p w:rsidR="00487290" w:rsidRDefault="00487290" w:rsidP="00CB5BF8">
            <w:pPr>
              <w:widowControl w:val="0"/>
              <w:pBdr>
                <w:top w:val="nil"/>
                <w:left w:val="nil"/>
                <w:bottom w:val="nil"/>
                <w:right w:val="nil"/>
                <w:between w:val="nil"/>
              </w:pBdr>
              <w:spacing w:line="240" w:lineRule="auto"/>
              <w:jc w:val="both"/>
            </w:pPr>
          </w:p>
        </w:tc>
      </w:tr>
      <w:tr w:rsidR="00487290">
        <w:tc>
          <w:tcPr>
            <w:tcW w:w="1095" w:type="dxa"/>
            <w:shd w:val="clear" w:color="auto" w:fill="auto"/>
            <w:tcMar>
              <w:top w:w="100" w:type="dxa"/>
              <w:left w:w="100" w:type="dxa"/>
              <w:bottom w:w="100" w:type="dxa"/>
              <w:right w:w="100" w:type="dxa"/>
            </w:tcMar>
          </w:tcPr>
          <w:p w:rsidR="00487290" w:rsidRDefault="0026563E" w:rsidP="00CB5BF8">
            <w:pPr>
              <w:widowControl w:val="0"/>
              <w:spacing w:line="240" w:lineRule="auto"/>
              <w:jc w:val="both"/>
            </w:pPr>
            <w:r>
              <w:t xml:space="preserve">Is the amount of information displayed on the screen adequate? </w:t>
            </w:r>
          </w:p>
        </w:tc>
        <w:tc>
          <w:tcPr>
            <w:tcW w:w="1185" w:type="dxa"/>
            <w:shd w:val="clear" w:color="auto" w:fill="auto"/>
            <w:tcMar>
              <w:top w:w="100" w:type="dxa"/>
              <w:left w:w="100" w:type="dxa"/>
              <w:bottom w:w="100" w:type="dxa"/>
              <w:right w:w="100" w:type="dxa"/>
            </w:tcMar>
          </w:tcPr>
          <w:p w:rsidR="00487290" w:rsidRDefault="0026563E" w:rsidP="00CB5BF8">
            <w:pPr>
              <w:widowControl w:val="0"/>
              <w:pBdr>
                <w:top w:val="nil"/>
                <w:left w:val="nil"/>
                <w:bottom w:val="nil"/>
                <w:right w:val="nil"/>
                <w:between w:val="nil"/>
              </w:pBdr>
              <w:spacing w:line="240" w:lineRule="auto"/>
              <w:jc w:val="both"/>
            </w:pPr>
            <w:r>
              <w:t>74.3%</w:t>
            </w:r>
          </w:p>
        </w:tc>
        <w:tc>
          <w:tcPr>
            <w:tcW w:w="1230" w:type="dxa"/>
            <w:shd w:val="clear" w:color="auto" w:fill="auto"/>
            <w:tcMar>
              <w:top w:w="100" w:type="dxa"/>
              <w:left w:w="100" w:type="dxa"/>
              <w:bottom w:w="100" w:type="dxa"/>
              <w:right w:w="100" w:type="dxa"/>
            </w:tcMar>
          </w:tcPr>
          <w:p w:rsidR="00487290" w:rsidRDefault="0026563E" w:rsidP="00CB5BF8">
            <w:pPr>
              <w:widowControl w:val="0"/>
              <w:pBdr>
                <w:top w:val="nil"/>
                <w:left w:val="nil"/>
                <w:bottom w:val="nil"/>
                <w:right w:val="nil"/>
                <w:between w:val="nil"/>
              </w:pBdr>
              <w:spacing w:line="240" w:lineRule="auto"/>
              <w:jc w:val="both"/>
            </w:pPr>
            <w:r>
              <w:t>25.7%</w:t>
            </w:r>
          </w:p>
        </w:tc>
        <w:tc>
          <w:tcPr>
            <w:tcW w:w="1155" w:type="dxa"/>
            <w:shd w:val="clear" w:color="auto" w:fill="auto"/>
            <w:tcMar>
              <w:top w:w="100" w:type="dxa"/>
              <w:left w:w="100" w:type="dxa"/>
              <w:bottom w:w="100" w:type="dxa"/>
              <w:right w:w="100" w:type="dxa"/>
            </w:tcMar>
          </w:tcPr>
          <w:p w:rsidR="00487290" w:rsidRDefault="00487290" w:rsidP="00CB5BF8">
            <w:pPr>
              <w:widowControl w:val="0"/>
              <w:pBdr>
                <w:top w:val="nil"/>
                <w:left w:val="nil"/>
                <w:bottom w:val="nil"/>
                <w:right w:val="nil"/>
                <w:between w:val="nil"/>
              </w:pBdr>
              <w:spacing w:line="240" w:lineRule="auto"/>
              <w:jc w:val="both"/>
            </w:pPr>
          </w:p>
        </w:tc>
      </w:tr>
      <w:tr w:rsidR="00487290">
        <w:tc>
          <w:tcPr>
            <w:tcW w:w="1095" w:type="dxa"/>
            <w:shd w:val="clear" w:color="auto" w:fill="auto"/>
            <w:tcMar>
              <w:top w:w="100" w:type="dxa"/>
              <w:left w:w="100" w:type="dxa"/>
              <w:bottom w:w="100" w:type="dxa"/>
              <w:right w:w="100" w:type="dxa"/>
            </w:tcMar>
          </w:tcPr>
          <w:p w:rsidR="00487290" w:rsidRDefault="0026563E" w:rsidP="00CB5BF8">
            <w:pPr>
              <w:widowControl w:val="0"/>
              <w:spacing w:line="240" w:lineRule="auto"/>
              <w:jc w:val="both"/>
            </w:pPr>
            <w:r>
              <w:t>Is the product reliable, dependable, and trustworthy?</w:t>
            </w:r>
          </w:p>
        </w:tc>
        <w:tc>
          <w:tcPr>
            <w:tcW w:w="1185" w:type="dxa"/>
            <w:shd w:val="clear" w:color="auto" w:fill="auto"/>
            <w:tcMar>
              <w:top w:w="100" w:type="dxa"/>
              <w:left w:w="100" w:type="dxa"/>
              <w:bottom w:w="100" w:type="dxa"/>
              <w:right w:w="100" w:type="dxa"/>
            </w:tcMar>
          </w:tcPr>
          <w:p w:rsidR="00487290" w:rsidRDefault="0026563E" w:rsidP="00CB5BF8">
            <w:pPr>
              <w:widowControl w:val="0"/>
              <w:pBdr>
                <w:top w:val="nil"/>
                <w:left w:val="nil"/>
                <w:bottom w:val="nil"/>
                <w:right w:val="nil"/>
                <w:between w:val="nil"/>
              </w:pBdr>
              <w:spacing w:line="240" w:lineRule="auto"/>
              <w:jc w:val="both"/>
            </w:pPr>
            <w:r>
              <w:t>60%</w:t>
            </w:r>
          </w:p>
        </w:tc>
        <w:tc>
          <w:tcPr>
            <w:tcW w:w="1230" w:type="dxa"/>
            <w:shd w:val="clear" w:color="auto" w:fill="auto"/>
            <w:tcMar>
              <w:top w:w="100" w:type="dxa"/>
              <w:left w:w="100" w:type="dxa"/>
              <w:bottom w:w="100" w:type="dxa"/>
              <w:right w:w="100" w:type="dxa"/>
            </w:tcMar>
          </w:tcPr>
          <w:p w:rsidR="00487290" w:rsidRDefault="0026563E" w:rsidP="00CB5BF8">
            <w:pPr>
              <w:widowControl w:val="0"/>
              <w:pBdr>
                <w:top w:val="nil"/>
                <w:left w:val="nil"/>
                <w:bottom w:val="nil"/>
                <w:right w:val="nil"/>
                <w:between w:val="nil"/>
              </w:pBdr>
              <w:spacing w:line="240" w:lineRule="auto"/>
              <w:jc w:val="both"/>
            </w:pPr>
            <w:r>
              <w:t>2.9%</w:t>
            </w:r>
          </w:p>
        </w:tc>
        <w:tc>
          <w:tcPr>
            <w:tcW w:w="1155" w:type="dxa"/>
            <w:shd w:val="clear" w:color="auto" w:fill="auto"/>
            <w:tcMar>
              <w:top w:w="100" w:type="dxa"/>
              <w:left w:w="100" w:type="dxa"/>
              <w:bottom w:w="100" w:type="dxa"/>
              <w:right w:w="100" w:type="dxa"/>
            </w:tcMar>
          </w:tcPr>
          <w:p w:rsidR="00487290" w:rsidRDefault="0026563E" w:rsidP="00CB5BF8">
            <w:pPr>
              <w:widowControl w:val="0"/>
              <w:pBdr>
                <w:top w:val="nil"/>
                <w:left w:val="nil"/>
                <w:bottom w:val="nil"/>
                <w:right w:val="nil"/>
                <w:between w:val="nil"/>
              </w:pBdr>
              <w:spacing w:line="240" w:lineRule="auto"/>
              <w:jc w:val="both"/>
            </w:pPr>
            <w:r>
              <w:t>37.3%</w:t>
            </w:r>
          </w:p>
        </w:tc>
      </w:tr>
      <w:tr w:rsidR="00487290">
        <w:tc>
          <w:tcPr>
            <w:tcW w:w="1095" w:type="dxa"/>
            <w:shd w:val="clear" w:color="auto" w:fill="auto"/>
            <w:tcMar>
              <w:top w:w="100" w:type="dxa"/>
              <w:left w:w="100" w:type="dxa"/>
              <w:bottom w:w="100" w:type="dxa"/>
              <w:right w:w="100" w:type="dxa"/>
            </w:tcMar>
          </w:tcPr>
          <w:p w:rsidR="00487290" w:rsidRDefault="0026563E" w:rsidP="00CB5BF8">
            <w:pPr>
              <w:widowControl w:val="0"/>
              <w:pBdr>
                <w:top w:val="nil"/>
                <w:left w:val="nil"/>
                <w:bottom w:val="nil"/>
                <w:right w:val="nil"/>
                <w:between w:val="nil"/>
              </w:pBdr>
              <w:spacing w:line="240" w:lineRule="auto"/>
              <w:jc w:val="both"/>
            </w:pPr>
            <w:r>
              <w:t>Is the way product works overall consistent</w:t>
            </w:r>
          </w:p>
        </w:tc>
        <w:tc>
          <w:tcPr>
            <w:tcW w:w="1185" w:type="dxa"/>
            <w:shd w:val="clear" w:color="auto" w:fill="auto"/>
            <w:tcMar>
              <w:top w:w="100" w:type="dxa"/>
              <w:left w:w="100" w:type="dxa"/>
              <w:bottom w:w="100" w:type="dxa"/>
              <w:right w:w="100" w:type="dxa"/>
            </w:tcMar>
          </w:tcPr>
          <w:p w:rsidR="00487290" w:rsidRDefault="0026563E" w:rsidP="00CB5BF8">
            <w:pPr>
              <w:widowControl w:val="0"/>
              <w:spacing w:line="240" w:lineRule="auto"/>
              <w:jc w:val="both"/>
            </w:pPr>
            <w:r>
              <w:t>66.7%</w:t>
            </w:r>
          </w:p>
        </w:tc>
        <w:tc>
          <w:tcPr>
            <w:tcW w:w="1230" w:type="dxa"/>
            <w:shd w:val="clear" w:color="auto" w:fill="auto"/>
            <w:tcMar>
              <w:top w:w="100" w:type="dxa"/>
              <w:left w:w="100" w:type="dxa"/>
              <w:bottom w:w="100" w:type="dxa"/>
              <w:right w:w="100" w:type="dxa"/>
            </w:tcMar>
          </w:tcPr>
          <w:p w:rsidR="00487290" w:rsidRDefault="0026563E" w:rsidP="00CB5BF8">
            <w:pPr>
              <w:widowControl w:val="0"/>
              <w:spacing w:line="240" w:lineRule="auto"/>
              <w:jc w:val="both"/>
            </w:pPr>
            <w:r>
              <w:t>33.3%</w:t>
            </w:r>
          </w:p>
        </w:tc>
        <w:tc>
          <w:tcPr>
            <w:tcW w:w="1155" w:type="dxa"/>
            <w:shd w:val="clear" w:color="auto" w:fill="auto"/>
            <w:tcMar>
              <w:top w:w="100" w:type="dxa"/>
              <w:left w:w="100" w:type="dxa"/>
              <w:bottom w:w="100" w:type="dxa"/>
              <w:right w:w="100" w:type="dxa"/>
            </w:tcMar>
          </w:tcPr>
          <w:p w:rsidR="00487290" w:rsidRDefault="00487290" w:rsidP="00CB5BF8">
            <w:pPr>
              <w:widowControl w:val="0"/>
              <w:pBdr>
                <w:top w:val="nil"/>
                <w:left w:val="nil"/>
                <w:bottom w:val="nil"/>
                <w:right w:val="nil"/>
                <w:between w:val="nil"/>
              </w:pBdr>
              <w:spacing w:line="240" w:lineRule="auto"/>
              <w:jc w:val="both"/>
            </w:pPr>
          </w:p>
        </w:tc>
      </w:tr>
      <w:tr w:rsidR="00487290">
        <w:tc>
          <w:tcPr>
            <w:tcW w:w="1095" w:type="dxa"/>
            <w:shd w:val="clear" w:color="auto" w:fill="auto"/>
            <w:tcMar>
              <w:top w:w="100" w:type="dxa"/>
              <w:left w:w="100" w:type="dxa"/>
              <w:bottom w:w="100" w:type="dxa"/>
              <w:right w:w="100" w:type="dxa"/>
            </w:tcMar>
          </w:tcPr>
          <w:p w:rsidR="00487290" w:rsidRDefault="0026563E" w:rsidP="00CB5BF8">
            <w:pPr>
              <w:widowControl w:val="0"/>
              <w:pBdr>
                <w:top w:val="nil"/>
                <w:left w:val="nil"/>
                <w:bottom w:val="nil"/>
                <w:right w:val="nil"/>
                <w:between w:val="nil"/>
              </w:pBdr>
              <w:spacing w:line="240" w:lineRule="auto"/>
              <w:jc w:val="both"/>
            </w:pPr>
            <w:r>
              <w:t xml:space="preserve">Is it sufficiently easy to operate keys with one hand? </w:t>
            </w:r>
          </w:p>
        </w:tc>
        <w:tc>
          <w:tcPr>
            <w:tcW w:w="1185" w:type="dxa"/>
            <w:shd w:val="clear" w:color="auto" w:fill="auto"/>
            <w:tcMar>
              <w:top w:w="100" w:type="dxa"/>
              <w:left w:w="100" w:type="dxa"/>
              <w:bottom w:w="100" w:type="dxa"/>
              <w:right w:w="100" w:type="dxa"/>
            </w:tcMar>
          </w:tcPr>
          <w:p w:rsidR="00487290" w:rsidRDefault="0026563E" w:rsidP="00CB5BF8">
            <w:pPr>
              <w:widowControl w:val="0"/>
              <w:pBdr>
                <w:top w:val="nil"/>
                <w:left w:val="nil"/>
                <w:bottom w:val="nil"/>
                <w:right w:val="nil"/>
                <w:between w:val="nil"/>
              </w:pBdr>
              <w:spacing w:line="240" w:lineRule="auto"/>
              <w:jc w:val="both"/>
            </w:pPr>
            <w:r>
              <w:t>86.7%</w:t>
            </w:r>
          </w:p>
        </w:tc>
        <w:tc>
          <w:tcPr>
            <w:tcW w:w="1230" w:type="dxa"/>
            <w:shd w:val="clear" w:color="auto" w:fill="auto"/>
            <w:tcMar>
              <w:top w:w="100" w:type="dxa"/>
              <w:left w:w="100" w:type="dxa"/>
              <w:bottom w:w="100" w:type="dxa"/>
              <w:right w:w="100" w:type="dxa"/>
            </w:tcMar>
          </w:tcPr>
          <w:p w:rsidR="00487290" w:rsidRDefault="0026563E" w:rsidP="00CB5BF8">
            <w:pPr>
              <w:widowControl w:val="0"/>
              <w:pBdr>
                <w:top w:val="nil"/>
                <w:left w:val="nil"/>
                <w:bottom w:val="nil"/>
                <w:right w:val="nil"/>
                <w:between w:val="nil"/>
              </w:pBdr>
              <w:spacing w:line="240" w:lineRule="auto"/>
              <w:jc w:val="both"/>
            </w:pPr>
            <w:r>
              <w:t>13.3%</w:t>
            </w:r>
          </w:p>
        </w:tc>
        <w:tc>
          <w:tcPr>
            <w:tcW w:w="1155" w:type="dxa"/>
            <w:shd w:val="clear" w:color="auto" w:fill="auto"/>
            <w:tcMar>
              <w:top w:w="100" w:type="dxa"/>
              <w:left w:w="100" w:type="dxa"/>
              <w:bottom w:w="100" w:type="dxa"/>
              <w:right w:w="100" w:type="dxa"/>
            </w:tcMar>
          </w:tcPr>
          <w:p w:rsidR="00487290" w:rsidRDefault="00487290" w:rsidP="00CB5BF8">
            <w:pPr>
              <w:widowControl w:val="0"/>
              <w:pBdr>
                <w:top w:val="nil"/>
                <w:left w:val="nil"/>
                <w:bottom w:val="nil"/>
                <w:right w:val="nil"/>
                <w:between w:val="nil"/>
              </w:pBdr>
              <w:spacing w:line="240" w:lineRule="auto"/>
              <w:jc w:val="both"/>
            </w:pPr>
          </w:p>
        </w:tc>
      </w:tr>
      <w:tr w:rsidR="00487290">
        <w:tc>
          <w:tcPr>
            <w:tcW w:w="1095" w:type="dxa"/>
            <w:shd w:val="clear" w:color="auto" w:fill="auto"/>
            <w:tcMar>
              <w:top w:w="100" w:type="dxa"/>
              <w:left w:w="100" w:type="dxa"/>
              <w:bottom w:w="100" w:type="dxa"/>
              <w:right w:w="100" w:type="dxa"/>
            </w:tcMar>
          </w:tcPr>
          <w:p w:rsidR="00487290" w:rsidRDefault="0026563E" w:rsidP="00CB5BF8">
            <w:pPr>
              <w:widowControl w:val="0"/>
              <w:pBdr>
                <w:top w:val="nil"/>
                <w:left w:val="nil"/>
                <w:bottom w:val="nil"/>
                <w:right w:val="nil"/>
                <w:between w:val="nil"/>
              </w:pBdr>
              <w:spacing w:line="240" w:lineRule="auto"/>
              <w:jc w:val="both"/>
            </w:pPr>
            <w:r>
              <w:t>Is the organization of the menus sufficiently logical?</w:t>
            </w:r>
          </w:p>
        </w:tc>
        <w:tc>
          <w:tcPr>
            <w:tcW w:w="1185" w:type="dxa"/>
            <w:shd w:val="clear" w:color="auto" w:fill="auto"/>
            <w:tcMar>
              <w:top w:w="100" w:type="dxa"/>
              <w:left w:w="100" w:type="dxa"/>
              <w:bottom w:w="100" w:type="dxa"/>
              <w:right w:w="100" w:type="dxa"/>
            </w:tcMar>
          </w:tcPr>
          <w:p w:rsidR="00487290" w:rsidRDefault="0026563E" w:rsidP="00CB5BF8">
            <w:pPr>
              <w:widowControl w:val="0"/>
              <w:pBdr>
                <w:top w:val="nil"/>
                <w:left w:val="nil"/>
                <w:bottom w:val="nil"/>
                <w:right w:val="nil"/>
                <w:between w:val="nil"/>
              </w:pBdr>
              <w:spacing w:line="240" w:lineRule="auto"/>
              <w:jc w:val="both"/>
            </w:pPr>
            <w:r>
              <w:t>95.4%</w:t>
            </w:r>
          </w:p>
        </w:tc>
        <w:tc>
          <w:tcPr>
            <w:tcW w:w="1230" w:type="dxa"/>
            <w:shd w:val="clear" w:color="auto" w:fill="auto"/>
            <w:tcMar>
              <w:top w:w="100" w:type="dxa"/>
              <w:left w:w="100" w:type="dxa"/>
              <w:bottom w:w="100" w:type="dxa"/>
              <w:right w:w="100" w:type="dxa"/>
            </w:tcMar>
          </w:tcPr>
          <w:p w:rsidR="00487290" w:rsidRDefault="0026563E" w:rsidP="00CB5BF8">
            <w:pPr>
              <w:widowControl w:val="0"/>
              <w:pBdr>
                <w:top w:val="nil"/>
                <w:left w:val="nil"/>
                <w:bottom w:val="nil"/>
                <w:right w:val="nil"/>
                <w:between w:val="nil"/>
              </w:pBdr>
              <w:spacing w:line="240" w:lineRule="auto"/>
              <w:jc w:val="both"/>
            </w:pPr>
            <w:r>
              <w:t>4.6%</w:t>
            </w:r>
          </w:p>
        </w:tc>
        <w:tc>
          <w:tcPr>
            <w:tcW w:w="1155" w:type="dxa"/>
            <w:shd w:val="clear" w:color="auto" w:fill="auto"/>
            <w:tcMar>
              <w:top w:w="100" w:type="dxa"/>
              <w:left w:w="100" w:type="dxa"/>
              <w:bottom w:w="100" w:type="dxa"/>
              <w:right w:w="100" w:type="dxa"/>
            </w:tcMar>
          </w:tcPr>
          <w:p w:rsidR="00487290" w:rsidRDefault="00487290" w:rsidP="00CB5BF8">
            <w:pPr>
              <w:widowControl w:val="0"/>
              <w:pBdr>
                <w:top w:val="nil"/>
                <w:left w:val="nil"/>
                <w:bottom w:val="nil"/>
                <w:right w:val="nil"/>
                <w:between w:val="nil"/>
              </w:pBdr>
              <w:spacing w:line="240" w:lineRule="auto"/>
              <w:jc w:val="both"/>
            </w:pPr>
          </w:p>
        </w:tc>
      </w:tr>
      <w:tr w:rsidR="00487290">
        <w:tc>
          <w:tcPr>
            <w:tcW w:w="1095" w:type="dxa"/>
            <w:shd w:val="clear" w:color="auto" w:fill="auto"/>
            <w:tcMar>
              <w:top w:w="100" w:type="dxa"/>
              <w:left w:w="100" w:type="dxa"/>
              <w:bottom w:w="100" w:type="dxa"/>
              <w:right w:w="100" w:type="dxa"/>
            </w:tcMar>
          </w:tcPr>
          <w:p w:rsidR="00487290" w:rsidRDefault="0026563E" w:rsidP="00CB5BF8">
            <w:pPr>
              <w:widowControl w:val="0"/>
              <w:pBdr>
                <w:top w:val="nil"/>
                <w:left w:val="nil"/>
                <w:bottom w:val="nil"/>
                <w:right w:val="nil"/>
                <w:between w:val="nil"/>
              </w:pBdr>
              <w:spacing w:line="240" w:lineRule="auto"/>
              <w:jc w:val="both"/>
            </w:pPr>
            <w:r>
              <w:t>Are the HOME and MENU buttons sufficiently easy to locate for all operations?</w:t>
            </w:r>
          </w:p>
        </w:tc>
        <w:tc>
          <w:tcPr>
            <w:tcW w:w="1185" w:type="dxa"/>
            <w:shd w:val="clear" w:color="auto" w:fill="auto"/>
            <w:tcMar>
              <w:top w:w="100" w:type="dxa"/>
              <w:left w:w="100" w:type="dxa"/>
              <w:bottom w:w="100" w:type="dxa"/>
              <w:right w:w="100" w:type="dxa"/>
            </w:tcMar>
          </w:tcPr>
          <w:p w:rsidR="00487290" w:rsidRDefault="0026563E" w:rsidP="00CB5BF8">
            <w:pPr>
              <w:widowControl w:val="0"/>
              <w:pBdr>
                <w:top w:val="nil"/>
                <w:left w:val="nil"/>
                <w:bottom w:val="nil"/>
                <w:right w:val="nil"/>
                <w:between w:val="nil"/>
              </w:pBdr>
              <w:spacing w:line="240" w:lineRule="auto"/>
              <w:jc w:val="both"/>
            </w:pPr>
            <w:r>
              <w:t>97.1%</w:t>
            </w:r>
          </w:p>
        </w:tc>
        <w:tc>
          <w:tcPr>
            <w:tcW w:w="1230" w:type="dxa"/>
            <w:shd w:val="clear" w:color="auto" w:fill="auto"/>
            <w:tcMar>
              <w:top w:w="100" w:type="dxa"/>
              <w:left w:w="100" w:type="dxa"/>
              <w:bottom w:w="100" w:type="dxa"/>
              <w:right w:w="100" w:type="dxa"/>
            </w:tcMar>
          </w:tcPr>
          <w:p w:rsidR="00487290" w:rsidRDefault="0026563E" w:rsidP="00CB5BF8">
            <w:pPr>
              <w:widowControl w:val="0"/>
              <w:pBdr>
                <w:top w:val="nil"/>
                <w:left w:val="nil"/>
                <w:bottom w:val="nil"/>
                <w:right w:val="nil"/>
                <w:between w:val="nil"/>
              </w:pBdr>
              <w:spacing w:line="240" w:lineRule="auto"/>
              <w:jc w:val="both"/>
            </w:pPr>
            <w:r>
              <w:t>2.9%</w:t>
            </w:r>
          </w:p>
        </w:tc>
        <w:tc>
          <w:tcPr>
            <w:tcW w:w="1155" w:type="dxa"/>
            <w:shd w:val="clear" w:color="auto" w:fill="auto"/>
            <w:tcMar>
              <w:top w:w="100" w:type="dxa"/>
              <w:left w:w="100" w:type="dxa"/>
              <w:bottom w:w="100" w:type="dxa"/>
              <w:right w:w="100" w:type="dxa"/>
            </w:tcMar>
          </w:tcPr>
          <w:p w:rsidR="00487290" w:rsidRDefault="00487290" w:rsidP="00CB5BF8">
            <w:pPr>
              <w:widowControl w:val="0"/>
              <w:pBdr>
                <w:top w:val="nil"/>
                <w:left w:val="nil"/>
                <w:bottom w:val="nil"/>
                <w:right w:val="nil"/>
                <w:between w:val="nil"/>
              </w:pBdr>
              <w:spacing w:line="240" w:lineRule="auto"/>
              <w:jc w:val="both"/>
            </w:pPr>
          </w:p>
        </w:tc>
      </w:tr>
    </w:tbl>
    <w:p w:rsidR="00487290" w:rsidRDefault="0026563E" w:rsidP="00CB5BF8">
      <w:pPr>
        <w:pStyle w:val="Heading2"/>
        <w:jc w:val="both"/>
        <w:rPr>
          <w:rFonts w:ascii="Times New Roman" w:eastAsia="Times New Roman" w:hAnsi="Times New Roman" w:cs="Times New Roman"/>
          <w:b/>
          <w:sz w:val="28"/>
          <w:szCs w:val="28"/>
        </w:rPr>
      </w:pPr>
      <w:bookmarkStart w:id="55" w:name="_8hgavxh903od" w:colFirst="0" w:colLast="0"/>
      <w:bookmarkEnd w:id="55"/>
      <w:r>
        <w:rPr>
          <w:rFonts w:ascii="Times New Roman" w:eastAsia="Times New Roman" w:hAnsi="Times New Roman" w:cs="Times New Roman"/>
          <w:b/>
          <w:sz w:val="28"/>
          <w:szCs w:val="28"/>
        </w:rPr>
        <w:t>OVERALL FEEDBACK:</w:t>
      </w:r>
    </w:p>
    <w:p w:rsidR="00487290" w:rsidRPr="00B263F2" w:rsidRDefault="0026563E" w:rsidP="00CB5BF8">
      <w:pPr>
        <w:pStyle w:val="Heading3"/>
        <w:jc w:val="both"/>
        <w:rPr>
          <w:rFonts w:ascii="Times New Roman" w:eastAsia="Times New Roman" w:hAnsi="Times New Roman" w:cs="Times New Roman"/>
          <w:color w:val="auto"/>
          <w:sz w:val="24"/>
          <w:szCs w:val="24"/>
          <w:rPrChange w:id="56" w:author="MMC" w:date="2020-12-03T17:52:00Z">
            <w:rPr>
              <w:rFonts w:ascii="Times New Roman" w:eastAsia="Times New Roman" w:hAnsi="Times New Roman" w:cs="Times New Roman"/>
              <w:sz w:val="24"/>
              <w:szCs w:val="24"/>
            </w:rPr>
          </w:rPrChange>
        </w:rPr>
      </w:pPr>
      <w:bookmarkStart w:id="57" w:name="_sylu1zgw5jo8" w:colFirst="0" w:colLast="0"/>
      <w:bookmarkEnd w:id="57"/>
      <w:r w:rsidRPr="00B263F2">
        <w:rPr>
          <w:rFonts w:ascii="Times New Roman" w:eastAsia="Times New Roman" w:hAnsi="Times New Roman" w:cs="Times New Roman"/>
          <w:color w:val="auto"/>
          <w:sz w:val="24"/>
          <w:szCs w:val="24"/>
          <w:rPrChange w:id="58" w:author="MMC" w:date="2020-12-03T17:52:00Z">
            <w:rPr>
              <w:rFonts w:ascii="Times New Roman" w:eastAsia="Times New Roman" w:hAnsi="Times New Roman" w:cs="Times New Roman"/>
              <w:sz w:val="24"/>
              <w:szCs w:val="24"/>
            </w:rPr>
          </w:rPrChange>
        </w:rPr>
        <w:t xml:space="preserve">Majority of </w:t>
      </w:r>
      <w:del w:id="59" w:author="MMC" w:date="2020-12-03T17:52:00Z">
        <w:r w:rsidRPr="00B263F2" w:rsidDel="00B263F2">
          <w:rPr>
            <w:rFonts w:ascii="Times New Roman" w:eastAsia="Times New Roman" w:hAnsi="Times New Roman" w:cs="Times New Roman"/>
            <w:color w:val="auto"/>
            <w:sz w:val="24"/>
            <w:szCs w:val="24"/>
            <w:rPrChange w:id="60" w:author="MMC" w:date="2020-12-03T17:52:00Z">
              <w:rPr>
                <w:rFonts w:ascii="Times New Roman" w:eastAsia="Times New Roman" w:hAnsi="Times New Roman" w:cs="Times New Roman"/>
                <w:sz w:val="24"/>
                <w:szCs w:val="24"/>
              </w:rPr>
            </w:rPrChange>
          </w:rPr>
          <w:delText xml:space="preserve">users </w:delText>
        </w:r>
      </w:del>
      <w:r w:rsidRPr="00B263F2">
        <w:rPr>
          <w:rFonts w:ascii="Times New Roman" w:eastAsia="Times New Roman" w:hAnsi="Times New Roman" w:cs="Times New Roman"/>
          <w:color w:val="auto"/>
          <w:sz w:val="24"/>
          <w:szCs w:val="24"/>
          <w:rPrChange w:id="61" w:author="MMC" w:date="2020-12-03T17:52:00Z">
            <w:rPr>
              <w:rFonts w:ascii="Times New Roman" w:eastAsia="Times New Roman" w:hAnsi="Times New Roman" w:cs="Times New Roman"/>
              <w:sz w:val="24"/>
              <w:szCs w:val="24"/>
            </w:rPr>
          </w:rPrChange>
        </w:rPr>
        <w:t>users, at first, found the application difficult to operate, but they have given positive feedback after completion of the experiment. This is surely because they found the features meaningful and helpful for them. Average rating was ‘4’ out of 5, for the application.</w:t>
      </w:r>
    </w:p>
    <w:p w:rsidR="00487290" w:rsidRPr="00BC0EB9" w:rsidRDefault="0026563E" w:rsidP="00CB5BF8">
      <w:pPr>
        <w:pStyle w:val="Heading3"/>
        <w:jc w:val="both"/>
        <w:rPr>
          <w:rFonts w:ascii="Times New Roman" w:eastAsia="Times New Roman" w:hAnsi="Times New Roman" w:cs="Times New Roman"/>
          <w:b/>
          <w:color w:val="auto"/>
          <w:sz w:val="24"/>
          <w:szCs w:val="24"/>
          <w:rPrChange w:id="62" w:author="MMC" w:date="2020-12-03T18:24:00Z">
            <w:rPr>
              <w:rFonts w:ascii="Times New Roman" w:eastAsia="Times New Roman" w:hAnsi="Times New Roman" w:cs="Times New Roman"/>
              <w:b/>
              <w:sz w:val="24"/>
              <w:szCs w:val="24"/>
            </w:rPr>
          </w:rPrChange>
        </w:rPr>
      </w:pPr>
      <w:bookmarkStart w:id="63" w:name="_2gjd2bu4lflh" w:colFirst="0" w:colLast="0"/>
      <w:bookmarkEnd w:id="63"/>
      <w:r w:rsidRPr="00BC0EB9">
        <w:rPr>
          <w:rFonts w:ascii="Times New Roman" w:eastAsia="Times New Roman" w:hAnsi="Times New Roman" w:cs="Times New Roman"/>
          <w:b/>
          <w:color w:val="auto"/>
          <w:sz w:val="24"/>
          <w:szCs w:val="24"/>
          <w:rPrChange w:id="64" w:author="MMC" w:date="2020-12-03T18:24:00Z">
            <w:rPr>
              <w:rFonts w:ascii="Times New Roman" w:eastAsia="Times New Roman" w:hAnsi="Times New Roman" w:cs="Times New Roman"/>
              <w:b/>
              <w:sz w:val="24"/>
              <w:szCs w:val="24"/>
            </w:rPr>
          </w:rPrChange>
        </w:rPr>
        <w:t>User Experience:</w:t>
      </w:r>
    </w:p>
    <w:p w:rsidR="00487290" w:rsidRDefault="00487290" w:rsidP="00CB5BF8">
      <w:pPr>
        <w:jc w:val="both"/>
      </w:pPr>
    </w:p>
    <w:p w:rsidR="00487290" w:rsidRDefault="0026563E" w:rsidP="00CB5BF8">
      <w:pPr>
        <w:jc w:val="both"/>
      </w:pPr>
      <w:r>
        <w:rPr>
          <w:noProof/>
          <w:lang w:val="en-US"/>
        </w:rPr>
        <w:drawing>
          <wp:inline distT="114300" distB="114300" distL="114300" distR="114300" wp14:anchorId="3F88FF6E" wp14:editId="05BBF223">
            <wp:extent cx="2743200" cy="14224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2743200" cy="1422400"/>
                    </a:xfrm>
                    <a:prstGeom prst="rect">
                      <a:avLst/>
                    </a:prstGeom>
                    <a:ln/>
                  </pic:spPr>
                </pic:pic>
              </a:graphicData>
            </a:graphic>
          </wp:inline>
        </w:drawing>
      </w:r>
    </w:p>
    <w:p w:rsidR="00487290" w:rsidRDefault="00487290" w:rsidP="00CB5BF8">
      <w:pPr>
        <w:pStyle w:val="Heading3"/>
        <w:jc w:val="both"/>
        <w:rPr>
          <w:rFonts w:ascii="Times New Roman" w:eastAsia="Times New Roman" w:hAnsi="Times New Roman" w:cs="Times New Roman"/>
          <w:b/>
          <w:sz w:val="20"/>
          <w:szCs w:val="20"/>
        </w:rPr>
      </w:pPr>
      <w:bookmarkStart w:id="65" w:name="_62eltw9u67xr" w:colFirst="0" w:colLast="0"/>
      <w:bookmarkEnd w:id="65"/>
    </w:p>
    <w:p w:rsidR="00487290" w:rsidRDefault="00487290" w:rsidP="00CB5BF8">
      <w:pPr>
        <w:pStyle w:val="Heading3"/>
        <w:jc w:val="both"/>
        <w:rPr>
          <w:rFonts w:ascii="Times New Roman" w:eastAsia="Times New Roman" w:hAnsi="Times New Roman" w:cs="Times New Roman"/>
          <w:b/>
          <w:sz w:val="20"/>
          <w:szCs w:val="20"/>
        </w:rPr>
      </w:pPr>
      <w:bookmarkStart w:id="66" w:name="_udone9nbguyo" w:colFirst="0" w:colLast="0"/>
      <w:bookmarkEnd w:id="66"/>
    </w:p>
    <w:p w:rsidR="00487290" w:rsidRDefault="0026563E" w:rsidP="00CB5BF8">
      <w:pPr>
        <w:pStyle w:val="Heading3"/>
        <w:jc w:val="both"/>
        <w:rPr>
          <w:rFonts w:ascii="Times New Roman" w:eastAsia="Times New Roman" w:hAnsi="Times New Roman" w:cs="Times New Roman"/>
          <w:b/>
          <w:sz w:val="20"/>
          <w:szCs w:val="20"/>
        </w:rPr>
      </w:pPr>
      <w:bookmarkStart w:id="67" w:name="_i724ivbiu81m" w:colFirst="0" w:colLast="0"/>
      <w:bookmarkEnd w:id="67"/>
      <w:r>
        <w:rPr>
          <w:rFonts w:ascii="Times New Roman" w:eastAsia="Times New Roman" w:hAnsi="Times New Roman" w:cs="Times New Roman"/>
          <w:b/>
          <w:sz w:val="20"/>
          <w:szCs w:val="20"/>
        </w:rPr>
        <w:t>Rating:</w:t>
      </w:r>
    </w:p>
    <w:p w:rsidR="00487290" w:rsidRDefault="0026563E" w:rsidP="00CB5BF8">
      <w:pPr>
        <w:jc w:val="both"/>
      </w:pPr>
      <w:r>
        <w:rPr>
          <w:noProof/>
          <w:lang w:val="en-US"/>
        </w:rPr>
        <w:drawing>
          <wp:inline distT="114300" distB="114300" distL="114300" distR="114300" wp14:anchorId="1644CDA8" wp14:editId="68926E8F">
            <wp:extent cx="2743200" cy="9652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2743200" cy="965200"/>
                    </a:xfrm>
                    <a:prstGeom prst="rect">
                      <a:avLst/>
                    </a:prstGeom>
                    <a:ln/>
                  </pic:spPr>
                </pic:pic>
              </a:graphicData>
            </a:graphic>
          </wp:inline>
        </w:drawing>
      </w:r>
    </w:p>
    <w:p w:rsidR="00487290" w:rsidRDefault="00487290" w:rsidP="00CB5BF8">
      <w:pPr>
        <w:jc w:val="both"/>
        <w:rPr>
          <w:rFonts w:ascii="Times New Roman" w:eastAsia="Times New Roman" w:hAnsi="Times New Roman" w:cs="Times New Roman"/>
          <w:sz w:val="20"/>
          <w:szCs w:val="20"/>
        </w:rPr>
      </w:pPr>
    </w:p>
    <w:p w:rsidR="00487290" w:rsidRDefault="00487290" w:rsidP="00CB5BF8">
      <w:pPr>
        <w:jc w:val="both"/>
        <w:rPr>
          <w:rFonts w:ascii="Times New Roman" w:eastAsia="Times New Roman" w:hAnsi="Times New Roman" w:cs="Times New Roman"/>
          <w:sz w:val="20"/>
          <w:szCs w:val="20"/>
        </w:rPr>
      </w:pPr>
    </w:p>
    <w:p w:rsidR="00487290" w:rsidRDefault="0026563E" w:rsidP="00CB5BF8">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Recommendation from Parents:</w:t>
      </w:r>
    </w:p>
    <w:p w:rsidR="00487290" w:rsidRDefault="0026563E" w:rsidP="00CB5BF8">
      <w:pPr>
        <w:jc w:val="both"/>
        <w:rPr>
          <w:rFonts w:ascii="Times New Roman" w:eastAsia="Times New Roman" w:hAnsi="Times New Roman" w:cs="Times New Roman"/>
          <w:sz w:val="20"/>
          <w:szCs w:val="20"/>
        </w:rPr>
      </w:pPr>
      <w:r>
        <w:rPr>
          <w:rFonts w:ascii="Times New Roman" w:eastAsia="Times New Roman" w:hAnsi="Times New Roman" w:cs="Times New Roman"/>
          <w:noProof/>
          <w:sz w:val="20"/>
          <w:szCs w:val="20"/>
          <w:lang w:val="en-US"/>
        </w:rPr>
        <w:drawing>
          <wp:inline distT="114300" distB="114300" distL="114300" distR="114300" wp14:anchorId="54A85D8F" wp14:editId="5A1A0938">
            <wp:extent cx="2743200" cy="16256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743200" cy="1625600"/>
                    </a:xfrm>
                    <a:prstGeom prst="rect">
                      <a:avLst/>
                    </a:prstGeom>
                    <a:ln/>
                  </pic:spPr>
                </pic:pic>
              </a:graphicData>
            </a:graphic>
          </wp:inline>
        </w:drawing>
      </w:r>
    </w:p>
    <w:p w:rsidR="00487290" w:rsidRDefault="0026563E" w:rsidP="00CB5BF8">
      <w:pPr>
        <w:pStyle w:val="Heading2"/>
        <w:jc w:val="both"/>
        <w:rPr>
          <w:rFonts w:ascii="Times New Roman" w:eastAsia="Times New Roman" w:hAnsi="Times New Roman" w:cs="Times New Roman"/>
          <w:b/>
          <w:sz w:val="28"/>
          <w:szCs w:val="28"/>
        </w:rPr>
      </w:pPr>
      <w:bookmarkStart w:id="68" w:name="_gqw4o3snb8tn" w:colFirst="0" w:colLast="0"/>
      <w:bookmarkEnd w:id="68"/>
      <w:r>
        <w:rPr>
          <w:rFonts w:ascii="Times New Roman" w:eastAsia="Times New Roman" w:hAnsi="Times New Roman" w:cs="Times New Roman"/>
          <w:b/>
          <w:sz w:val="28"/>
          <w:szCs w:val="28"/>
        </w:rPr>
        <w:t>RESULTS AND DISCUSSION</w:t>
      </w:r>
    </w:p>
    <w:p w:rsidR="00487290" w:rsidRDefault="0026563E" w:rsidP="00CB5BF8">
      <w:pPr>
        <w:jc w:val="both"/>
        <w:rPr>
          <w:rFonts w:ascii="Times New Roman" w:eastAsia="Times New Roman" w:hAnsi="Times New Roman" w:cs="Times New Roman"/>
        </w:rPr>
      </w:pPr>
      <w:r>
        <w:rPr>
          <w:rFonts w:ascii="Times New Roman" w:eastAsia="Times New Roman" w:hAnsi="Times New Roman" w:cs="Times New Roman"/>
        </w:rPr>
        <w:t xml:space="preserve">Those who </w:t>
      </w:r>
      <w:del w:id="69" w:author="MMC" w:date="2020-12-03T18:25:00Z">
        <w:r w:rsidDel="00BC0EB9">
          <w:rPr>
            <w:rFonts w:ascii="Times New Roman" w:eastAsia="Times New Roman" w:hAnsi="Times New Roman" w:cs="Times New Roman"/>
          </w:rPr>
          <w:delText xml:space="preserve">were </w:delText>
        </w:r>
      </w:del>
      <w:ins w:id="70" w:author="MMC" w:date="2020-12-03T18:25:00Z">
        <w:r w:rsidR="00BC0EB9">
          <w:rPr>
            <w:rFonts w:ascii="Times New Roman" w:eastAsia="Times New Roman" w:hAnsi="Times New Roman" w:cs="Times New Roman"/>
          </w:rPr>
          <w:t>a</w:t>
        </w:r>
        <w:r w:rsidR="00BC0EB9">
          <w:rPr>
            <w:rFonts w:ascii="Times New Roman" w:eastAsia="Times New Roman" w:hAnsi="Times New Roman" w:cs="Times New Roman"/>
          </w:rPr>
          <w:t xml:space="preserve">re </w:t>
        </w:r>
      </w:ins>
      <w:r>
        <w:rPr>
          <w:rFonts w:ascii="Times New Roman" w:eastAsia="Times New Roman" w:hAnsi="Times New Roman" w:cs="Times New Roman"/>
        </w:rPr>
        <w:t>not frequent user of Android phones faced a lot more difficulties in completion of task set than those who are frequent users. Overall, parents found it useful and have given positive feedback. An unexpected issue in the app was noticed that children were getting restricted even before listing parent device on child device. Few child devices got locked without any definition of house rules on device.</w:t>
      </w:r>
    </w:p>
    <w:p w:rsidR="00487290" w:rsidRPr="00FB52C9" w:rsidRDefault="0026563E" w:rsidP="00CB5BF8">
      <w:pPr>
        <w:jc w:val="both"/>
        <w:rPr>
          <w:rFonts w:ascii="Times New Roman" w:eastAsia="Times New Roman" w:hAnsi="Times New Roman" w:cs="Times New Roman"/>
          <w:rPrChange w:id="71" w:author="MMC" w:date="2020-12-03T18:26:00Z">
            <w:rPr/>
          </w:rPrChange>
        </w:rPr>
      </w:pPr>
      <w:r>
        <w:rPr>
          <w:rFonts w:ascii="Times New Roman" w:eastAsia="Times New Roman" w:hAnsi="Times New Roman" w:cs="Times New Roman"/>
        </w:rPr>
        <w:t xml:space="preserve">Majority of parents </w:t>
      </w:r>
      <w:del w:id="72" w:author="MMC" w:date="2020-12-03T18:27:00Z">
        <w:r w:rsidDel="00FB52C9">
          <w:rPr>
            <w:rFonts w:ascii="Times New Roman" w:eastAsia="Times New Roman" w:hAnsi="Times New Roman" w:cs="Times New Roman"/>
          </w:rPr>
          <w:delText xml:space="preserve">were those who </w:delText>
        </w:r>
      </w:del>
      <w:r>
        <w:rPr>
          <w:rFonts w:ascii="Times New Roman" w:eastAsia="Times New Roman" w:hAnsi="Times New Roman" w:cs="Times New Roman"/>
        </w:rPr>
        <w:t>applied the parental control for the first time and they found it just crucial for their teens monitoring</w:t>
      </w:r>
      <w:r>
        <w:t xml:space="preserve">. </w:t>
      </w:r>
      <w:del w:id="73" w:author="MMC" w:date="2020-12-03T18:28:00Z">
        <w:r w:rsidRPr="00FB52C9" w:rsidDel="00FB52C9">
          <w:rPr>
            <w:rFonts w:ascii="Times New Roman" w:eastAsia="Times New Roman" w:hAnsi="Times New Roman" w:cs="Times New Roman"/>
            <w:rPrChange w:id="74" w:author="MMC" w:date="2020-12-03T18:26:00Z">
              <w:rPr/>
            </w:rPrChange>
          </w:rPr>
          <w:delText>But later on when they were approached to find out they found it useful or not, more than half majority answered in the same way i.e. t</w:delText>
        </w:r>
      </w:del>
      <w:ins w:id="75" w:author="MMC" w:date="2020-12-03T18:29:00Z">
        <w:r w:rsidR="00FB52C9">
          <w:rPr>
            <w:rFonts w:ascii="Times New Roman" w:eastAsia="Times New Roman" w:hAnsi="Times New Roman" w:cs="Times New Roman"/>
          </w:rPr>
          <w:t>T</w:t>
        </w:r>
      </w:ins>
      <w:r w:rsidRPr="00FB52C9">
        <w:rPr>
          <w:rFonts w:ascii="Times New Roman" w:eastAsia="Times New Roman" w:hAnsi="Times New Roman" w:cs="Times New Roman"/>
          <w:rPrChange w:id="76" w:author="MMC" w:date="2020-12-03T18:26:00Z">
            <w:rPr/>
          </w:rPrChange>
        </w:rPr>
        <w:t>hey found it useful but had to ultimately uninstall the app because of anxiety noticed in the children. Some of them refused to use the app because of continuous interruption and increased complications due to the app</w:t>
      </w:r>
      <w:r>
        <w:t xml:space="preserve"> </w:t>
      </w:r>
      <w:r w:rsidRPr="00FB52C9">
        <w:rPr>
          <w:rFonts w:ascii="Times New Roman" w:eastAsia="Times New Roman" w:hAnsi="Times New Roman" w:cs="Times New Roman"/>
          <w:rPrChange w:id="77" w:author="MMC" w:date="2020-12-03T18:26:00Z">
            <w:rPr/>
          </w:rPrChange>
        </w:rPr>
        <w:t>in smartphone usage.</w:t>
      </w:r>
    </w:p>
    <w:p w:rsidR="00487290" w:rsidRPr="00FB52C9" w:rsidRDefault="0026563E" w:rsidP="00CB5BF8">
      <w:pPr>
        <w:jc w:val="both"/>
        <w:rPr>
          <w:rFonts w:ascii="Times New Roman" w:eastAsia="Times New Roman" w:hAnsi="Times New Roman" w:cs="Times New Roman"/>
          <w:rPrChange w:id="78" w:author="MMC" w:date="2020-12-03T18:27:00Z">
            <w:rPr/>
          </w:rPrChange>
        </w:rPr>
      </w:pPr>
      <w:r w:rsidRPr="00FB52C9">
        <w:rPr>
          <w:rFonts w:ascii="Times New Roman" w:eastAsia="Times New Roman" w:hAnsi="Times New Roman" w:cs="Times New Roman"/>
          <w:rPrChange w:id="79" w:author="MMC" w:date="2020-12-03T18:27:00Z">
            <w:rPr/>
          </w:rPrChange>
        </w:rPr>
        <w:t xml:space="preserve">Let’s have a look at the results of hypothesis provided in the beginning of this </w:t>
      </w:r>
      <w:proofErr w:type="gramStart"/>
      <w:r w:rsidRPr="00FB52C9">
        <w:rPr>
          <w:rFonts w:ascii="Times New Roman" w:eastAsia="Times New Roman" w:hAnsi="Times New Roman" w:cs="Times New Roman"/>
          <w:rPrChange w:id="80" w:author="MMC" w:date="2020-12-03T18:27:00Z">
            <w:rPr/>
          </w:rPrChange>
        </w:rPr>
        <w:t>research(</w:t>
      </w:r>
      <w:proofErr w:type="gramEnd"/>
      <w:r w:rsidRPr="00FB52C9">
        <w:rPr>
          <w:rFonts w:ascii="Times New Roman" w:eastAsia="Times New Roman" w:hAnsi="Times New Roman" w:cs="Times New Roman"/>
          <w:rPrChange w:id="81" w:author="MMC" w:date="2020-12-03T18:27:00Z">
            <w:rPr/>
          </w:rPrChange>
        </w:rPr>
        <w:t>in purpose of study)</w:t>
      </w:r>
    </w:p>
    <w:p w:rsidR="00487290" w:rsidRPr="00FB52C9" w:rsidRDefault="0026563E" w:rsidP="00CB5BF8">
      <w:pPr>
        <w:numPr>
          <w:ilvl w:val="0"/>
          <w:numId w:val="3"/>
        </w:numPr>
        <w:jc w:val="both"/>
        <w:rPr>
          <w:rFonts w:ascii="Times New Roman" w:eastAsia="Times New Roman" w:hAnsi="Times New Roman" w:cs="Times New Roman"/>
          <w:rPrChange w:id="82" w:author="MMC" w:date="2020-12-03T18:27:00Z">
            <w:rPr/>
          </w:rPrChange>
        </w:rPr>
      </w:pPr>
      <w:r w:rsidRPr="00FB52C9">
        <w:rPr>
          <w:rFonts w:ascii="Times New Roman" w:eastAsia="Times New Roman" w:hAnsi="Times New Roman" w:cs="Times New Roman"/>
          <w:rPrChange w:id="83" w:author="MMC" w:date="2020-12-03T18:27:00Z">
            <w:rPr/>
          </w:rPrChange>
        </w:rPr>
        <w:t xml:space="preserve">About 70% of participants were familiar with the Parental control </w:t>
      </w:r>
      <w:proofErr w:type="gramStart"/>
      <w:r w:rsidRPr="00FB52C9">
        <w:rPr>
          <w:rFonts w:ascii="Times New Roman" w:eastAsia="Times New Roman" w:hAnsi="Times New Roman" w:cs="Times New Roman"/>
          <w:rPrChange w:id="84" w:author="MMC" w:date="2020-12-03T18:27:00Z">
            <w:rPr/>
          </w:rPrChange>
        </w:rPr>
        <w:t>feature(</w:t>
      </w:r>
      <w:proofErr w:type="gramEnd"/>
      <w:r w:rsidRPr="00FB52C9">
        <w:rPr>
          <w:rFonts w:ascii="Times New Roman" w:eastAsia="Times New Roman" w:hAnsi="Times New Roman" w:cs="Times New Roman"/>
          <w:rPrChange w:id="85" w:author="MMC" w:date="2020-12-03T18:27:00Z">
            <w:rPr/>
          </w:rPrChange>
        </w:rPr>
        <w:t xml:space="preserve">not </w:t>
      </w:r>
      <w:ins w:id="86" w:author="MMC" w:date="2020-12-03T18:30:00Z">
        <w:r w:rsidR="00FB52C9">
          <w:rPr>
            <w:rFonts w:ascii="Times New Roman" w:eastAsia="Times New Roman" w:hAnsi="Times New Roman" w:cs="Times New Roman"/>
          </w:rPr>
          <w:t>with the Norton Family</w:t>
        </w:r>
      </w:ins>
      <w:del w:id="87" w:author="MMC" w:date="2020-12-03T18:30:00Z">
        <w:r w:rsidRPr="00FB52C9" w:rsidDel="00FB52C9">
          <w:rPr>
            <w:rFonts w:ascii="Times New Roman" w:eastAsia="Times New Roman" w:hAnsi="Times New Roman" w:cs="Times New Roman"/>
            <w:rPrChange w:id="88" w:author="MMC" w:date="2020-12-03T18:27:00Z">
              <w:rPr/>
            </w:rPrChange>
          </w:rPr>
          <w:delText>about the app analysed in the experiment</w:delText>
        </w:r>
      </w:del>
      <w:r w:rsidRPr="00FB52C9">
        <w:rPr>
          <w:rFonts w:ascii="Times New Roman" w:eastAsia="Times New Roman" w:hAnsi="Times New Roman" w:cs="Times New Roman"/>
          <w:rPrChange w:id="89" w:author="MMC" w:date="2020-12-03T18:27:00Z">
            <w:rPr/>
          </w:rPrChange>
        </w:rPr>
        <w:t>).</w:t>
      </w:r>
    </w:p>
    <w:p w:rsidR="00FB52C9" w:rsidRPr="00FB52C9" w:rsidRDefault="0026563E" w:rsidP="00CB5BF8">
      <w:pPr>
        <w:numPr>
          <w:ilvl w:val="0"/>
          <w:numId w:val="3"/>
        </w:numPr>
        <w:jc w:val="both"/>
        <w:rPr>
          <w:rFonts w:ascii="Times New Roman" w:eastAsia="Times New Roman" w:hAnsi="Times New Roman" w:cs="Times New Roman"/>
          <w:rPrChange w:id="90" w:author="MMC" w:date="2020-12-03T18:27:00Z">
            <w:rPr/>
          </w:rPrChange>
        </w:rPr>
      </w:pPr>
      <w:del w:id="91" w:author="MMC" w:date="2020-12-03T18:32:00Z">
        <w:r w:rsidRPr="00FB52C9" w:rsidDel="00FB52C9">
          <w:rPr>
            <w:rFonts w:ascii="Times New Roman" w:eastAsia="Times New Roman" w:hAnsi="Times New Roman" w:cs="Times New Roman"/>
            <w:rPrChange w:id="92" w:author="MMC" w:date="2020-12-03T18:27:00Z">
              <w:rPr/>
            </w:rPrChange>
          </w:rPr>
          <w:delText xml:space="preserve">In accordance with the rating given by </w:delText>
        </w:r>
      </w:del>
      <w:del w:id="93" w:author="MMC" w:date="2020-12-03T18:34:00Z">
        <w:r w:rsidRPr="00FB52C9" w:rsidDel="009C14A5">
          <w:rPr>
            <w:rFonts w:ascii="Times New Roman" w:eastAsia="Times New Roman" w:hAnsi="Times New Roman" w:cs="Times New Roman"/>
            <w:rPrChange w:id="94" w:author="MMC" w:date="2020-12-03T18:27:00Z">
              <w:rPr/>
            </w:rPrChange>
          </w:rPr>
          <w:delText>parents( i.e. 4), they do find the application effective with enjoyable user experience( more than 50%).</w:delText>
        </w:r>
      </w:del>
      <w:ins w:id="95" w:author="MMC" w:date="2020-12-03T18:33:00Z">
        <w:r w:rsidR="00FB52C9">
          <w:rPr>
            <w:rFonts w:ascii="Times New Roman" w:eastAsia="Times New Roman" w:hAnsi="Times New Roman" w:cs="Times New Roman"/>
          </w:rPr>
          <w:t xml:space="preserve">More than 50% found </w:t>
        </w:r>
      </w:ins>
      <w:ins w:id="96" w:author="MMC" w:date="2020-12-03T18:34:00Z">
        <w:r w:rsidR="00FB52C9">
          <w:rPr>
            <w:rFonts w:ascii="Times New Roman" w:eastAsia="Times New Roman" w:hAnsi="Times New Roman" w:cs="Times New Roman"/>
          </w:rPr>
          <w:t>the app</w:t>
        </w:r>
      </w:ins>
      <w:ins w:id="97" w:author="MMC" w:date="2020-12-03T18:33:00Z">
        <w:r w:rsidR="00FB52C9">
          <w:rPr>
            <w:rFonts w:ascii="Times New Roman" w:eastAsia="Times New Roman" w:hAnsi="Times New Roman" w:cs="Times New Roman"/>
          </w:rPr>
          <w:t xml:space="preserve"> effective and </w:t>
        </w:r>
      </w:ins>
      <w:ins w:id="98" w:author="MMC" w:date="2020-12-03T18:34:00Z">
        <w:r w:rsidR="00FB52C9">
          <w:rPr>
            <w:rFonts w:ascii="Times New Roman" w:eastAsia="Times New Roman" w:hAnsi="Times New Roman" w:cs="Times New Roman"/>
          </w:rPr>
          <w:t>user experience enjoyable.</w:t>
        </w:r>
      </w:ins>
    </w:p>
    <w:p w:rsidR="00487290" w:rsidDel="00164C4A" w:rsidRDefault="0026563E" w:rsidP="00164C4A">
      <w:pPr>
        <w:numPr>
          <w:ilvl w:val="0"/>
          <w:numId w:val="3"/>
        </w:numPr>
        <w:jc w:val="both"/>
        <w:rPr>
          <w:del w:id="99" w:author="MMC" w:date="2020-12-03T18:36:00Z"/>
          <w:rFonts w:ascii="Times New Roman" w:eastAsia="Times New Roman" w:hAnsi="Times New Roman" w:cs="Times New Roman"/>
        </w:rPr>
      </w:pPr>
      <w:r w:rsidRPr="00164C4A">
        <w:rPr>
          <w:rFonts w:ascii="Times New Roman" w:eastAsia="Times New Roman" w:hAnsi="Times New Roman" w:cs="Times New Roman"/>
          <w:rPrChange w:id="100" w:author="MMC" w:date="2020-12-03T18:36:00Z">
            <w:rPr/>
          </w:rPrChange>
        </w:rPr>
        <w:t>Majority of parents said that they will recommend the app</w:t>
      </w:r>
      <w:del w:id="101" w:author="MMC" w:date="2020-12-03T18:35:00Z">
        <w:r w:rsidRPr="00164C4A" w:rsidDel="009C14A5">
          <w:rPr>
            <w:rFonts w:ascii="Times New Roman" w:eastAsia="Times New Roman" w:hAnsi="Times New Roman" w:cs="Times New Roman"/>
            <w:rPrChange w:id="102" w:author="MMC" w:date="2020-12-03T18:36:00Z">
              <w:rPr/>
            </w:rPrChange>
          </w:rPr>
          <w:delText>s</w:delText>
        </w:r>
      </w:del>
      <w:r w:rsidRPr="00164C4A">
        <w:rPr>
          <w:rFonts w:ascii="Times New Roman" w:eastAsia="Times New Roman" w:hAnsi="Times New Roman" w:cs="Times New Roman"/>
          <w:rPrChange w:id="103" w:author="MMC" w:date="2020-12-03T18:36:00Z">
            <w:rPr/>
          </w:rPrChange>
        </w:rPr>
        <w:t xml:space="preserve"> to their fellows</w:t>
      </w:r>
      <w:ins w:id="104" w:author="MMC" w:date="2020-12-03T18:36:00Z">
        <w:r w:rsidR="00164C4A" w:rsidRPr="00164C4A">
          <w:rPr>
            <w:rFonts w:ascii="Times New Roman" w:eastAsia="Times New Roman" w:hAnsi="Times New Roman" w:cs="Times New Roman"/>
          </w:rPr>
          <w:t>.</w:t>
        </w:r>
        <w:r w:rsidR="00164C4A" w:rsidRPr="00164C4A" w:rsidDel="00164C4A">
          <w:rPr>
            <w:rFonts w:ascii="Times New Roman" w:eastAsia="Times New Roman" w:hAnsi="Times New Roman" w:cs="Times New Roman"/>
          </w:rPr>
          <w:t xml:space="preserve"> </w:t>
        </w:r>
      </w:ins>
      <w:del w:id="105" w:author="MMC" w:date="2020-12-03T18:36:00Z">
        <w:r w:rsidRPr="00164C4A" w:rsidDel="00164C4A">
          <w:rPr>
            <w:rFonts w:ascii="Times New Roman" w:eastAsia="Times New Roman" w:hAnsi="Times New Roman" w:cs="Times New Roman"/>
            <w:rPrChange w:id="106" w:author="MMC" w:date="2020-12-03T18:36:00Z">
              <w:rPr/>
            </w:rPrChange>
          </w:rPr>
          <w:delText xml:space="preserve"> and they have shown willingness to use the parental control feature.</w:delText>
        </w:r>
      </w:del>
    </w:p>
    <w:p w:rsidR="00164C4A" w:rsidRDefault="00164C4A">
      <w:pPr>
        <w:rPr>
          <w:ins w:id="107" w:author="MMC" w:date="2020-12-03T18:36:00Z"/>
          <w:rFonts w:ascii="Times New Roman" w:eastAsia="Times New Roman" w:hAnsi="Times New Roman" w:cs="Times New Roman"/>
          <w:b/>
          <w:sz w:val="28"/>
          <w:szCs w:val="28"/>
        </w:rPr>
      </w:pPr>
      <w:bookmarkStart w:id="108" w:name="_3e3nh328urqd" w:colFirst="0" w:colLast="0"/>
      <w:bookmarkEnd w:id="108"/>
      <w:ins w:id="109" w:author="MMC" w:date="2020-12-03T18:36:00Z">
        <w:r>
          <w:rPr>
            <w:rFonts w:ascii="Times New Roman" w:eastAsia="Times New Roman" w:hAnsi="Times New Roman" w:cs="Times New Roman"/>
            <w:b/>
            <w:sz w:val="28"/>
            <w:szCs w:val="28"/>
          </w:rPr>
          <w:br w:type="page"/>
        </w:r>
      </w:ins>
    </w:p>
    <w:p w:rsidR="00487290" w:rsidRDefault="0026563E" w:rsidP="00164C4A">
      <w:pPr>
        <w:jc w:val="both"/>
        <w:rPr>
          <w:rFonts w:ascii="Times New Roman" w:eastAsia="Times New Roman" w:hAnsi="Times New Roman" w:cs="Times New Roman"/>
          <w:b/>
          <w:sz w:val="28"/>
          <w:szCs w:val="28"/>
        </w:rPr>
        <w:pPrChange w:id="110" w:author="MMC" w:date="2020-12-03T18:36:00Z">
          <w:pPr>
            <w:pStyle w:val="Heading2"/>
            <w:jc w:val="both"/>
          </w:pPr>
        </w:pPrChange>
      </w:pPr>
      <w:r>
        <w:rPr>
          <w:rFonts w:ascii="Times New Roman" w:eastAsia="Times New Roman" w:hAnsi="Times New Roman" w:cs="Times New Roman"/>
          <w:b/>
          <w:sz w:val="28"/>
          <w:szCs w:val="28"/>
        </w:rPr>
        <w:t>RECOMMENDATIONS</w:t>
      </w:r>
    </w:p>
    <w:p w:rsidR="00487290" w:rsidRPr="00FB52C9" w:rsidRDefault="0026563E" w:rsidP="00CB5BF8">
      <w:pPr>
        <w:jc w:val="both"/>
        <w:rPr>
          <w:rFonts w:ascii="Times New Roman" w:eastAsia="Times New Roman" w:hAnsi="Times New Roman" w:cs="Times New Roman"/>
          <w:rPrChange w:id="111" w:author="MMC" w:date="2020-12-03T18:27:00Z">
            <w:rPr/>
          </w:rPrChange>
        </w:rPr>
      </w:pPr>
      <w:r w:rsidRPr="00FB52C9">
        <w:rPr>
          <w:rFonts w:ascii="Times New Roman" w:eastAsia="Times New Roman" w:hAnsi="Times New Roman" w:cs="Times New Roman"/>
          <w:rPrChange w:id="112" w:author="MMC" w:date="2020-12-03T18:27:00Z">
            <w:rPr/>
          </w:rPrChange>
        </w:rPr>
        <w:t xml:space="preserve">What we found is that teenagers are much </w:t>
      </w:r>
      <w:proofErr w:type="gramStart"/>
      <w:r w:rsidRPr="00FB52C9">
        <w:rPr>
          <w:rFonts w:ascii="Times New Roman" w:eastAsia="Times New Roman" w:hAnsi="Times New Roman" w:cs="Times New Roman"/>
          <w:rPrChange w:id="113" w:author="MMC" w:date="2020-12-03T18:27:00Z">
            <w:rPr/>
          </w:rPrChange>
        </w:rPr>
        <w:t>more well</w:t>
      </w:r>
      <w:proofErr w:type="gramEnd"/>
      <w:r w:rsidRPr="00FB52C9">
        <w:rPr>
          <w:rFonts w:ascii="Times New Roman" w:eastAsia="Times New Roman" w:hAnsi="Times New Roman" w:cs="Times New Roman"/>
          <w:rPrChange w:id="114" w:author="MMC" w:date="2020-12-03T18:27:00Z">
            <w:rPr/>
          </w:rPrChange>
        </w:rPr>
        <w:t xml:space="preserve"> informed about the mobile usage than the parents. Teens usually get the whole access to mobile phones and internet at very early age due to which they become undefeatable for parents. They do have access even to their </w:t>
      </w:r>
      <w:proofErr w:type="gramStart"/>
      <w:r w:rsidRPr="00FB52C9">
        <w:rPr>
          <w:rFonts w:ascii="Times New Roman" w:eastAsia="Times New Roman" w:hAnsi="Times New Roman" w:cs="Times New Roman"/>
          <w:rPrChange w:id="115" w:author="MMC" w:date="2020-12-03T18:27:00Z">
            <w:rPr/>
          </w:rPrChange>
        </w:rPr>
        <w:t>parents</w:t>
      </w:r>
      <w:proofErr w:type="gramEnd"/>
      <w:r w:rsidRPr="00FB52C9">
        <w:rPr>
          <w:rFonts w:ascii="Times New Roman" w:eastAsia="Times New Roman" w:hAnsi="Times New Roman" w:cs="Times New Roman"/>
          <w:rPrChange w:id="116" w:author="MMC" w:date="2020-12-03T18:27:00Z">
            <w:rPr/>
          </w:rPrChange>
        </w:rPr>
        <w:t xml:space="preserve"> mobile phones through which they were able to make changes in the house rules defined with the help of Norton Family app.</w:t>
      </w:r>
    </w:p>
    <w:p w:rsidR="00487290" w:rsidRPr="00FB52C9" w:rsidRDefault="0026563E" w:rsidP="00CB5BF8">
      <w:pPr>
        <w:jc w:val="both"/>
        <w:rPr>
          <w:rFonts w:ascii="Times New Roman" w:eastAsia="Times New Roman" w:hAnsi="Times New Roman" w:cs="Times New Roman"/>
          <w:rPrChange w:id="117" w:author="MMC" w:date="2020-12-03T18:27:00Z">
            <w:rPr/>
          </w:rPrChange>
        </w:rPr>
      </w:pPr>
      <w:r w:rsidRPr="00FB52C9">
        <w:rPr>
          <w:rFonts w:ascii="Times New Roman" w:eastAsia="Times New Roman" w:hAnsi="Times New Roman" w:cs="Times New Roman"/>
          <w:rPrChange w:id="118" w:author="MMC" w:date="2020-12-03T18:27:00Z">
            <w:rPr/>
          </w:rPrChange>
        </w:rPr>
        <w:t>The complications in the application are quite more than the need. The restrictions on child’ device should be</w:t>
      </w:r>
      <w:del w:id="119" w:author="MMC" w:date="2020-12-03T18:38:00Z">
        <w:r w:rsidRPr="00FB52C9" w:rsidDel="00424B20">
          <w:rPr>
            <w:rFonts w:ascii="Times New Roman" w:eastAsia="Times New Roman" w:hAnsi="Times New Roman" w:cs="Times New Roman"/>
            <w:rPrChange w:id="120" w:author="MMC" w:date="2020-12-03T18:27:00Z">
              <w:rPr/>
            </w:rPrChange>
          </w:rPr>
          <w:delText xml:space="preserve"> </w:delText>
        </w:r>
      </w:del>
      <w:r w:rsidRPr="00FB52C9">
        <w:rPr>
          <w:rFonts w:ascii="Times New Roman" w:eastAsia="Times New Roman" w:hAnsi="Times New Roman" w:cs="Times New Roman"/>
          <w:rPrChange w:id="121" w:author="MMC" w:date="2020-12-03T18:27:00Z">
            <w:rPr/>
          </w:rPrChange>
        </w:rPr>
        <w:t xml:space="preserve"> in</w:t>
      </w:r>
      <w:del w:id="122" w:author="MMC" w:date="2020-12-03T18:38:00Z">
        <w:r w:rsidRPr="00FB52C9" w:rsidDel="00424B20">
          <w:rPr>
            <w:rFonts w:ascii="Times New Roman" w:eastAsia="Times New Roman" w:hAnsi="Times New Roman" w:cs="Times New Roman"/>
            <w:rPrChange w:id="123" w:author="MMC" w:date="2020-12-03T18:27:00Z">
              <w:rPr/>
            </w:rPrChange>
          </w:rPr>
          <w:delText xml:space="preserve"> such</w:delText>
        </w:r>
      </w:del>
      <w:r w:rsidRPr="00FB52C9">
        <w:rPr>
          <w:rFonts w:ascii="Times New Roman" w:eastAsia="Times New Roman" w:hAnsi="Times New Roman" w:cs="Times New Roman"/>
          <w:rPrChange w:id="124" w:author="MMC" w:date="2020-12-03T18:27:00Z">
            <w:rPr/>
          </w:rPrChange>
        </w:rPr>
        <w:t xml:space="preserve"> a way that they don’t get into anxiety. This can be done by </w:t>
      </w:r>
      <w:proofErr w:type="gramStart"/>
      <w:r w:rsidRPr="00FB52C9">
        <w:rPr>
          <w:rFonts w:ascii="Times New Roman" w:eastAsia="Times New Roman" w:hAnsi="Times New Roman" w:cs="Times New Roman"/>
          <w:rPrChange w:id="125" w:author="MMC" w:date="2020-12-03T18:27:00Z">
            <w:rPr/>
          </w:rPrChange>
        </w:rPr>
        <w:t>diverging</w:t>
      </w:r>
      <w:proofErr w:type="gramEnd"/>
      <w:r w:rsidRPr="00FB52C9">
        <w:rPr>
          <w:rFonts w:ascii="Times New Roman" w:eastAsia="Times New Roman" w:hAnsi="Times New Roman" w:cs="Times New Roman"/>
          <w:rPrChange w:id="126" w:author="MMC" w:date="2020-12-03T18:27:00Z">
            <w:rPr/>
          </w:rPrChange>
        </w:rPr>
        <w:t xml:space="preserve"> the child to appropriate site rather than continuously bothering with same message of ‘site restricted’. Also the app vendor</w:t>
      </w:r>
      <w:del w:id="127" w:author="MMC" w:date="2020-12-03T18:38:00Z">
        <w:r w:rsidRPr="00FB52C9" w:rsidDel="008200A1">
          <w:rPr>
            <w:rFonts w:ascii="Times New Roman" w:eastAsia="Times New Roman" w:hAnsi="Times New Roman" w:cs="Times New Roman"/>
            <w:rPrChange w:id="128" w:author="MMC" w:date="2020-12-03T18:27:00Z">
              <w:rPr/>
            </w:rPrChange>
          </w:rPr>
          <w:delText>s</w:delText>
        </w:r>
      </w:del>
      <w:r w:rsidRPr="00FB52C9">
        <w:rPr>
          <w:rFonts w:ascii="Times New Roman" w:eastAsia="Times New Roman" w:hAnsi="Times New Roman" w:cs="Times New Roman"/>
          <w:rPrChange w:id="129" w:author="MMC" w:date="2020-12-03T18:27:00Z">
            <w:rPr/>
          </w:rPrChange>
        </w:rPr>
        <w:t xml:space="preserve"> should give hourly basis reports by notifying parents so that they don’t have to go to the app of email for accessing the reports of their child.</w:t>
      </w:r>
    </w:p>
    <w:p w:rsidR="00487290" w:rsidRDefault="0026563E" w:rsidP="00CB5BF8">
      <w:pPr>
        <w:jc w:val="both"/>
        <w:rPr>
          <w:b/>
          <w:sz w:val="28"/>
          <w:szCs w:val="28"/>
        </w:rPr>
      </w:pPr>
      <w:r>
        <w:rPr>
          <w:b/>
          <w:sz w:val="28"/>
          <w:szCs w:val="28"/>
        </w:rPr>
        <w:t>References</w:t>
      </w:r>
    </w:p>
    <w:p w:rsidR="00487290" w:rsidRDefault="0026563E" w:rsidP="00CB5BF8">
      <w:pPr>
        <w:jc w:val="both"/>
        <w:rPr>
          <w:sz w:val="20"/>
          <w:szCs w:val="20"/>
        </w:rPr>
      </w:pPr>
      <w:r>
        <w:rPr>
          <w:sz w:val="20"/>
          <w:szCs w:val="20"/>
        </w:rPr>
        <w:t>-</w:t>
      </w:r>
      <w:proofErr w:type="spellStart"/>
      <w:r>
        <w:rPr>
          <w:sz w:val="20"/>
          <w:szCs w:val="20"/>
        </w:rPr>
        <w:t>Ambarsari</w:t>
      </w:r>
      <w:proofErr w:type="spellEnd"/>
      <w:r>
        <w:rPr>
          <w:sz w:val="20"/>
          <w:szCs w:val="20"/>
        </w:rPr>
        <w:t xml:space="preserve">, </w:t>
      </w:r>
      <w:proofErr w:type="spellStart"/>
      <w:r>
        <w:rPr>
          <w:sz w:val="20"/>
          <w:szCs w:val="20"/>
        </w:rPr>
        <w:t>Erlin</w:t>
      </w:r>
      <w:proofErr w:type="spellEnd"/>
      <w:r>
        <w:rPr>
          <w:sz w:val="20"/>
          <w:szCs w:val="20"/>
        </w:rPr>
        <w:t xml:space="preserve"> </w:t>
      </w:r>
      <w:proofErr w:type="spellStart"/>
      <w:r>
        <w:rPr>
          <w:sz w:val="20"/>
          <w:szCs w:val="20"/>
        </w:rPr>
        <w:t>Windia</w:t>
      </w:r>
      <w:proofErr w:type="spellEnd"/>
      <w:r>
        <w:rPr>
          <w:sz w:val="20"/>
          <w:szCs w:val="20"/>
        </w:rPr>
        <w:t xml:space="preserve"> &amp; </w:t>
      </w:r>
      <w:proofErr w:type="spellStart"/>
      <w:r>
        <w:rPr>
          <w:sz w:val="20"/>
          <w:szCs w:val="20"/>
        </w:rPr>
        <w:t>Herlinda</w:t>
      </w:r>
      <w:proofErr w:type="spellEnd"/>
      <w:r>
        <w:rPr>
          <w:sz w:val="20"/>
          <w:szCs w:val="20"/>
        </w:rPr>
        <w:t xml:space="preserve">, </w:t>
      </w:r>
      <w:proofErr w:type="spellStart"/>
      <w:r>
        <w:rPr>
          <w:sz w:val="20"/>
          <w:szCs w:val="20"/>
        </w:rPr>
        <w:t>Herlinda</w:t>
      </w:r>
      <w:proofErr w:type="spellEnd"/>
      <w:r>
        <w:rPr>
          <w:sz w:val="20"/>
          <w:szCs w:val="20"/>
        </w:rPr>
        <w:t xml:space="preserve"> &amp; GS, </w:t>
      </w:r>
      <w:proofErr w:type="spellStart"/>
      <w:r>
        <w:rPr>
          <w:sz w:val="20"/>
          <w:szCs w:val="20"/>
        </w:rPr>
        <w:t>Achmad</w:t>
      </w:r>
      <w:proofErr w:type="spellEnd"/>
      <w:r>
        <w:rPr>
          <w:sz w:val="20"/>
          <w:szCs w:val="20"/>
        </w:rPr>
        <w:t xml:space="preserve"> &amp; </w:t>
      </w:r>
      <w:proofErr w:type="spellStart"/>
      <w:r>
        <w:rPr>
          <w:sz w:val="20"/>
          <w:szCs w:val="20"/>
        </w:rPr>
        <w:t>Prasetya</w:t>
      </w:r>
      <w:proofErr w:type="spellEnd"/>
      <w:r>
        <w:rPr>
          <w:sz w:val="20"/>
          <w:szCs w:val="20"/>
        </w:rPr>
        <w:t xml:space="preserve">, </w:t>
      </w:r>
      <w:proofErr w:type="spellStart"/>
      <w:r>
        <w:rPr>
          <w:sz w:val="20"/>
          <w:szCs w:val="20"/>
        </w:rPr>
        <w:t>Rendi</w:t>
      </w:r>
      <w:proofErr w:type="spellEnd"/>
      <w:r>
        <w:rPr>
          <w:sz w:val="20"/>
          <w:szCs w:val="20"/>
        </w:rPr>
        <w:t xml:space="preserve"> &amp; </w:t>
      </w:r>
      <w:proofErr w:type="spellStart"/>
      <w:r>
        <w:rPr>
          <w:sz w:val="20"/>
          <w:szCs w:val="20"/>
        </w:rPr>
        <w:t>Herfina</w:t>
      </w:r>
      <w:proofErr w:type="spellEnd"/>
      <w:r>
        <w:rPr>
          <w:sz w:val="20"/>
          <w:szCs w:val="20"/>
        </w:rPr>
        <w:t xml:space="preserve">, </w:t>
      </w:r>
      <w:proofErr w:type="spellStart"/>
      <w:r>
        <w:rPr>
          <w:sz w:val="20"/>
          <w:szCs w:val="20"/>
        </w:rPr>
        <w:t>Herfina</w:t>
      </w:r>
      <w:proofErr w:type="spellEnd"/>
      <w:r>
        <w:rPr>
          <w:sz w:val="20"/>
          <w:szCs w:val="20"/>
        </w:rPr>
        <w:t xml:space="preserve">. (2018). Usability of Parental Control Application Features To Protect Children From Negative Internet Impact By Using MAGIQ Approach (Case Study In Indonesia). 10.4108/eai.24-10-2018.2280591. </w:t>
      </w:r>
    </w:p>
    <w:p w:rsidR="00487290" w:rsidRDefault="0026563E" w:rsidP="00CB5BF8">
      <w:pPr>
        <w:jc w:val="both"/>
        <w:rPr>
          <w:sz w:val="20"/>
          <w:szCs w:val="20"/>
        </w:rPr>
      </w:pPr>
      <w:r>
        <w:rPr>
          <w:sz w:val="20"/>
          <w:szCs w:val="20"/>
        </w:rPr>
        <w:t>-</w:t>
      </w:r>
      <w:proofErr w:type="spellStart"/>
      <w:r>
        <w:rPr>
          <w:sz w:val="20"/>
          <w:szCs w:val="20"/>
        </w:rPr>
        <w:t>Alelyani</w:t>
      </w:r>
      <w:proofErr w:type="spellEnd"/>
      <w:r>
        <w:rPr>
          <w:sz w:val="20"/>
          <w:szCs w:val="20"/>
        </w:rPr>
        <w:t xml:space="preserve">, </w:t>
      </w:r>
      <w:proofErr w:type="spellStart"/>
      <w:r>
        <w:rPr>
          <w:sz w:val="20"/>
          <w:szCs w:val="20"/>
        </w:rPr>
        <w:t>Turki</w:t>
      </w:r>
      <w:proofErr w:type="spellEnd"/>
      <w:r>
        <w:rPr>
          <w:sz w:val="20"/>
          <w:szCs w:val="20"/>
        </w:rPr>
        <w:t xml:space="preserve"> &amp; Ghosh, Arup &amp; </w:t>
      </w:r>
      <w:proofErr w:type="spellStart"/>
      <w:r>
        <w:rPr>
          <w:sz w:val="20"/>
          <w:szCs w:val="20"/>
        </w:rPr>
        <w:t>Moralez</w:t>
      </w:r>
      <w:proofErr w:type="spellEnd"/>
      <w:r>
        <w:rPr>
          <w:sz w:val="20"/>
          <w:szCs w:val="20"/>
        </w:rPr>
        <w:t xml:space="preserve">, Larry &amp; </w:t>
      </w:r>
      <w:proofErr w:type="spellStart"/>
      <w:r>
        <w:rPr>
          <w:sz w:val="20"/>
          <w:szCs w:val="20"/>
        </w:rPr>
        <w:t>Guha</w:t>
      </w:r>
      <w:proofErr w:type="spellEnd"/>
      <w:r>
        <w:rPr>
          <w:sz w:val="20"/>
          <w:szCs w:val="20"/>
        </w:rPr>
        <w:t xml:space="preserve">, </w:t>
      </w:r>
      <w:proofErr w:type="spellStart"/>
      <w:r>
        <w:rPr>
          <w:sz w:val="20"/>
          <w:szCs w:val="20"/>
        </w:rPr>
        <w:t>Shion</w:t>
      </w:r>
      <w:proofErr w:type="spellEnd"/>
      <w:r>
        <w:rPr>
          <w:sz w:val="20"/>
          <w:szCs w:val="20"/>
        </w:rPr>
        <w:t xml:space="preserve"> &amp; Wisniewski, Pamela. (2019). Examining Parent Versus Child Reviews of Parental Control Apps on Google Play. </w:t>
      </w:r>
      <w:proofErr w:type="gramStart"/>
      <w:r>
        <w:rPr>
          <w:sz w:val="20"/>
          <w:szCs w:val="20"/>
        </w:rPr>
        <w:t>10.1007/978-3-030-21905-5_1.</w:t>
      </w:r>
      <w:proofErr w:type="gramEnd"/>
      <w:r>
        <w:rPr>
          <w:sz w:val="20"/>
          <w:szCs w:val="20"/>
        </w:rPr>
        <w:t xml:space="preserve"> </w:t>
      </w:r>
    </w:p>
    <w:p w:rsidR="00487290" w:rsidRDefault="00487290" w:rsidP="00CB5BF8">
      <w:pPr>
        <w:jc w:val="both"/>
        <w:rPr>
          <w:sz w:val="20"/>
          <w:szCs w:val="20"/>
        </w:rPr>
      </w:pPr>
    </w:p>
    <w:p w:rsidR="00487290" w:rsidRDefault="0026563E" w:rsidP="00CB5BF8">
      <w:pPr>
        <w:jc w:val="both"/>
        <w:rPr>
          <w:rFonts w:ascii="Times New Roman" w:eastAsia="Times New Roman" w:hAnsi="Times New Roman" w:cs="Times New Roman"/>
          <w:sz w:val="20"/>
          <w:szCs w:val="20"/>
        </w:rPr>
      </w:pPr>
      <w:r>
        <w:rPr>
          <w:sz w:val="20"/>
          <w:szCs w:val="20"/>
        </w:rPr>
        <w:t>-</w:t>
      </w:r>
      <w:proofErr w:type="spellStart"/>
      <w:r>
        <w:rPr>
          <w:sz w:val="20"/>
          <w:szCs w:val="20"/>
        </w:rPr>
        <w:t>Qayyum</w:t>
      </w:r>
      <w:proofErr w:type="spellEnd"/>
      <w:r>
        <w:rPr>
          <w:sz w:val="20"/>
          <w:szCs w:val="20"/>
        </w:rPr>
        <w:t xml:space="preserve">, </w:t>
      </w:r>
      <w:proofErr w:type="spellStart"/>
      <w:r>
        <w:rPr>
          <w:sz w:val="20"/>
          <w:szCs w:val="20"/>
        </w:rPr>
        <w:t>Sehar</w:t>
      </w:r>
      <w:proofErr w:type="spellEnd"/>
      <w:r>
        <w:rPr>
          <w:sz w:val="20"/>
          <w:szCs w:val="20"/>
        </w:rPr>
        <w:t xml:space="preserve"> &amp; </w:t>
      </w:r>
      <w:proofErr w:type="spellStart"/>
      <w:r>
        <w:rPr>
          <w:sz w:val="20"/>
          <w:szCs w:val="20"/>
        </w:rPr>
        <w:t>Rafiq</w:t>
      </w:r>
      <w:proofErr w:type="spellEnd"/>
      <w:r>
        <w:rPr>
          <w:sz w:val="20"/>
          <w:szCs w:val="20"/>
        </w:rPr>
        <w:t xml:space="preserve">, </w:t>
      </w:r>
      <w:proofErr w:type="spellStart"/>
      <w:r>
        <w:rPr>
          <w:sz w:val="20"/>
          <w:szCs w:val="20"/>
        </w:rPr>
        <w:t>Samiya</w:t>
      </w:r>
      <w:proofErr w:type="spellEnd"/>
      <w:r>
        <w:rPr>
          <w:sz w:val="20"/>
          <w:szCs w:val="20"/>
        </w:rPr>
        <w:t xml:space="preserve">. </w:t>
      </w:r>
      <w:proofErr w:type="gramStart"/>
      <w:r>
        <w:rPr>
          <w:sz w:val="20"/>
          <w:szCs w:val="20"/>
        </w:rPr>
        <w:t>(2016). Website Design Usability Issues Faced by the User in Pakistan.</w:t>
      </w:r>
      <w:proofErr w:type="gramEnd"/>
      <w:r>
        <w:rPr>
          <w:sz w:val="20"/>
          <w:szCs w:val="20"/>
        </w:rPr>
        <w:t xml:space="preserve"> http://iiste.org/Journals/index.php/CEIS/</w:t>
      </w:r>
      <w:bookmarkStart w:id="130" w:name="_GoBack"/>
      <w:bookmarkEnd w:id="130"/>
      <w:r>
        <w:rPr>
          <w:sz w:val="20"/>
          <w:szCs w:val="20"/>
        </w:rPr>
        <w:t xml:space="preserve">article/view/32859/33756. 7. 2222-2863. </w:t>
      </w:r>
    </w:p>
    <w:sectPr w:rsidR="00487290">
      <w:type w:val="continuous"/>
      <w:pgSz w:w="12240" w:h="15840"/>
      <w:pgMar w:top="1440" w:right="1440" w:bottom="1440" w:left="1440" w:header="720" w:footer="720" w:gutter="0"/>
      <w:cols w:num="2" w:space="720" w:equalWidth="0">
        <w:col w:w="4320" w:space="720"/>
        <w:col w:w="4320"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F6FE0"/>
    <w:multiLevelType w:val="multilevel"/>
    <w:tmpl w:val="5F2A34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76305CDF"/>
    <w:multiLevelType w:val="multilevel"/>
    <w:tmpl w:val="35FC6B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7B5D7EE9"/>
    <w:multiLevelType w:val="multilevel"/>
    <w:tmpl w:val="F6E2E0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savePreviewPicture/>
  <w:compat>
    <w:compatSetting w:name="compatibilityMode" w:uri="http://schemas.microsoft.com/office/word" w:val="14"/>
  </w:compat>
  <w:rsids>
    <w:rsidRoot w:val="00487290"/>
    <w:rsid w:val="00164C4A"/>
    <w:rsid w:val="0026563E"/>
    <w:rsid w:val="00346161"/>
    <w:rsid w:val="00424B20"/>
    <w:rsid w:val="00487290"/>
    <w:rsid w:val="007808E2"/>
    <w:rsid w:val="008200A1"/>
    <w:rsid w:val="00903DCA"/>
    <w:rsid w:val="009C14A5"/>
    <w:rsid w:val="00B263F2"/>
    <w:rsid w:val="00BC0EB9"/>
    <w:rsid w:val="00C237E5"/>
    <w:rsid w:val="00CB5BF8"/>
    <w:rsid w:val="00FB52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CB5BF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BF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CB5BF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BF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TotalTime>
  <Pages>6</Pages>
  <Words>1763</Words>
  <Characters>10055</Characters>
  <Application>Microsoft Office Word</Application>
  <DocSecurity>0</DocSecurity>
  <Lines>83</Lines>
  <Paragraphs>23</Paragraphs>
  <ScaleCrop>false</ScaleCrop>
  <HeadingPairs>
    <vt:vector size="4" baseType="variant">
      <vt:variant>
        <vt:lpstr>Title</vt:lpstr>
      </vt:variant>
      <vt:variant>
        <vt:i4>1</vt:i4>
      </vt:variant>
      <vt:variant>
        <vt:lpstr>Headings</vt:lpstr>
      </vt:variant>
      <vt:variant>
        <vt:i4>17</vt:i4>
      </vt:variant>
    </vt:vector>
  </HeadingPairs>
  <TitlesOfParts>
    <vt:vector size="18" baseType="lpstr">
      <vt:lpstr/>
      <vt:lpstr>    ABSTRACT</vt:lpstr>
      <vt:lpstr>    KEYWORDS</vt:lpstr>
      <vt:lpstr>    PREVIOUS STUDY</vt:lpstr>
      <vt:lpstr>    PURPOSE OF STUDY</vt:lpstr>
      <vt:lpstr>    EXPERIMENT DESIGN</vt:lpstr>
      <vt:lpstr>    </vt:lpstr>
      <vt:lpstr>    PARTICIPANTS</vt:lpstr>
      <vt:lpstr>    MEASUREMENTS</vt:lpstr>
      <vt:lpstr>    EVALUATION</vt:lpstr>
      <vt:lpstr>    OVERALL FEEDBACK:</vt:lpstr>
      <vt:lpstr>        Majority of users users, at first, found the application difficult to operate, b</vt:lpstr>
      <vt:lpstr>        User Experience:</vt:lpstr>
      <vt:lpstr>        </vt:lpstr>
      <vt:lpstr>        </vt:lpstr>
      <vt:lpstr>        Rating:</vt:lpstr>
      <vt:lpstr>    RESULTS AND DISCUSSION</vt:lpstr>
      <vt:lpstr>    RECOMMENDATIONS</vt:lpstr>
    </vt:vector>
  </TitlesOfParts>
  <Company/>
  <LinksUpToDate>false</LinksUpToDate>
  <CharactersWithSpaces>11795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MMC</cp:lastModifiedBy>
  <cp:revision>10</cp:revision>
  <dcterms:created xsi:type="dcterms:W3CDTF">2020-11-29T07:46:00Z</dcterms:created>
  <dcterms:modified xsi:type="dcterms:W3CDTF">2020-12-03T13:39:00Z</dcterms:modified>
</cp:coreProperties>
</file>