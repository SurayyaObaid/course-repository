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78C06" w14:textId="77777777" w:rsidR="005425E5" w:rsidRPr="0023744C" w:rsidRDefault="005425E5" w:rsidP="005425E5">
      <w:pPr>
        <w:pStyle w:val="papertitle"/>
        <w:spacing w:before="240"/>
        <w:rPr>
          <w:rFonts w:asciiTheme="majorBidi" w:hAnsiTheme="majorBidi" w:cstheme="majorBidi"/>
        </w:rPr>
      </w:pPr>
      <w:r w:rsidRPr="0023744C">
        <w:rPr>
          <w:rFonts w:asciiTheme="majorBidi" w:hAnsiTheme="majorBidi" w:cstheme="majorBidi"/>
        </w:rPr>
        <w:t>IoTree: A Way towards Smart Plantation</w:t>
      </w:r>
    </w:p>
    <w:p w14:paraId="67B3B1BF" w14:textId="77777777" w:rsidR="005425E5" w:rsidRPr="0023744C" w:rsidRDefault="005425E5" w:rsidP="005425E5">
      <w:pPr>
        <w:pStyle w:val="author"/>
        <w:spacing w:before="240"/>
        <w:rPr>
          <w:rFonts w:asciiTheme="majorBidi" w:hAnsiTheme="majorBidi" w:cstheme="majorBidi"/>
        </w:rPr>
      </w:pPr>
    </w:p>
    <w:p w14:paraId="4888B217" w14:textId="353EF0AE" w:rsidR="005425E5" w:rsidRPr="00275A1C" w:rsidRDefault="005425E5" w:rsidP="00275A1C">
      <w:pPr>
        <w:pStyle w:val="author"/>
        <w:spacing w:before="240"/>
        <w:rPr>
          <w:rFonts w:asciiTheme="majorBidi" w:hAnsiTheme="majorBidi" w:cstheme="majorBidi"/>
        </w:rPr>
      </w:pPr>
      <w:r w:rsidRPr="00F208BE">
        <w:t>Surayya Obaid</w:t>
      </w:r>
      <w:r w:rsidRPr="00F208BE">
        <w:rPr>
          <w:vertAlign w:val="superscript"/>
        </w:rPr>
        <w:t>1</w:t>
      </w:r>
      <w:r w:rsidRPr="0023744C">
        <w:rPr>
          <w:rFonts w:asciiTheme="majorBidi" w:hAnsiTheme="majorBidi" w:cstheme="majorBidi"/>
        </w:rPr>
        <w:t>, Hiba binte Tariq</w:t>
      </w:r>
      <w:r w:rsidRPr="0023744C">
        <w:rPr>
          <w:rFonts w:asciiTheme="majorBidi" w:hAnsiTheme="majorBidi" w:cstheme="majorBidi"/>
          <w:vertAlign w:val="superscript"/>
        </w:rPr>
        <w:t>1</w:t>
      </w:r>
      <w:r w:rsidRPr="0023744C">
        <w:rPr>
          <w:rFonts w:asciiTheme="majorBidi" w:hAnsiTheme="majorBidi" w:cstheme="majorBidi"/>
        </w:rPr>
        <w:t>, Tehreem Qamar</w:t>
      </w:r>
      <w:r w:rsidR="00622D40">
        <w:rPr>
          <w:rFonts w:asciiTheme="majorBidi" w:hAnsiTheme="majorBidi" w:cstheme="majorBidi"/>
        </w:rPr>
        <w:t xml:space="preserve"> </w:t>
      </w:r>
      <w:r w:rsidRPr="0023744C">
        <w:rPr>
          <w:rFonts w:asciiTheme="majorBidi" w:hAnsiTheme="majorBidi" w:cstheme="majorBidi"/>
          <w:vertAlign w:val="superscript"/>
        </w:rPr>
        <w:t>1</w:t>
      </w:r>
      <w:r w:rsidR="00622D40" w:rsidRPr="00622D40">
        <w:t>,</w:t>
      </w:r>
      <w:r w:rsidR="00622D40">
        <w:rPr>
          <w:vertAlign w:val="superscript"/>
        </w:rPr>
        <w:t xml:space="preserve"> </w:t>
      </w:r>
      <w:r w:rsidRPr="0023744C">
        <w:rPr>
          <w:rFonts w:asciiTheme="majorBidi" w:hAnsiTheme="majorBidi" w:cstheme="majorBidi"/>
        </w:rPr>
        <w:t>Aimun Tahir</w:t>
      </w:r>
      <w:r w:rsidRPr="0023744C">
        <w:rPr>
          <w:rFonts w:asciiTheme="majorBidi" w:hAnsiTheme="majorBidi" w:cstheme="majorBidi"/>
          <w:vertAlign w:val="superscript"/>
        </w:rPr>
        <w:t>1</w:t>
      </w:r>
      <w:r w:rsidR="00275A1C">
        <w:rPr>
          <w:rFonts w:asciiTheme="majorBidi" w:hAnsiTheme="majorBidi" w:cstheme="majorBidi"/>
        </w:rPr>
        <w:t xml:space="preserve"> and </w:t>
      </w:r>
      <w:r w:rsidRPr="0023744C">
        <w:t>Namrah Komal</w:t>
      </w:r>
      <w:r w:rsidRPr="0023744C">
        <w:rPr>
          <w:vertAlign w:val="superscript"/>
        </w:rPr>
        <w:t>1</w:t>
      </w:r>
    </w:p>
    <w:p w14:paraId="3F250A93" w14:textId="77777777" w:rsidR="005425E5" w:rsidRPr="0023744C" w:rsidRDefault="005425E5" w:rsidP="005425E5">
      <w:pPr>
        <w:pStyle w:val="author"/>
        <w:spacing w:before="240"/>
        <w:rPr>
          <w:rFonts w:asciiTheme="majorBidi" w:hAnsiTheme="majorBidi" w:cstheme="majorBidi"/>
        </w:rPr>
      </w:pPr>
    </w:p>
    <w:p w14:paraId="0B138AAA" w14:textId="77777777" w:rsidR="005425E5" w:rsidRPr="0023744C" w:rsidRDefault="005425E5" w:rsidP="005425E5">
      <w:pPr>
        <w:pStyle w:val="address"/>
        <w:spacing w:before="240"/>
        <w:rPr>
          <w:rFonts w:asciiTheme="majorBidi" w:hAnsiTheme="majorBidi" w:cstheme="majorBidi"/>
        </w:rPr>
      </w:pPr>
      <w:r w:rsidRPr="0023744C">
        <w:rPr>
          <w:rFonts w:asciiTheme="majorBidi" w:hAnsiTheme="majorBidi" w:cstheme="majorBidi"/>
          <w:vertAlign w:val="superscript"/>
        </w:rPr>
        <w:t>1</w:t>
      </w:r>
      <w:r w:rsidRPr="0023744C">
        <w:rPr>
          <w:rFonts w:asciiTheme="majorBidi" w:hAnsiTheme="majorBidi" w:cstheme="majorBidi"/>
        </w:rPr>
        <w:t xml:space="preserve"> Jinnah University for Women, Karachi, Pakistan</w:t>
      </w:r>
    </w:p>
    <w:p w14:paraId="07BB4665" w14:textId="77777777" w:rsidR="005425E5" w:rsidRPr="0023744C" w:rsidRDefault="005425E5" w:rsidP="005425E5">
      <w:pPr>
        <w:spacing w:before="240" w:line="240" w:lineRule="auto"/>
        <w:rPr>
          <w:rFonts w:asciiTheme="majorBidi" w:hAnsiTheme="majorBidi" w:cstheme="majorBidi"/>
        </w:rPr>
      </w:pPr>
      <w:r w:rsidRPr="0023744C">
        <w:rPr>
          <w:rFonts w:asciiTheme="majorBidi" w:hAnsiTheme="majorBidi" w:cstheme="majorBidi"/>
          <w:b/>
          <w:bCs/>
        </w:rPr>
        <w:t xml:space="preserve">Abstract. </w:t>
      </w:r>
      <w:r w:rsidRPr="0023744C">
        <w:rPr>
          <w:rFonts w:asciiTheme="majorBidi" w:hAnsiTheme="majorBidi" w:cstheme="majorBidi"/>
        </w:rPr>
        <w:t>For decades, research is being done to find out the possible way of reversing or at least reducing climate change and global warming and out of all methods, the plantation is least arguable. It is found that planting trees in accordance with the needs of the environment actually helps in lowering the temperature, reducing carbon footprints, and certainly, it marks a positive impact on the well-being of individuals. Although plantation is not a process that brings noticeable changes instantly to the environment, but it is still considered as one of the elements whose scarcity has marked lethal impacts on the planet.</w:t>
      </w:r>
    </w:p>
    <w:p w14:paraId="368851BB" w14:textId="58C9BA22" w:rsidR="005425E5" w:rsidRPr="0023744C" w:rsidRDefault="005425E5" w:rsidP="005425E5">
      <w:pPr>
        <w:spacing w:before="240" w:line="240" w:lineRule="auto"/>
        <w:rPr>
          <w:rFonts w:asciiTheme="majorBidi" w:hAnsiTheme="majorBidi" w:cstheme="majorBidi"/>
        </w:rPr>
      </w:pPr>
      <w:r w:rsidRPr="0023744C">
        <w:rPr>
          <w:rFonts w:asciiTheme="majorBidi" w:hAnsiTheme="majorBidi" w:cstheme="majorBidi"/>
        </w:rPr>
        <w:t xml:space="preserve">Considering the </w:t>
      </w:r>
      <w:del w:id="0" w:author="MMC" w:date="2020-09-15T05:05:00Z">
        <w:r w:rsidRPr="0023744C" w:rsidDel="00BE7918">
          <w:rPr>
            <w:rFonts w:asciiTheme="majorBidi" w:hAnsiTheme="majorBidi" w:cstheme="majorBidi"/>
          </w:rPr>
          <w:delText xml:space="preserve">fact of </w:delText>
        </w:r>
      </w:del>
      <w:r w:rsidRPr="0023744C">
        <w:rPr>
          <w:rFonts w:asciiTheme="majorBidi" w:hAnsiTheme="majorBidi" w:cstheme="majorBidi"/>
        </w:rPr>
        <w:t>need of</w:t>
      </w:r>
      <w:del w:id="1" w:author="MMC" w:date="2020-09-15T05:05:00Z">
        <w:r w:rsidRPr="0023744C" w:rsidDel="00BE7918">
          <w:rPr>
            <w:rFonts w:asciiTheme="majorBidi" w:hAnsiTheme="majorBidi" w:cstheme="majorBidi"/>
          </w:rPr>
          <w:delText xml:space="preserve"> an</w:delText>
        </w:r>
      </w:del>
      <w:r w:rsidRPr="0023744C">
        <w:rPr>
          <w:rFonts w:asciiTheme="majorBidi" w:hAnsiTheme="majorBidi" w:cstheme="majorBidi"/>
        </w:rPr>
        <w:t xml:space="preserve"> appropriate plantation, </w:t>
      </w:r>
      <w:r w:rsidR="00792C79">
        <w:rPr>
          <w:rFonts w:asciiTheme="majorBidi" w:hAnsiTheme="majorBidi" w:cstheme="majorBidi"/>
        </w:rPr>
        <w:t xml:space="preserve">this paper proposes </w:t>
      </w:r>
      <w:r w:rsidRPr="0023744C">
        <w:rPr>
          <w:rFonts w:asciiTheme="majorBidi" w:hAnsiTheme="majorBidi" w:cstheme="majorBidi"/>
        </w:rPr>
        <w:t>IoTree</w:t>
      </w:r>
      <w:r w:rsidR="00792C79">
        <w:rPr>
          <w:rFonts w:asciiTheme="majorBidi" w:hAnsiTheme="majorBidi" w:cstheme="majorBidi"/>
        </w:rPr>
        <w:t xml:space="preserve"> as a solution. It</w:t>
      </w:r>
      <w:r w:rsidRPr="0023744C">
        <w:rPr>
          <w:rFonts w:asciiTheme="majorBidi" w:hAnsiTheme="majorBidi" w:cstheme="majorBidi"/>
        </w:rPr>
        <w:t xml:space="preserve"> is a system composed of mobile and web app, that actually brings a platform to know the actual needs of an environment and enabling the people to do plantation in accordance with the needs recorded, via </w:t>
      </w:r>
      <w:r w:rsidR="00D01CBA">
        <w:rPr>
          <w:rFonts w:asciiTheme="majorBidi" w:hAnsiTheme="majorBidi" w:cstheme="majorBidi"/>
        </w:rPr>
        <w:t xml:space="preserve">its </w:t>
      </w:r>
      <w:r w:rsidRPr="0023744C">
        <w:rPr>
          <w:rFonts w:asciiTheme="majorBidi" w:hAnsiTheme="majorBidi" w:cstheme="majorBidi"/>
        </w:rPr>
        <w:t xml:space="preserve">prediction module. In addition to this, the user will also be able to monitor the parameters related to the growth of the plant which can further be consulted by the gardener via gardener’s consultation module. Also, through this system, people will contribute their part in the plantation campaign. </w:t>
      </w:r>
      <w:r w:rsidR="006A4F3C">
        <w:rPr>
          <w:rFonts w:asciiTheme="majorBidi" w:hAnsiTheme="majorBidi" w:cstheme="majorBidi"/>
        </w:rPr>
        <w:t>Further, the paper mentions the benefits such system can have over the environment.</w:t>
      </w:r>
    </w:p>
    <w:p w14:paraId="26B43FE3" w14:textId="77777777" w:rsidR="005425E5" w:rsidRPr="0023744C" w:rsidRDefault="005425E5" w:rsidP="005425E5">
      <w:pPr>
        <w:pStyle w:val="keywords"/>
        <w:spacing w:before="240"/>
        <w:jc w:val="both"/>
        <w:rPr>
          <w:rFonts w:asciiTheme="majorBidi" w:hAnsiTheme="majorBidi" w:cstheme="majorBidi"/>
        </w:rPr>
      </w:pPr>
      <w:r w:rsidRPr="0023744C">
        <w:rPr>
          <w:rFonts w:asciiTheme="majorBidi" w:hAnsiTheme="majorBidi" w:cstheme="majorBidi"/>
          <w:b/>
          <w:bCs/>
        </w:rPr>
        <w:t>Keywords:</w:t>
      </w:r>
      <w:r w:rsidRPr="0023744C">
        <w:rPr>
          <w:rFonts w:asciiTheme="majorBidi" w:hAnsiTheme="majorBidi" w:cstheme="majorBidi"/>
        </w:rPr>
        <w:t xml:space="preserve"> Smart Plantation, Plant Prediction, Plant Monitoring, IoT, Algorithms.</w:t>
      </w:r>
    </w:p>
    <w:p w14:paraId="6C03AFD8" w14:textId="77777777" w:rsidR="005425E5" w:rsidRPr="000F574F" w:rsidRDefault="005425E5" w:rsidP="000F574F">
      <w:pPr>
        <w:pStyle w:val="heading10"/>
        <w:numPr>
          <w:ilvl w:val="0"/>
          <w:numId w:val="11"/>
        </w:numPr>
        <w:tabs>
          <w:tab w:val="num" w:pos="567"/>
        </w:tabs>
        <w:ind w:left="567" w:hanging="567"/>
      </w:pPr>
      <w:r w:rsidRPr="000F574F">
        <w:t>Introduction</w:t>
      </w:r>
    </w:p>
    <w:p w14:paraId="647DDD24" w14:textId="31145C51" w:rsidR="005425E5" w:rsidRPr="0023744C" w:rsidRDefault="005425E5" w:rsidP="005425E5">
      <w:pPr>
        <w:pStyle w:val="p1a"/>
        <w:spacing w:before="240"/>
        <w:rPr>
          <w:rFonts w:asciiTheme="majorBidi" w:hAnsiTheme="majorBidi" w:cstheme="majorBidi"/>
        </w:rPr>
      </w:pPr>
      <w:r w:rsidRPr="0023744C">
        <w:rPr>
          <w:rFonts w:asciiTheme="majorBidi" w:hAnsiTheme="majorBidi" w:cstheme="majorBidi"/>
        </w:rPr>
        <w:t xml:space="preserve">Our planet is warming, putting at risk not only our physical well-being, but the whole future </w:t>
      </w:r>
      <w:r w:rsidR="00F208BE">
        <w:rPr>
          <w:rFonts w:asciiTheme="majorBidi" w:hAnsiTheme="majorBidi" w:cstheme="majorBidi"/>
        </w:rPr>
        <w:fldChar w:fldCharType="begin" w:fldLock="1"/>
      </w:r>
      <w:r w:rsidR="00F208BE">
        <w:rPr>
          <w:rFonts w:asciiTheme="majorBidi" w:hAnsiTheme="majorBidi" w:cstheme="majorBidi"/>
        </w:rPr>
        <w:instrText>ADDIN CSL_CITATION {"citationItems":[{"id":"ITEM-1","itemData":{"DOI":"https://www.academia.edu/15180958/Global_Warming_Causes_Effects_and_Solutions","abstract":"Many researchers, engineers and environmentalists are expressing deep concerns about changes in the overall climate of the planet. Fossil fuels are being continuously used to produce electricity. The burning of these fuels produces gases like carbon dioxide, methane and nitrous oxides which lead to global warming. Deforestation is also leading to warmer temperatures. The hazard of global warming is continuously causing major damage to the Earth's environment. Most people are still unaware of global warming and do not consider it to be a big problem in years to come. What most people do not understand is that global warming is currently happening, and we are already experiencing some of its withering effects. It is and will severely affect ecosystems and disturb ecological balance. Because of the treacherous effects of global warming, some solutions must be devised. The paper introduces global warming, elaborates its causes and hazards and presents some solutions to solve this hot issue. Above all, alternative energy sources (solar, wind, hydro, geothermal, bio mass) need to be seriously pursued. Finding and using renewable sources of energy is one of the methods to combat the ever increasing global warming effectively.","author":[{"dropping-particle":"","family":"Umair Shahzad","given":"","non-dropping-particle":"","parse-names":false,"suffix":""}],"id":"ITEM-1","issue":"May","issued":{"date-parts":[["2017"]]},"title":"Global Warming: Causes, Effects and Solutions","type":"article-journal"},"uris":["http://www.mendeley.com/documents/?uuid=58f68be7-b4a2-4f99-9215-993570d3db2e"]}],"mendeley":{"formattedCitation":"[1]","plainTextFormattedCitation":"[1]","previouslyFormattedCitation":"[1]"},"properties":{"noteIndex":0},"schema":"https://github.com/citation-style-language/schema/raw/master/csl-citation.json"}</w:instrText>
      </w:r>
      <w:r w:rsidR="00F208BE">
        <w:rPr>
          <w:rFonts w:asciiTheme="majorBidi" w:hAnsiTheme="majorBidi" w:cstheme="majorBidi"/>
        </w:rPr>
        <w:fldChar w:fldCharType="separate"/>
      </w:r>
      <w:r w:rsidR="00F208BE" w:rsidRPr="00F208BE">
        <w:rPr>
          <w:rFonts w:asciiTheme="majorBidi" w:hAnsiTheme="majorBidi" w:cstheme="majorBidi"/>
          <w:noProof/>
        </w:rPr>
        <w:t>[1]</w:t>
      </w:r>
      <w:r w:rsidR="00F208BE">
        <w:rPr>
          <w:rFonts w:asciiTheme="majorBidi" w:hAnsiTheme="majorBidi" w:cstheme="majorBidi"/>
        </w:rPr>
        <w:fldChar w:fldCharType="end"/>
      </w:r>
      <w:hyperlink w:anchor="_References" w:history="1"/>
      <w:r w:rsidRPr="0023744C">
        <w:rPr>
          <w:rFonts w:asciiTheme="majorBidi" w:hAnsiTheme="majorBidi" w:cstheme="majorBidi"/>
        </w:rPr>
        <w:t>. With the evolution in technology and other industries, there comes the need to manage their impact on the environment. All the terms that we hear these days like global warming, depletion of earth's resources (like air, water, soil, etc.), destruction in the ecosystem, a</w:t>
      </w:r>
      <w:r w:rsidR="00F208BE">
        <w:rPr>
          <w:rFonts w:asciiTheme="majorBidi" w:hAnsiTheme="majorBidi" w:cstheme="majorBidi"/>
        </w:rPr>
        <w:t>re the result of this revolutio</w:t>
      </w:r>
      <w:r w:rsidR="00622D40">
        <w:rPr>
          <w:rFonts w:asciiTheme="majorBidi" w:hAnsiTheme="majorBidi" w:cstheme="majorBidi"/>
        </w:rPr>
        <w:t>n</w:t>
      </w:r>
      <w:r w:rsidR="00F208BE">
        <w:rPr>
          <w:rFonts w:asciiTheme="majorBidi" w:hAnsiTheme="majorBidi" w:cstheme="majorBidi"/>
        </w:rPr>
        <w:fldChar w:fldCharType="begin" w:fldLock="1"/>
      </w:r>
      <w:r w:rsidR="00F208BE">
        <w:rPr>
          <w:rFonts w:asciiTheme="majorBidi" w:hAnsiTheme="majorBidi" w:cstheme="majorBidi"/>
        </w:rPr>
        <w:instrText>ADDIN CSL_CITATION {"citationItems":[{"id":"ITEM-1","itemData":{"DOI":"10.2307/j.ctvvh85v5.8","author":[{"dropping-particle":"","family":"Aquilas","given":"Nkwetta Ajong","non-dropping-particle":"","parse-names":false,"suffix":""},{"dropping-particle":"","family":"Forgha","given":"Njimanted Godfrey","non-dropping-particle":"","parse-names":false,"suffix":""},{"dropping-particle":"","family":"Mobit","given":"Mbohjim","non-dropping-particle":"","parse-names":false,"suffix":""},{"dropping-particle":"","family":"Agbor","given":"Mbu Sunday","non-dropping-particle":"","parse-names":false,"suffix":""}],"container-title":"Natural Resource Endowment and the Fallacy of Development in Cameroon","id":"ITEM-1","issue":"April 2020","issued":{"date-parts":[["2020"]]},"page":"31-56","title":"Natural Resources Depletion and Economic Growth:","type":"article-journal"},"uris":["http://www.mendeley.com/documents/?uuid=07fad4de-a05c-428c-808a-51e6bebff8ab"]}],"mendeley":{"formattedCitation":"[2]","plainTextFormattedCitation":"[2]","previouslyFormattedCitation":"[2]"},"properties":{"noteIndex":0},"schema":"https://github.com/citation-style-language/schema/raw/master/csl-citation.json"}</w:instrText>
      </w:r>
      <w:r w:rsidR="00F208BE">
        <w:rPr>
          <w:rFonts w:asciiTheme="majorBidi" w:hAnsiTheme="majorBidi" w:cstheme="majorBidi"/>
        </w:rPr>
        <w:fldChar w:fldCharType="separate"/>
      </w:r>
      <w:r w:rsidR="00F208BE" w:rsidRPr="00F208BE">
        <w:rPr>
          <w:rFonts w:asciiTheme="majorBidi" w:hAnsiTheme="majorBidi" w:cstheme="majorBidi"/>
          <w:noProof/>
        </w:rPr>
        <w:t>[2]</w:t>
      </w:r>
      <w:r w:rsidR="00F208BE">
        <w:rPr>
          <w:rFonts w:asciiTheme="majorBidi" w:hAnsiTheme="majorBidi" w:cstheme="majorBidi"/>
        </w:rPr>
        <w:fldChar w:fldCharType="end"/>
      </w:r>
      <w:r w:rsidRPr="0023744C">
        <w:rPr>
          <w:rFonts w:asciiTheme="majorBidi" w:hAnsiTheme="majorBidi" w:cstheme="majorBidi"/>
        </w:rPr>
        <w:t>. And it is noticeable that we can't keep ourselves away from the changes that are brought through technology but we can certainly lower down the worsening effect. During the course of the twenty-first century, scientific evidence points to global-average surface temperatures that are likely increasing by 2</w:t>
      </w:r>
      <w:r w:rsidRPr="00F208BE">
        <w:rPr>
          <w:rFonts w:asciiTheme="majorBidi" w:hAnsiTheme="majorBidi" w:cstheme="majorBidi"/>
          <w:vertAlign w:val="superscript"/>
        </w:rPr>
        <w:t>◦</w:t>
      </w:r>
      <w:r w:rsidRPr="0023744C">
        <w:rPr>
          <w:rFonts w:asciiTheme="majorBidi" w:hAnsiTheme="majorBidi" w:cstheme="majorBidi"/>
        </w:rPr>
        <w:t>C</w:t>
      </w:r>
      <w:ins w:id="2" w:author="MMC" w:date="2020-09-15T05:06:00Z">
        <w:r w:rsidR="00BE7918">
          <w:rPr>
            <w:rFonts w:ascii="Cambria Math" w:hAnsi="Cambria Math" w:cs="Cambria Math"/>
          </w:rPr>
          <w:t>-</w:t>
        </w:r>
      </w:ins>
      <w:del w:id="3" w:author="MMC" w:date="2020-09-15T05:06:00Z">
        <w:r w:rsidRPr="0023744C" w:rsidDel="00BE7918">
          <w:rPr>
            <w:rFonts w:ascii="Cambria Math" w:hAnsi="Cambria Math" w:cs="Cambria Math"/>
          </w:rPr>
          <w:delText>∼</w:delText>
        </w:r>
      </w:del>
      <w:r w:rsidRPr="0023744C">
        <w:rPr>
          <w:rFonts w:asciiTheme="majorBidi" w:hAnsiTheme="majorBidi" w:cstheme="majorBidi"/>
        </w:rPr>
        <w:t>4.5</w:t>
      </w:r>
      <w:r w:rsidRPr="00F208BE">
        <w:rPr>
          <w:rFonts w:asciiTheme="majorBidi" w:hAnsiTheme="majorBidi" w:cstheme="majorBidi"/>
          <w:vertAlign w:val="superscript"/>
        </w:rPr>
        <w:t>◦</w:t>
      </w:r>
      <w:r w:rsidRPr="0023744C">
        <w:rPr>
          <w:rFonts w:asciiTheme="majorBidi" w:hAnsiTheme="majorBidi" w:cstheme="majorBidi"/>
        </w:rPr>
        <w:t>C. The current rate of global warming is 2</w:t>
      </w:r>
      <w:r w:rsidRPr="00F208BE">
        <w:rPr>
          <w:rFonts w:asciiTheme="majorBidi" w:hAnsiTheme="majorBidi" w:cstheme="majorBidi"/>
          <w:vertAlign w:val="superscript"/>
        </w:rPr>
        <w:t>◦</w:t>
      </w:r>
      <w:r w:rsidRPr="0023744C">
        <w:rPr>
          <w:rFonts w:asciiTheme="majorBidi" w:hAnsiTheme="majorBidi" w:cstheme="majorBidi"/>
        </w:rPr>
        <w:t xml:space="preserve">C per century. </w:t>
      </w:r>
      <w:r w:rsidRPr="0023744C">
        <w:rPr>
          <w:rFonts w:asciiTheme="majorBidi" w:hAnsiTheme="majorBidi" w:cstheme="majorBidi"/>
        </w:rPr>
        <w:lastRenderedPageBreak/>
        <w:t>The global mean temperature will rise by at least 1.5</w:t>
      </w:r>
      <w:r w:rsidRPr="00F208BE">
        <w:rPr>
          <w:rFonts w:asciiTheme="majorBidi" w:hAnsiTheme="majorBidi" w:cstheme="majorBidi"/>
          <w:vertAlign w:val="superscript"/>
        </w:rPr>
        <w:t>◦</w:t>
      </w:r>
      <w:r w:rsidRPr="0023744C">
        <w:rPr>
          <w:rFonts w:asciiTheme="majorBidi" w:hAnsiTheme="majorBidi" w:cstheme="majorBidi"/>
        </w:rPr>
        <w:t>C by 2050</w:t>
      </w:r>
      <w:r w:rsidR="00F208BE">
        <w:t xml:space="preserve"> </w:t>
      </w:r>
      <w:r w:rsidR="00F208BE">
        <w:fldChar w:fldCharType="begin" w:fldLock="1"/>
      </w:r>
      <w:r w:rsidR="00F208BE">
        <w:instrText>ADDIN CSL_CITATION {"citationItems":[{"id":"ITEM-1","itemData":{"DOI":"10.1007/s10584-009-9598-y","ISSN":"01650009","abstract":"Karachi is the largest city of Pakistan. The temperature change in Karachi is studied in this research by analyzing the time series data of mean maximum temperature (MMxT), mean minimum temperature (MMiT) and mean annual temperature (MAT) from 1947 to 2005 (59 years). Data is analyzed in three parts by running linear regression and by taking anomalies of all time periods: (a) whole period from 1947-2005; (b) phase one 1947-1975 and (c) phase two 1976-2005. During 1947 to 2005 MMxT has increased about 4. 6°C, MMiT has no change and MAT has increased 2.25°C. During 1947-1975, MMxT increased 1. 9°C, in this period there is - 1.3°C decrease in MMiT and MAT has raised upto 0.3°C. During 1976-2005, the MMxT, MMiT and MAT increased 2.7°C, 1.2°C and 1. 95°C, respectively. The analysis shows significantly the role of extreme vulnerability of MMxT in rising the temperature of Karachi than the MMiT. © Springer Science + Business Media B.V. 2009.","author":[{"dropping-particle":"","family":"Sajjad","given":"S. H.","non-dropping-particle":"","parse-names":false,"suffix":""},{"dropping-particle":"","family":"Hussain","given":"Babar","non-dropping-particle":"","parse-names":false,"suffix":""},{"dropping-particle":"","family":"Ahmed Khan","given":"M.","non-dropping-particle":"","parse-names":false,"suffix":""},{"dropping-particle":"","family":"Raza","given":"Asif","non-dropping-particle":"","parse-names":false,"suffix":""},{"dropping-particle":"","family":"Zaman","given":"B.","non-dropping-particle":"","parse-names":false,"suffix":""},{"dropping-particle":"","family":"Ahmed","given":"Ijaz","non-dropping-particle":"","parse-names":false,"suffix":""}],"container-title":"Climatic Change","id":"ITEM-1","issue":"4","issued":{"date-parts":[["2009"]]},"page":"539-547","title":"On rising temperature trends of Karachi in Pakistan","type":"article-journal","volume":"96"},"uris":["http://www.mendeley.com/documents/?uuid=4ce02b43-1d4a-4a52-8564-de576893a365"]}],"mendeley":{"formattedCitation":"[3]","plainTextFormattedCitation":"[3]","previouslyFormattedCitation":"[3]"},"properties":{"noteIndex":0},"schema":"https://github.com/citation-style-language/schema/raw/master/csl-citation.json"}</w:instrText>
      </w:r>
      <w:r w:rsidR="00F208BE">
        <w:fldChar w:fldCharType="separate"/>
      </w:r>
      <w:r w:rsidR="00F208BE" w:rsidRPr="00F208BE">
        <w:rPr>
          <w:noProof/>
        </w:rPr>
        <w:t>[3]</w:t>
      </w:r>
      <w:r w:rsidR="00F208BE">
        <w:fldChar w:fldCharType="end"/>
      </w:r>
      <w:r w:rsidRPr="0023744C">
        <w:rPr>
          <w:rFonts w:asciiTheme="majorBidi" w:hAnsiTheme="majorBidi" w:cstheme="majorBidi"/>
        </w:rPr>
        <w:t xml:space="preserve">. </w:t>
      </w:r>
      <w:ins w:id="4" w:author="MMC" w:date="2020-09-15T05:08:00Z">
        <w:r w:rsidR="00BE7918">
          <w:rPr>
            <w:rFonts w:asciiTheme="majorBidi" w:hAnsiTheme="majorBidi" w:cstheme="majorBidi"/>
          </w:rPr>
          <w:t>This rise is temperature is what we call climate change.</w:t>
        </w:r>
      </w:ins>
    </w:p>
    <w:p w14:paraId="4B9988AB" w14:textId="695B0C07" w:rsidR="005425E5" w:rsidRPr="0023744C" w:rsidRDefault="005425E5" w:rsidP="005425E5">
      <w:pPr>
        <w:spacing w:before="240"/>
        <w:rPr>
          <w:rFonts w:asciiTheme="majorBidi" w:hAnsiTheme="majorBidi" w:cstheme="majorBidi"/>
        </w:rPr>
      </w:pPr>
      <w:r w:rsidRPr="0023744C">
        <w:rPr>
          <w:rFonts w:asciiTheme="majorBidi" w:hAnsiTheme="majorBidi" w:cstheme="majorBidi"/>
        </w:rPr>
        <w:t>Climate change has now become one of the most discussed issues in recent years. We can take the example of recent incidents like Amazon Rainforest fire</w:t>
      </w:r>
      <w:r w:rsidR="00F208BE">
        <w:rPr>
          <w:rFonts w:asciiTheme="majorBidi" w:hAnsiTheme="majorBidi" w:cstheme="majorBidi"/>
        </w:rPr>
        <w:fldChar w:fldCharType="begin" w:fldLock="1"/>
      </w:r>
      <w:r w:rsidR="00F208BE">
        <w:rPr>
          <w:rFonts w:asciiTheme="majorBidi" w:hAnsiTheme="majorBidi" w:cstheme="majorBidi"/>
        </w:rPr>
        <w:instrText>ADDIN CSL_CITATION {"citationItems":[{"id":"ITEM-1","itemData":{"DOI":"10.1007/978-3-642-75395-4","ISBN":"978-3-642-75397-8","abstract":"Coutinho, L. M. 1990. Fire in the ecology of the Brazilian Cerrado. In J. G. Goldammer, ed., Fire in the Tropical Biota: Ecosystem Processes and Global Challenges, pp.82–105. Berlin: Springer Verlag.","author":[{"dropping-particle":"","family":"Fearnside","given":"Philip","non-dropping-particle":"","parse-names":false,"suffix":""}],"id":"ITEM-1","issue":"December","issued":{"date-parts":[["1990"]]},"title":"Fire in the Tropical Biota","type":"article-journal","volume":"84"},"uris":["http://www.mendeley.com/documents/?uuid=e75c7aa5-5007-4132-b85f-656210b33bc6"]}],"mendeley":{"formattedCitation":"[4]","plainTextFormattedCitation":"[4]","previouslyFormattedCitation":"[4]"},"properties":{"noteIndex":0},"schema":"https://github.com/citation-style-language/schema/raw/master/csl-citation.json"}</w:instrText>
      </w:r>
      <w:r w:rsidR="00F208BE">
        <w:rPr>
          <w:rFonts w:asciiTheme="majorBidi" w:hAnsiTheme="majorBidi" w:cstheme="majorBidi"/>
        </w:rPr>
        <w:fldChar w:fldCharType="separate"/>
      </w:r>
      <w:r w:rsidR="00F208BE" w:rsidRPr="00F208BE">
        <w:rPr>
          <w:rFonts w:asciiTheme="majorBidi" w:hAnsiTheme="majorBidi" w:cstheme="majorBidi"/>
          <w:noProof/>
        </w:rPr>
        <w:t>[4]</w:t>
      </w:r>
      <w:r w:rsidR="00F208BE">
        <w:rPr>
          <w:rFonts w:asciiTheme="majorBidi" w:hAnsiTheme="majorBidi" w:cstheme="majorBidi"/>
        </w:rPr>
        <w:fldChar w:fldCharType="end"/>
      </w:r>
      <w:r w:rsidRPr="0023744C">
        <w:rPr>
          <w:rFonts w:asciiTheme="majorBidi" w:hAnsiTheme="majorBidi" w:cstheme="majorBidi"/>
        </w:rPr>
        <w:t>, Australia bush fire</w:t>
      </w:r>
      <w:r w:rsidR="00F208BE">
        <w:t xml:space="preserve"> </w:t>
      </w:r>
      <w:r w:rsidR="00F208BE">
        <w:fldChar w:fldCharType="begin" w:fldLock="1"/>
      </w:r>
      <w:r w:rsidR="006D56E4">
        <w:instrText>ADDIN CSL_CITATION {"citationItems":[{"id":"ITEM-1","itemData":{"URL":"https://www.nature.com/articles/d41586-020-00130-4","accessed":{"date-parts":[["2020","7","25"]]},"id":"ITEM-1","issued":{"date-parts":[["0"]]},"title":"Catastrophic Australian bushfires derail research","type":"webpage"},"uris":["http://www.mendeley.com/documents/?uuid=d67ca6be-66f8-371b-8b52-579f33796294"]}],"mendeley":{"formattedCitation":"[5]","plainTextFormattedCitation":"[5]","previouslyFormattedCitation":"[5]"},"properties":{"noteIndex":0},"schema":"https://github.com/citation-style-language/schema/raw/master/csl-citation.json"}</w:instrText>
      </w:r>
      <w:r w:rsidR="00F208BE">
        <w:fldChar w:fldCharType="separate"/>
      </w:r>
      <w:r w:rsidR="00F208BE" w:rsidRPr="00F208BE">
        <w:rPr>
          <w:noProof/>
        </w:rPr>
        <w:t>[5]</w:t>
      </w:r>
      <w:r w:rsidR="00F208BE">
        <w:fldChar w:fldCharType="end"/>
      </w:r>
      <w:r w:rsidRPr="0023744C">
        <w:rPr>
          <w:rFonts w:asciiTheme="majorBidi" w:hAnsiTheme="majorBidi" w:cstheme="majorBidi"/>
        </w:rPr>
        <w:t>, heavy floods in Kerala (India), Bangladesh, Nepal, Sri Lanka &amp; cy</w:t>
      </w:r>
      <w:r w:rsidR="006D56E4">
        <w:rPr>
          <w:rFonts w:asciiTheme="majorBidi" w:hAnsiTheme="majorBidi" w:cstheme="majorBidi"/>
        </w:rPr>
        <w:t xml:space="preserve">clones in Southern Africa </w:t>
      </w:r>
      <w:r w:rsidR="006D56E4">
        <w:rPr>
          <w:rFonts w:asciiTheme="majorBidi" w:hAnsiTheme="majorBidi" w:cstheme="majorBidi"/>
        </w:rPr>
        <w:fldChar w:fldCharType="begin" w:fldLock="1"/>
      </w:r>
      <w:r w:rsidR="006D56E4">
        <w:rPr>
          <w:rFonts w:asciiTheme="majorBidi" w:hAnsiTheme="majorBidi" w:cstheme="majorBidi"/>
        </w:rPr>
        <w:instrText>ADDIN CSL_CITATION {"citationItems":[{"id":"ITEM-1","itemData":{"URL":"https://www.oxfam.org/en/5-natural-disasters-beg-climate-action","accessed":{"date-parts":[["2020","7","25"]]},"id":"ITEM-1","issued":{"date-parts":[["0"]]},"title":"5 natural disasters that beg for climate action | Oxfam International","type":"webpage"},"uris":["http://www.mendeley.com/documents/?uuid=c1286deb-9f7f-30b6-833a-c6a17872f716"]}],"mendeley":{"formattedCitation":"[6]","plainTextFormattedCitation":"[6]","previouslyFormattedCitation":"[6]"},"properties":{"noteIndex":0},"schema":"https://github.com/citation-style-language/schema/raw/master/csl-citation.json"}</w:instrText>
      </w:r>
      <w:r w:rsidR="006D56E4">
        <w:rPr>
          <w:rFonts w:asciiTheme="majorBidi" w:hAnsiTheme="majorBidi" w:cstheme="majorBidi"/>
        </w:rPr>
        <w:fldChar w:fldCharType="separate"/>
      </w:r>
      <w:r w:rsidR="006D56E4" w:rsidRPr="006D56E4">
        <w:rPr>
          <w:rFonts w:asciiTheme="majorBidi" w:hAnsiTheme="majorBidi" w:cstheme="majorBidi"/>
          <w:noProof/>
        </w:rPr>
        <w:t>[6]</w:t>
      </w:r>
      <w:r w:rsidR="006D56E4">
        <w:rPr>
          <w:rFonts w:asciiTheme="majorBidi" w:hAnsiTheme="majorBidi" w:cstheme="majorBidi"/>
        </w:rPr>
        <w:fldChar w:fldCharType="end"/>
      </w:r>
      <w:r w:rsidRPr="0023744C">
        <w:rPr>
          <w:rFonts w:asciiTheme="majorBidi" w:hAnsiTheme="majorBidi" w:cstheme="majorBidi"/>
        </w:rPr>
        <w:t>. Another issue that world is witnessing, is the unanticipated number of climate refugees which has exceeded millions now. Since 2008, an average of 21.7 million people has been displaced each year by extreme weather-related disasters – the equivalent of 41 people every minute</w:t>
      </w:r>
      <w:r w:rsidR="006D56E4">
        <w:t xml:space="preserve"> </w:t>
      </w:r>
      <w:r w:rsidR="006D56E4">
        <w:fldChar w:fldCharType="begin" w:fldLock="1"/>
      </w:r>
      <w:r w:rsidR="006D56E4">
        <w:instrText>ADDIN CSL_CITATION {"citationItems":[{"id":"ITEM-1","itemData":{"URL":"https://helprefugees.org/news/climate-change-refugee-crisis/?Gclid=cjwkcaia-vlybrbweiwazo-kgvmdftop2pfyx3q8ctwsrdgjgzxzv_xpdhf2orswhgeqfmbpq7lwbshoccnuqavd_bwe","accessed":{"date-parts":[["2020","7","25"]]},"id":"ITEM-1","issued":{"date-parts":[["0"]]},"title":"Climate change 'will create world's biggest refugee crisis', experts warn","type":"webpage"},"uris":["http://www.mendeley.com/documents/?uuid=ba685a99-d7b5-3c24-baa5-80601e7d5f6b"]}],"mendeley":{"formattedCitation":"[7]","plainTextFormattedCitation":"[7]","previouslyFormattedCitation":"[7]"},"properties":{"noteIndex":0},"schema":"https://github.com/citation-style-language/schema/raw/master/csl-citation.json"}</w:instrText>
      </w:r>
      <w:r w:rsidR="006D56E4">
        <w:fldChar w:fldCharType="separate"/>
      </w:r>
      <w:r w:rsidR="006D56E4" w:rsidRPr="006D56E4">
        <w:rPr>
          <w:noProof/>
        </w:rPr>
        <w:t>[7]</w:t>
      </w:r>
      <w:r w:rsidR="006D56E4">
        <w:fldChar w:fldCharType="end"/>
      </w:r>
      <w:r w:rsidRPr="0023744C">
        <w:rPr>
          <w:rFonts w:asciiTheme="majorBidi" w:hAnsiTheme="majorBidi" w:cstheme="majorBidi"/>
        </w:rPr>
        <w:t xml:space="preserve">. </w:t>
      </w:r>
    </w:p>
    <w:p w14:paraId="5C1CD2C0" w14:textId="7D441AB9" w:rsidR="005425E5" w:rsidRPr="0023744C" w:rsidRDefault="005425E5" w:rsidP="005425E5">
      <w:pPr>
        <w:spacing w:before="240"/>
        <w:rPr>
          <w:rFonts w:asciiTheme="majorBidi" w:hAnsiTheme="majorBidi" w:cstheme="majorBidi"/>
        </w:rPr>
      </w:pPr>
      <w:r w:rsidRPr="0023744C">
        <w:rPr>
          <w:rFonts w:asciiTheme="majorBidi" w:hAnsiTheme="majorBidi" w:cstheme="majorBidi"/>
        </w:rPr>
        <w:t>Karachi being home to 11% population of Pakistan has badly gone through impacts of climate change and now is most prominent contributor of CO</w:t>
      </w:r>
      <w:r w:rsidRPr="0023744C">
        <w:rPr>
          <w:rFonts w:asciiTheme="majorBidi" w:hAnsiTheme="majorBidi" w:cstheme="majorBidi"/>
          <w:vertAlign w:val="subscript"/>
        </w:rPr>
        <w:t>2</w:t>
      </w:r>
      <w:r w:rsidRPr="0023744C">
        <w:rPr>
          <w:rFonts w:asciiTheme="majorBidi" w:hAnsiTheme="majorBidi" w:cstheme="majorBidi"/>
        </w:rPr>
        <w:t>. If the temperature of Karachi continued increasing at the same rate, then it is possible that it will rise up to 3.9</w:t>
      </w:r>
      <w:r w:rsidRPr="00F208BE">
        <w:rPr>
          <w:rFonts w:asciiTheme="majorBidi" w:hAnsiTheme="majorBidi" w:cstheme="majorBidi"/>
          <w:vertAlign w:val="superscript"/>
        </w:rPr>
        <w:t>◦</w:t>
      </w:r>
      <w:r w:rsidRPr="0023744C">
        <w:rPr>
          <w:rFonts w:asciiTheme="majorBidi" w:hAnsiTheme="majorBidi" w:cstheme="majorBidi"/>
        </w:rPr>
        <w:t>C till the end of this century</w:t>
      </w:r>
      <w:r w:rsidR="00AE45E4">
        <w:rPr>
          <w:rFonts w:asciiTheme="majorBidi" w:hAnsiTheme="majorBidi" w:cstheme="majorBidi"/>
        </w:rPr>
        <w:t xml:space="preserve"> </w:t>
      </w:r>
      <w:del w:id="5" w:author="MMC" w:date="2020-09-15T05:16:00Z">
        <w:r w:rsidR="00AE45E4" w:rsidDel="00010661">
          <w:rPr>
            <w:rFonts w:asciiTheme="majorBidi" w:hAnsiTheme="majorBidi" w:cstheme="majorBidi"/>
          </w:rPr>
          <w:delText>[</w:delText>
        </w:r>
      </w:del>
      <w:ins w:id="6" w:author="MMC" w:date="2020-09-15T05:16:00Z">
        <w:r w:rsidR="00010661">
          <w:rPr>
            <w:rFonts w:asciiTheme="majorBidi" w:hAnsiTheme="majorBidi" w:cstheme="majorBidi"/>
          </w:rPr>
          <w:fldChar w:fldCharType="begin" w:fldLock="1"/>
        </w:r>
      </w:ins>
      <w:r w:rsidR="00C62060">
        <w:rPr>
          <w:rFonts w:asciiTheme="majorBidi" w:hAnsiTheme="majorBidi" w:cstheme="majorBidi"/>
        </w:rPr>
        <w:instrText>ADDIN CSL_CITATION {"citationItems":[{"id":"ITEM-1","itemData":{"DOI":"10.1007/s10584-009-9598-y","ISSN":"01650009","abstract":"Karachi is the largest city of Pakistan. The temperature change in Karachi is studied in this research by analyzing the time series data of mean maximum temperature (MMxT), mean minimum temperature (MMiT) and mean annual temperature (MAT) from 1947 to 2005 (59 years). Data is analyzed in three parts by running linear regression and by taking anomalies of all time periods: (a) whole period from 1947-2005; (b) phase one 1947-1975 and (c) phase two 1976-2005. During 1947 to 2005 MMxT has increased about 4. 6°C, MMiT has no change and MAT has increased 2.25°C. During 1947-1975, MMxT increased 1. 9°C, in this period there is - 1.3°C decrease in MMiT and MAT has raised upto 0.3°C. During 1976-2005, the MMxT, MMiT and MAT increased 2.7°C, 1.2°C and 1. 95°C, respectively. The analysis shows significantly the role of extreme vulnerability of MMxT in rising the temperature of Karachi than the MMiT. © Springer Science + Business Media B.V. 2009.","author":[{"dropping-particle":"","family":"Sajjad","given":"S. H.","non-dropping-particle":"","parse-names":false,"suffix":""},{"dropping-particle":"","family":"Hussain","given":"Babar","non-dropping-particle":"","parse-names":false,"suffix":""},{"dropping-particle":"","family":"Ahmed Khan","given":"M.","non-dropping-particle":"","parse-names":false,"suffix":""},{"dropping-particle":"","family":"Raza","given":"Asif","non-dropping-particle":"","parse-names":false,"suffix":""},{"dropping-particle":"","family":"Zaman","given":"B.","non-dropping-particle":"","parse-names":false,"suffix":""},{"dropping-particle":"","family":"Ahmed","given":"Ijaz","non-dropping-particle":"","parse-names":false,"suffix":""}],"container-title":"Climatic Change","id":"ITEM-1","issue":"4","issued":{"date-parts":[["2009"]]},"page":"539-547","title":"On rising temperature trends of Karachi in Pakistan","type":"article-journal","volume":"96"},"uris":["http://www.mendeley.com/documents/?uuid=4ce02b43-1d4a-4a52-8564-de576893a365"]}],"mendeley":{"formattedCitation":"[3]","plainTextFormattedCitation":"[3]","previouslyFormattedCitation":"[3]"},"properties":{"noteIndex":0},"schema":"https://github.com/citation-style-language/schema/raw/master/csl-citation.json"}</w:instrText>
      </w:r>
      <w:r w:rsidR="00010661">
        <w:rPr>
          <w:rFonts w:asciiTheme="majorBidi" w:hAnsiTheme="majorBidi" w:cstheme="majorBidi"/>
        </w:rPr>
        <w:fldChar w:fldCharType="separate"/>
      </w:r>
      <w:r w:rsidR="00010661" w:rsidRPr="00010661">
        <w:rPr>
          <w:rFonts w:asciiTheme="majorBidi" w:hAnsiTheme="majorBidi" w:cstheme="majorBidi"/>
          <w:noProof/>
        </w:rPr>
        <w:t>[3]</w:t>
      </w:r>
      <w:ins w:id="7" w:author="MMC" w:date="2020-09-15T05:16:00Z">
        <w:r w:rsidR="00010661">
          <w:rPr>
            <w:rFonts w:asciiTheme="majorBidi" w:hAnsiTheme="majorBidi" w:cstheme="majorBidi"/>
          </w:rPr>
          <w:fldChar w:fldCharType="end"/>
        </w:r>
      </w:ins>
      <w:del w:id="8" w:author="MMC" w:date="2020-09-15T05:16:00Z">
        <w:r w:rsidR="00AE45E4" w:rsidDel="00010661">
          <w:rPr>
            <w:rFonts w:asciiTheme="majorBidi" w:hAnsiTheme="majorBidi" w:cstheme="majorBidi"/>
          </w:rPr>
          <w:delText>]</w:delText>
        </w:r>
      </w:del>
      <w:r w:rsidRPr="0023744C">
        <w:rPr>
          <w:rFonts w:asciiTheme="majorBidi" w:hAnsiTheme="majorBidi" w:cstheme="majorBidi"/>
        </w:rPr>
        <w:t>.</w:t>
      </w:r>
      <w:ins w:id="9" w:author="MMC" w:date="2020-09-15T05:16:00Z">
        <w:r w:rsidR="00010661">
          <w:rPr>
            <w:rFonts w:asciiTheme="majorBidi" w:hAnsiTheme="majorBidi" w:cstheme="majorBidi"/>
          </w:rPr>
          <w:t xml:space="preserve"> </w:t>
        </w:r>
      </w:ins>
      <w:ins w:id="10" w:author="MMC" w:date="2020-09-15T05:22:00Z">
        <w:r w:rsidR="00010661">
          <w:rPr>
            <w:rFonts w:asciiTheme="majorBidi" w:hAnsiTheme="majorBidi" w:cstheme="majorBidi"/>
          </w:rPr>
          <w:t>Multiple studies suggest that</w:t>
        </w:r>
      </w:ins>
      <w:ins w:id="11" w:author="MMC" w:date="2020-09-15T05:16:00Z">
        <w:r w:rsidR="00010661">
          <w:rPr>
            <w:rFonts w:asciiTheme="majorBidi" w:hAnsiTheme="majorBidi" w:cstheme="majorBidi"/>
          </w:rPr>
          <w:t xml:space="preserve"> plantation is</w:t>
        </w:r>
      </w:ins>
      <w:ins w:id="12" w:author="MMC" w:date="2020-09-15T05:17:00Z">
        <w:r w:rsidR="00010661">
          <w:rPr>
            <w:rFonts w:asciiTheme="majorBidi" w:hAnsiTheme="majorBidi" w:cstheme="majorBidi"/>
          </w:rPr>
          <w:t xml:space="preserve"> one of</w:t>
        </w:r>
      </w:ins>
      <w:ins w:id="13" w:author="MMC" w:date="2020-09-15T05:16:00Z">
        <w:r w:rsidR="00010661">
          <w:rPr>
            <w:rFonts w:asciiTheme="majorBidi" w:hAnsiTheme="majorBidi" w:cstheme="majorBidi"/>
          </w:rPr>
          <w:t xml:space="preserve"> most promising </w:t>
        </w:r>
      </w:ins>
      <w:ins w:id="14" w:author="MMC" w:date="2020-09-15T05:17:00Z">
        <w:r w:rsidR="00010661">
          <w:rPr>
            <w:rFonts w:asciiTheme="majorBidi" w:hAnsiTheme="majorBidi" w:cstheme="majorBidi"/>
          </w:rPr>
          <w:t>solution to this global warming and carbon emission issue.</w:t>
        </w:r>
      </w:ins>
      <w:ins w:id="15" w:author="MMC" w:date="2020-09-15T05:22:00Z">
        <w:r w:rsidR="00010661">
          <w:rPr>
            <w:rFonts w:asciiTheme="majorBidi" w:hAnsiTheme="majorBidi" w:cstheme="majorBidi"/>
          </w:rPr>
          <w:t xml:space="preserve"> </w:t>
        </w:r>
      </w:ins>
      <w:ins w:id="16" w:author="MMC" w:date="2020-09-15T05:23:00Z">
        <w:r w:rsidR="00010661">
          <w:rPr>
            <w:rFonts w:asciiTheme="majorBidi" w:hAnsiTheme="majorBidi" w:cstheme="majorBidi"/>
          </w:rPr>
          <w:t>US Environmental Protection Agency found that the tree plantation can help in lowering down temperature up</w:t>
        </w:r>
      </w:ins>
      <w:ins w:id="17" w:author="MMC" w:date="2020-09-15T05:24:00Z">
        <w:r w:rsidR="00010661">
          <w:rPr>
            <w:rFonts w:asciiTheme="majorBidi" w:hAnsiTheme="majorBidi" w:cstheme="majorBidi"/>
          </w:rPr>
          <w:t xml:space="preserve"> </w:t>
        </w:r>
      </w:ins>
      <w:ins w:id="18" w:author="MMC" w:date="2020-09-15T05:23:00Z">
        <w:r w:rsidR="00010661">
          <w:rPr>
            <w:rFonts w:asciiTheme="majorBidi" w:hAnsiTheme="majorBidi" w:cstheme="majorBidi"/>
          </w:rPr>
          <w:t xml:space="preserve">to </w:t>
        </w:r>
      </w:ins>
      <w:ins w:id="19" w:author="MMC" w:date="2020-09-15T05:24:00Z">
        <w:r w:rsidR="00010661">
          <w:rPr>
            <w:rFonts w:asciiTheme="majorBidi" w:hAnsiTheme="majorBidi" w:cstheme="majorBidi"/>
          </w:rPr>
          <w:t xml:space="preserve">11-25 </w:t>
        </w:r>
        <w:r w:rsidR="00010661" w:rsidRPr="00F208BE">
          <w:rPr>
            <w:rFonts w:asciiTheme="majorBidi" w:hAnsiTheme="majorBidi" w:cstheme="majorBidi"/>
            <w:vertAlign w:val="superscript"/>
          </w:rPr>
          <w:t>◦</w:t>
        </w:r>
        <w:r w:rsidR="00010661" w:rsidRPr="0023744C">
          <w:rPr>
            <w:rFonts w:asciiTheme="majorBidi" w:hAnsiTheme="majorBidi" w:cstheme="majorBidi"/>
          </w:rPr>
          <w:t>C</w:t>
        </w:r>
        <w:r w:rsidR="00010661">
          <w:rPr>
            <w:rFonts w:asciiTheme="majorBidi" w:hAnsiTheme="majorBidi" w:cstheme="majorBidi"/>
          </w:rPr>
          <w:t xml:space="preserve"> </w:t>
        </w:r>
      </w:ins>
      <w:ins w:id="20" w:author="MMC" w:date="2020-09-15T05:26:00Z">
        <w:r w:rsidR="0021446E">
          <w:rPr>
            <w:rFonts w:asciiTheme="majorBidi" w:hAnsiTheme="majorBidi" w:cstheme="majorBidi"/>
          </w:rPr>
          <w:t>of outdoor environment and is same efficient and beneficial for indoor environment.</w:t>
        </w:r>
      </w:ins>
      <w:ins w:id="21" w:author="MMC" w:date="2020-09-15T05:27:00Z">
        <w:r w:rsidR="0009147F">
          <w:rPr>
            <w:rFonts w:asciiTheme="majorBidi" w:hAnsiTheme="majorBidi" w:cstheme="majorBidi"/>
          </w:rPr>
          <w:t xml:space="preserve"> Not only this, it is </w:t>
        </w:r>
      </w:ins>
      <w:ins w:id="22" w:author="MMC" w:date="2020-09-15T05:28:00Z">
        <w:r w:rsidR="0009147F">
          <w:rPr>
            <w:rFonts w:asciiTheme="majorBidi" w:hAnsiTheme="majorBidi" w:cstheme="majorBidi"/>
          </w:rPr>
          <w:t xml:space="preserve">also calculated that a single mature tree is capable of </w:t>
        </w:r>
      </w:ins>
      <w:ins w:id="23" w:author="MMC" w:date="2020-09-15T05:30:00Z">
        <w:r w:rsidR="0009147F">
          <w:rPr>
            <w:rFonts w:asciiTheme="majorBidi" w:hAnsiTheme="majorBidi" w:cstheme="majorBidi"/>
          </w:rPr>
          <w:t xml:space="preserve">removing 48 lbs. of </w:t>
        </w:r>
      </w:ins>
      <w:ins w:id="24" w:author="MMC" w:date="2020-09-15T05:31:00Z">
        <w:r w:rsidR="0009147F">
          <w:rPr>
            <w:rFonts w:asciiTheme="majorBidi" w:hAnsiTheme="majorBidi" w:cstheme="majorBidi"/>
          </w:rPr>
          <w:t>carbon dioxide from atmosphere.</w:t>
        </w:r>
      </w:ins>
      <w:ins w:id="25" w:author="MMC" w:date="2020-09-15T05:30:00Z">
        <w:r w:rsidR="0009147F">
          <w:rPr>
            <w:rFonts w:asciiTheme="majorBidi" w:hAnsiTheme="majorBidi" w:cstheme="majorBidi"/>
          </w:rPr>
          <w:t xml:space="preserve"> </w:t>
        </w:r>
      </w:ins>
    </w:p>
    <w:p w14:paraId="58CDE64A" w14:textId="7EEF0F59"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Considering </w:t>
      </w:r>
      <w:del w:id="26" w:author="MMC" w:date="2020-09-15T05:32:00Z">
        <w:r w:rsidRPr="0023744C" w:rsidDel="0009147F">
          <w:rPr>
            <w:rFonts w:asciiTheme="majorBidi" w:hAnsiTheme="majorBidi" w:cstheme="majorBidi"/>
          </w:rPr>
          <w:delText xml:space="preserve">all </w:delText>
        </w:r>
      </w:del>
      <w:r w:rsidRPr="0023744C">
        <w:rPr>
          <w:rFonts w:asciiTheme="majorBidi" w:hAnsiTheme="majorBidi" w:cstheme="majorBidi"/>
        </w:rPr>
        <w:t>the current scenario</w:t>
      </w:r>
      <w:del w:id="27" w:author="MMC" w:date="2020-09-15T05:16:00Z">
        <w:r w:rsidRPr="0023744C" w:rsidDel="00010661">
          <w:rPr>
            <w:rFonts w:asciiTheme="majorBidi" w:hAnsiTheme="majorBidi" w:cstheme="majorBidi"/>
          </w:rPr>
          <w:delText>s</w:delText>
        </w:r>
      </w:del>
      <w:r w:rsidRPr="0023744C">
        <w:rPr>
          <w:rFonts w:asciiTheme="majorBidi" w:hAnsiTheme="majorBidi" w:cstheme="majorBidi"/>
        </w:rPr>
        <w:t xml:space="preserve"> and future predictions about the climat</w:t>
      </w:r>
      <w:del w:id="28" w:author="MMC" w:date="2020-09-15T05:32:00Z">
        <w:r w:rsidRPr="0023744C" w:rsidDel="0009147F">
          <w:rPr>
            <w:rFonts w:asciiTheme="majorBidi" w:hAnsiTheme="majorBidi" w:cstheme="majorBidi"/>
          </w:rPr>
          <w:delText>ic</w:delText>
        </w:r>
      </w:del>
      <w:ins w:id="29" w:author="MMC" w:date="2020-09-15T05:32:00Z">
        <w:r w:rsidR="0009147F">
          <w:rPr>
            <w:rFonts w:asciiTheme="majorBidi" w:hAnsiTheme="majorBidi" w:cstheme="majorBidi"/>
          </w:rPr>
          <w:t>e</w:t>
        </w:r>
      </w:ins>
      <w:ins w:id="30" w:author="MMC" w:date="2020-09-15T05:33:00Z">
        <w:r w:rsidR="0009147F">
          <w:rPr>
            <w:rFonts w:asciiTheme="majorBidi" w:hAnsiTheme="majorBidi" w:cstheme="majorBidi"/>
          </w:rPr>
          <w:t xml:space="preserve"> change</w:t>
        </w:r>
      </w:ins>
      <w:r w:rsidRPr="0023744C">
        <w:rPr>
          <w:rFonts w:asciiTheme="majorBidi" w:hAnsiTheme="majorBidi" w:cstheme="majorBidi"/>
        </w:rPr>
        <w:t xml:space="preserve"> impacts, IoTree </w:t>
      </w:r>
      <w:ins w:id="31" w:author="MMC" w:date="2020-09-15T05:33:00Z">
        <w:r w:rsidR="0009147F">
          <w:rPr>
            <w:rFonts w:asciiTheme="majorBidi" w:hAnsiTheme="majorBidi" w:cstheme="majorBidi"/>
          </w:rPr>
          <w:t>seems to be</w:t>
        </w:r>
      </w:ins>
      <w:del w:id="32" w:author="MMC" w:date="2020-09-15T05:33:00Z">
        <w:r w:rsidRPr="0023744C" w:rsidDel="0009147F">
          <w:rPr>
            <w:rFonts w:asciiTheme="majorBidi" w:hAnsiTheme="majorBidi" w:cstheme="majorBidi"/>
          </w:rPr>
          <w:delText>is</w:delText>
        </w:r>
      </w:del>
      <w:r w:rsidRPr="0023744C">
        <w:rPr>
          <w:rFonts w:asciiTheme="majorBidi" w:hAnsiTheme="majorBidi" w:cstheme="majorBidi"/>
        </w:rPr>
        <w:t xml:space="preserve"> a potential solution to all these problems. The main objective of this system is to create awareness about the environmental needs and suitable plants in accordance with the needs of </w:t>
      </w:r>
      <w:commentRangeStart w:id="33"/>
      <w:r w:rsidRPr="0023744C">
        <w:rPr>
          <w:rFonts w:asciiTheme="majorBidi" w:hAnsiTheme="majorBidi" w:cstheme="majorBidi"/>
        </w:rPr>
        <w:t>environment</w:t>
      </w:r>
      <w:commentRangeEnd w:id="33"/>
      <w:r w:rsidR="009A3BA8">
        <w:rPr>
          <w:rStyle w:val="CommentReference"/>
        </w:rPr>
        <w:commentReference w:id="33"/>
      </w:r>
      <w:r w:rsidRPr="0023744C">
        <w:rPr>
          <w:rFonts w:asciiTheme="majorBidi" w:hAnsiTheme="majorBidi" w:cstheme="majorBidi"/>
        </w:rPr>
        <w:t xml:space="preserve">. This is being done by collecting the data of environmental constituents via network of sensors. This system also enables user to track their planted plants with the additional feature of gardener’s consultation. </w:t>
      </w:r>
    </w:p>
    <w:p w14:paraId="6E089D37" w14:textId="77777777" w:rsidR="005425E5" w:rsidRDefault="005425E5" w:rsidP="005425E5">
      <w:pPr>
        <w:spacing w:before="240"/>
        <w:rPr>
          <w:rFonts w:asciiTheme="majorBidi" w:hAnsiTheme="majorBidi" w:cstheme="majorBidi"/>
        </w:rPr>
      </w:pPr>
      <w:r w:rsidRPr="0023744C">
        <w:rPr>
          <w:rFonts w:asciiTheme="majorBidi" w:hAnsiTheme="majorBidi" w:cstheme="majorBidi"/>
        </w:rPr>
        <w:t>The mentioned study is done in order to gain the knowledge about the similar systems working globally for the betterment of global warming as well as for mentioning our system along with its supporting material.</w:t>
      </w:r>
    </w:p>
    <w:p w14:paraId="0ABD355E" w14:textId="77777777" w:rsidR="000D5F17" w:rsidRDefault="000D5F17" w:rsidP="000D5F17">
      <w:pPr>
        <w:spacing w:before="240"/>
        <w:rPr>
          <w:ins w:id="34" w:author="Windows User" w:date="2020-09-15T13:40:00Z"/>
          <w:rFonts w:asciiTheme="majorBidi" w:hAnsiTheme="majorBidi" w:cstheme="majorBidi"/>
        </w:rPr>
      </w:pPr>
      <w:ins w:id="35" w:author="Windows User" w:date="2020-09-15T13:40:00Z">
        <w:r>
          <w:rPr>
            <w:rFonts w:asciiTheme="majorBidi" w:hAnsiTheme="majorBidi" w:cstheme="majorBidi"/>
          </w:rPr>
          <w:t>The main contributions of this study are:</w:t>
        </w:r>
        <w:r>
          <w:rPr>
            <w:rFonts w:asciiTheme="majorBidi" w:hAnsiTheme="majorBidi" w:cstheme="majorBidi"/>
          </w:rPr>
          <w:tab/>
        </w:r>
      </w:ins>
    </w:p>
    <w:p w14:paraId="17B50622" w14:textId="77777777" w:rsidR="000D5F17" w:rsidRDefault="000D5F17" w:rsidP="000D5F17">
      <w:pPr>
        <w:pStyle w:val="ListParagraph"/>
        <w:numPr>
          <w:ilvl w:val="0"/>
          <w:numId w:val="16"/>
        </w:numPr>
        <w:spacing w:before="240"/>
        <w:rPr>
          <w:ins w:id="36" w:author="Windows User" w:date="2020-09-15T13:40:00Z"/>
          <w:rFonts w:asciiTheme="majorBidi" w:hAnsiTheme="majorBidi" w:cstheme="majorBidi"/>
        </w:rPr>
      </w:pPr>
      <w:ins w:id="37" w:author="Windows User" w:date="2020-09-15T13:40:00Z">
        <w:r>
          <w:rPr>
            <w:rFonts w:asciiTheme="majorBidi" w:hAnsiTheme="majorBidi" w:cstheme="majorBidi"/>
          </w:rPr>
          <w:t>The proposal of a system which aims to purify air via natural means i.e. plantation.</w:t>
        </w:r>
      </w:ins>
    </w:p>
    <w:p w14:paraId="16B8F58F" w14:textId="77777777" w:rsidR="000D5F17" w:rsidRPr="00AE45E4" w:rsidRDefault="000D5F17" w:rsidP="000D5F17">
      <w:pPr>
        <w:pStyle w:val="ListParagraph"/>
        <w:numPr>
          <w:ilvl w:val="0"/>
          <w:numId w:val="16"/>
        </w:numPr>
        <w:spacing w:before="240"/>
        <w:rPr>
          <w:ins w:id="38" w:author="Windows User" w:date="2020-09-15T13:40:00Z"/>
          <w:rFonts w:asciiTheme="majorBidi" w:hAnsiTheme="majorBidi" w:cstheme="majorBidi"/>
        </w:rPr>
      </w:pPr>
      <w:ins w:id="39" w:author="Windows User" w:date="2020-09-15T13:40:00Z">
        <w:r>
          <w:rPr>
            <w:rFonts w:asciiTheme="majorBidi" w:hAnsiTheme="majorBidi" w:cstheme="majorBidi"/>
          </w:rPr>
          <w:t>The benefits which can be achieved on implementation of the proposed system.</w:t>
        </w:r>
      </w:ins>
    </w:p>
    <w:p w14:paraId="740B2526" w14:textId="51EE5DF5" w:rsidR="00AE45E4" w:rsidDel="000D5F17" w:rsidRDefault="00AE45E4" w:rsidP="000D5F17">
      <w:pPr>
        <w:spacing w:before="240"/>
        <w:rPr>
          <w:del w:id="40" w:author="Windows User" w:date="2020-09-15T13:40:00Z"/>
          <w:rFonts w:asciiTheme="majorBidi" w:hAnsiTheme="majorBidi" w:cstheme="majorBidi"/>
        </w:rPr>
      </w:pPr>
      <w:del w:id="41" w:author="Windows User" w:date="2020-09-15T13:40:00Z">
        <w:r w:rsidDel="000D5F17">
          <w:rPr>
            <w:rFonts w:asciiTheme="majorBidi" w:hAnsiTheme="majorBidi" w:cstheme="majorBidi"/>
          </w:rPr>
          <w:delText>The main contributions of this study are:</w:delText>
        </w:r>
        <w:r w:rsidDel="000D5F17">
          <w:rPr>
            <w:rFonts w:asciiTheme="majorBidi" w:hAnsiTheme="majorBidi" w:cstheme="majorBidi"/>
          </w:rPr>
          <w:tab/>
        </w:r>
      </w:del>
    </w:p>
    <w:p w14:paraId="6A9D258D" w14:textId="409762FC" w:rsidR="00AE45E4" w:rsidRPr="00AE45E4" w:rsidDel="000D5F17" w:rsidRDefault="00AE45E4" w:rsidP="00AE45E4">
      <w:pPr>
        <w:pStyle w:val="ListParagraph"/>
        <w:numPr>
          <w:ilvl w:val="0"/>
          <w:numId w:val="16"/>
        </w:numPr>
        <w:spacing w:before="240"/>
        <w:rPr>
          <w:del w:id="42" w:author="Windows User" w:date="2020-09-15T13:40:00Z"/>
          <w:rFonts w:asciiTheme="majorBidi" w:hAnsiTheme="majorBidi" w:cstheme="majorBidi"/>
        </w:rPr>
      </w:pPr>
    </w:p>
    <w:p w14:paraId="5B843C3E" w14:textId="77777777" w:rsidR="005425E5" w:rsidRPr="0023744C" w:rsidRDefault="005425E5" w:rsidP="000F574F">
      <w:pPr>
        <w:pStyle w:val="heading10"/>
        <w:numPr>
          <w:ilvl w:val="0"/>
          <w:numId w:val="11"/>
        </w:numPr>
        <w:tabs>
          <w:tab w:val="num" w:pos="567"/>
        </w:tabs>
        <w:ind w:left="567" w:hanging="567"/>
      </w:pPr>
      <w:r w:rsidRPr="0023744C">
        <w:t>Literature Survey</w:t>
      </w:r>
    </w:p>
    <w:p w14:paraId="7B07FAB3" w14:textId="77777777" w:rsidR="005425E5" w:rsidRDefault="005425E5" w:rsidP="005425E5">
      <w:pPr>
        <w:pStyle w:val="p1a"/>
        <w:spacing w:before="240"/>
        <w:rPr>
          <w:rFonts w:asciiTheme="majorBidi" w:hAnsiTheme="majorBidi" w:cstheme="majorBidi"/>
        </w:rPr>
      </w:pPr>
      <w:r w:rsidRPr="0023744C">
        <w:rPr>
          <w:rFonts w:asciiTheme="majorBidi" w:hAnsiTheme="majorBidi" w:cstheme="majorBidi"/>
        </w:rPr>
        <w:t>We have studied several literary material provided by different researchers who have been studying the cause and effects of global warming the ways through which plan</w:t>
      </w:r>
      <w:r w:rsidRPr="0023744C">
        <w:rPr>
          <w:rFonts w:asciiTheme="majorBidi" w:hAnsiTheme="majorBidi" w:cstheme="majorBidi"/>
        </w:rPr>
        <w:lastRenderedPageBreak/>
        <w:t>tation can help in reducing the climate impact. This section is divided into 3 subsections. The first section discusses the restoration of climate via plantation; the second section gives the references of the developed systems on prediction of plants whereas the third section carries the developed monitoring systems.</w:t>
      </w:r>
    </w:p>
    <w:p w14:paraId="21935A75" w14:textId="77777777" w:rsidR="000F574F" w:rsidRPr="000F574F" w:rsidRDefault="000F574F" w:rsidP="00622D40"/>
    <w:p w14:paraId="7C299F9B" w14:textId="42F7D0C4" w:rsidR="005425E5" w:rsidRPr="0023744C" w:rsidRDefault="00A12EC7" w:rsidP="00106CB7">
      <w:pPr>
        <w:pStyle w:val="heading20"/>
        <w:numPr>
          <w:ilvl w:val="1"/>
          <w:numId w:val="11"/>
        </w:numPr>
        <w:spacing w:before="0"/>
        <w:ind w:left="360"/>
      </w:pPr>
      <w:r>
        <w:t>Climate change via Plantation</w:t>
      </w:r>
    </w:p>
    <w:p w14:paraId="7E276532" w14:textId="4AF6982C" w:rsidR="00C62060" w:rsidRDefault="005425E5" w:rsidP="005425E5">
      <w:pPr>
        <w:spacing w:before="240"/>
        <w:rPr>
          <w:ins w:id="43" w:author="MMC" w:date="2020-09-15T10:12:00Z"/>
          <w:rFonts w:asciiTheme="majorBidi" w:hAnsiTheme="majorBidi" w:cstheme="majorBidi"/>
        </w:rPr>
      </w:pPr>
      <w:del w:id="44" w:author="MMC" w:date="2020-09-15T09:28:00Z">
        <w:r w:rsidRPr="0023744C" w:rsidDel="00705A17">
          <w:rPr>
            <w:rFonts w:asciiTheme="majorBidi" w:hAnsiTheme="majorBidi" w:cstheme="majorBidi"/>
          </w:rPr>
          <w:delText>We s</w:delText>
        </w:r>
        <w:r w:rsidR="00285939" w:rsidDel="00705A17">
          <w:rPr>
            <w:rFonts w:asciiTheme="majorBidi" w:hAnsiTheme="majorBidi" w:cstheme="majorBidi"/>
          </w:rPr>
          <w:delText>ee</w:delText>
        </w:r>
      </w:del>
      <w:ins w:id="45" w:author="MMC" w:date="2020-09-15T09:28:00Z">
        <w:r w:rsidR="00705A17">
          <w:rPr>
            <w:rFonts w:asciiTheme="majorBidi" w:hAnsiTheme="majorBidi" w:cstheme="majorBidi"/>
          </w:rPr>
          <w:t>There are</w:t>
        </w:r>
      </w:ins>
      <w:r w:rsidR="00285939">
        <w:rPr>
          <w:rFonts w:asciiTheme="majorBidi" w:hAnsiTheme="majorBidi" w:cstheme="majorBidi"/>
        </w:rPr>
        <w:t xml:space="preserve"> two major ways of reverting climate c</w:t>
      </w:r>
      <w:r w:rsidRPr="0023744C">
        <w:rPr>
          <w:rFonts w:asciiTheme="majorBidi" w:hAnsiTheme="majorBidi" w:cstheme="majorBidi"/>
        </w:rPr>
        <w:t>hange via plantation i.e. forestation  and urban plantation</w:t>
      </w:r>
      <w:r w:rsidR="006D56E4">
        <w:rPr>
          <w:rFonts w:asciiTheme="majorBidi" w:hAnsiTheme="majorBidi" w:cstheme="majorBidi"/>
        </w:rPr>
        <w:fldChar w:fldCharType="begin" w:fldLock="1"/>
      </w:r>
      <w:r w:rsidR="006D56E4">
        <w:rPr>
          <w:rFonts w:asciiTheme="majorBidi" w:hAnsiTheme="majorBidi" w:cstheme="majorBidi"/>
        </w:rPr>
        <w:instrText>ADDIN CSL_CITATION {"citationItems":[{"id":"ITEM-1","itemData":{"DOI":"10.5539/jsd.v8n1p138","ISSN":"19139063","abstract":"Former mayor Edward Hagedorn has set his vision \"To see Puerto Princesa as model city in sustainable development.\" This paper discussed how people have comitted to accomplish this vision and also how they have contributed to recognize Puerto Princesa City as the City in the Forest in Philippines. The objective of this study was to describe, through the use of selected case study, how community based forest management is best practiced while protecting and rehabilitating the forest in the Puerto Princesa City of Palawan. 'Feast of the Forest' annual tree planting project is discussed as a case study. Local community, policy makers, academia and politicians of the city have clearly described that the community is fully aware about forestation, protection and environmental security in the city. Research findings further prove that forest cover in Puerto Princesa has increased by year 2010 compared to 1992 records.","author":[{"dropping-particle":"","family":"Jayagoda","given":"Dimithri Devinda","non-dropping-particle":"","parse-names":false,"suffix":""}],"container-title":"Journal of Sustainable Development","id":"ITEM-1","issue":"1","issued":{"date-parts":[["2015"]]},"page":"138-155","title":"A unique case study of tree plantation bringing increased forest cover to Puerto Princesa, Philippines","type":"article-journal","volume":"8"},"uris":["http://www.mendeley.com/documents/?uuid=e210e9c3-6cb9-4a0e-89e0-eb8e0eed528b"]}],"mendeley":{"formattedCitation":"[8]","plainTextFormattedCitation":"[8]","previouslyFormattedCitation":"[8]"},"properties":{"noteIndex":0},"schema":"https://github.com/citation-style-language/schema/raw/master/csl-citation.json"}</w:instrText>
      </w:r>
      <w:r w:rsidR="006D56E4">
        <w:rPr>
          <w:rFonts w:asciiTheme="majorBidi" w:hAnsiTheme="majorBidi" w:cstheme="majorBidi"/>
        </w:rPr>
        <w:fldChar w:fldCharType="separate"/>
      </w:r>
      <w:r w:rsidR="006D56E4" w:rsidRPr="006D56E4">
        <w:rPr>
          <w:rFonts w:asciiTheme="majorBidi" w:hAnsiTheme="majorBidi" w:cstheme="majorBidi"/>
          <w:noProof/>
        </w:rPr>
        <w:t>[8]</w:t>
      </w:r>
      <w:r w:rsidR="006D56E4">
        <w:rPr>
          <w:rFonts w:asciiTheme="majorBidi" w:hAnsiTheme="majorBidi" w:cstheme="majorBidi"/>
        </w:rPr>
        <w:fldChar w:fldCharType="end"/>
      </w:r>
      <w:r w:rsidRPr="0023744C">
        <w:rPr>
          <w:rFonts w:asciiTheme="majorBidi" w:hAnsiTheme="majorBidi" w:cstheme="majorBidi"/>
        </w:rPr>
        <w:t>. Among these two, urban plantation seems the neglected one.</w:t>
      </w:r>
      <w:ins w:id="46" w:author="MMC" w:date="2020-09-15T09:29:00Z">
        <w:r w:rsidR="00705A17">
          <w:rPr>
            <w:rFonts w:asciiTheme="majorBidi" w:hAnsiTheme="majorBidi" w:cstheme="majorBidi"/>
          </w:rPr>
          <w:t xml:space="preserve"> </w:t>
        </w:r>
      </w:ins>
      <w:ins w:id="47" w:author="MMC" w:date="2020-09-15T09:49:00Z">
        <w:r w:rsidR="00777211">
          <w:rPr>
            <w:rFonts w:asciiTheme="majorBidi" w:hAnsiTheme="majorBidi" w:cstheme="majorBidi"/>
          </w:rPr>
          <w:t>U</w:t>
        </w:r>
      </w:ins>
      <w:ins w:id="48" w:author="MMC" w:date="2020-09-15T09:29:00Z">
        <w:r w:rsidR="00705A17">
          <w:rPr>
            <w:rFonts w:asciiTheme="majorBidi" w:hAnsiTheme="majorBidi" w:cstheme="majorBidi"/>
          </w:rPr>
          <w:t>rban areas all around the world are more polluted than country side</w:t>
        </w:r>
      </w:ins>
      <w:ins w:id="49" w:author="MMC" w:date="2020-09-15T09:49:00Z">
        <w:r w:rsidR="00777211">
          <w:rPr>
            <w:rFonts w:asciiTheme="majorBidi" w:hAnsiTheme="majorBidi" w:cstheme="majorBidi"/>
          </w:rPr>
          <w:t xml:space="preserve"> because of higher electricity consumption</w:t>
        </w:r>
      </w:ins>
      <w:ins w:id="50" w:author="MMC" w:date="2020-09-15T09:50:00Z">
        <w:r w:rsidR="00777211">
          <w:rPr>
            <w:rFonts w:asciiTheme="majorBidi" w:hAnsiTheme="majorBidi" w:cstheme="majorBidi"/>
          </w:rPr>
          <w:t xml:space="preserve"> and</w:t>
        </w:r>
      </w:ins>
      <w:ins w:id="51" w:author="MMC" w:date="2020-09-15T09:49:00Z">
        <w:r w:rsidR="00777211">
          <w:rPr>
            <w:rFonts w:asciiTheme="majorBidi" w:hAnsiTheme="majorBidi" w:cstheme="majorBidi"/>
          </w:rPr>
          <w:t xml:space="preserve"> industrial activities</w:t>
        </w:r>
      </w:ins>
      <w:ins w:id="52" w:author="MMC" w:date="2020-09-15T09:29:00Z">
        <w:r w:rsidR="00705A17">
          <w:rPr>
            <w:rFonts w:asciiTheme="majorBidi" w:hAnsiTheme="majorBidi" w:cstheme="majorBidi"/>
          </w:rPr>
          <w:t>.</w:t>
        </w:r>
      </w:ins>
      <w:ins w:id="53" w:author="MMC" w:date="2020-09-15T09:50:00Z">
        <w:r w:rsidR="00777211">
          <w:rPr>
            <w:rFonts w:asciiTheme="majorBidi" w:hAnsiTheme="majorBidi" w:cstheme="majorBidi"/>
          </w:rPr>
          <w:t xml:space="preserve"> </w:t>
        </w:r>
      </w:ins>
      <w:ins w:id="54" w:author="MMC" w:date="2020-09-15T09:51:00Z">
        <w:r w:rsidR="00777211">
          <w:rPr>
            <w:rFonts w:asciiTheme="majorBidi" w:hAnsiTheme="majorBidi" w:cstheme="majorBidi"/>
          </w:rPr>
          <w:t xml:space="preserve">In the interval of 4 years from 2008 to 2012, </w:t>
        </w:r>
      </w:ins>
      <w:ins w:id="55" w:author="MMC" w:date="2020-09-15T09:53:00Z">
        <w:r w:rsidR="00777211">
          <w:rPr>
            <w:rFonts w:asciiTheme="majorBidi" w:hAnsiTheme="majorBidi" w:cstheme="majorBidi"/>
          </w:rPr>
          <w:t>P</w:t>
        </w:r>
      </w:ins>
      <w:ins w:id="56" w:author="MMC" w:date="2020-09-15T09:54:00Z">
        <w:r w:rsidR="00777211">
          <w:rPr>
            <w:rFonts w:asciiTheme="majorBidi" w:hAnsiTheme="majorBidi" w:cstheme="majorBidi"/>
          </w:rPr>
          <w:t>articulate Matter concentration in urban area was 11.15</w:t>
        </w:r>
      </w:ins>
      <w:ins w:id="57" w:author="MMC" w:date="2020-09-15T09:55:00Z">
        <w:r w:rsidR="00777211" w:rsidRPr="00777211">
          <w:rPr>
            <w:rFonts w:asciiTheme="majorBidi" w:hAnsiTheme="majorBidi" w:cstheme="majorBidi"/>
          </w:rPr>
          <w:t xml:space="preserve"> </w:t>
        </w:r>
        <w:r w:rsidR="00777211" w:rsidRPr="00FA59F3">
          <w:rPr>
            <w:rFonts w:asciiTheme="majorBidi" w:hAnsiTheme="majorBidi" w:cstheme="majorBidi"/>
          </w:rPr>
          <w:t>μg/m3</w:t>
        </w:r>
        <w:r w:rsidR="00777211">
          <w:rPr>
            <w:rFonts w:asciiTheme="majorBidi" w:hAnsiTheme="majorBidi" w:cstheme="majorBidi"/>
          </w:rPr>
          <w:t xml:space="preserve"> in contrast with 8</w:t>
        </w:r>
      </w:ins>
      <w:ins w:id="58" w:author="MMC" w:date="2020-09-15T09:52:00Z">
        <w:r w:rsidR="00777211">
          <w:rPr>
            <w:rFonts w:asciiTheme="majorBidi" w:hAnsiTheme="majorBidi" w:cstheme="majorBidi"/>
          </w:rPr>
          <w:t>.8</w:t>
        </w:r>
      </w:ins>
      <w:ins w:id="59" w:author="MMC" w:date="2020-09-15T09:55:00Z">
        <w:r w:rsidR="00777211">
          <w:rPr>
            <w:rFonts w:asciiTheme="majorBidi" w:hAnsiTheme="majorBidi" w:cstheme="majorBidi"/>
          </w:rPr>
          <w:t>7</w:t>
        </w:r>
      </w:ins>
      <w:ins w:id="60" w:author="MMC" w:date="2020-09-15T09:52:00Z">
        <w:r w:rsidR="00777211" w:rsidRPr="00777211">
          <w:rPr>
            <w:rFonts w:asciiTheme="majorBidi" w:hAnsiTheme="majorBidi" w:cstheme="majorBidi"/>
            <w:rPrChange w:id="61" w:author="MMC" w:date="2020-09-15T09:52:00Z">
              <w:rPr>
                <w:rFonts w:ascii="Segoe UI" w:hAnsi="Segoe UI" w:cs="Segoe UI"/>
                <w:i/>
                <w:iCs/>
                <w:color w:val="000000"/>
                <w:sz w:val="26"/>
                <w:szCs w:val="26"/>
                <w:shd w:val="clear" w:color="auto" w:fill="FFFFFF"/>
              </w:rPr>
            </w:rPrChange>
          </w:rPr>
          <w:t>μg/m3</w:t>
        </w:r>
      </w:ins>
      <w:ins w:id="62" w:author="MMC" w:date="2020-09-15T09:55:00Z">
        <w:r w:rsidR="00777211">
          <w:rPr>
            <w:rFonts w:asciiTheme="majorBidi" w:hAnsiTheme="majorBidi" w:cstheme="majorBidi"/>
          </w:rPr>
          <w:t xml:space="preserve"> in rural areas</w:t>
        </w:r>
      </w:ins>
      <w:ins w:id="63" w:author="MMC" w:date="2020-09-15T09:56:00Z">
        <w:r w:rsidR="00777211">
          <w:rPr>
            <w:rFonts w:asciiTheme="majorBidi" w:hAnsiTheme="majorBidi" w:cstheme="majorBidi"/>
          </w:rPr>
          <w:t xml:space="preserve"> as calculated by </w:t>
        </w:r>
      </w:ins>
      <w:ins w:id="64" w:author="MMC" w:date="2020-09-15T09:57:00Z">
        <w:r w:rsidR="00777211">
          <w:rPr>
            <w:rFonts w:asciiTheme="majorBidi" w:hAnsiTheme="majorBidi" w:cstheme="majorBidi"/>
          </w:rPr>
          <w:t>US Environmental Protection</w:t>
        </w:r>
      </w:ins>
      <w:ins w:id="65" w:author="MMC" w:date="2020-09-15T09:58:00Z">
        <w:r w:rsidR="00777211">
          <w:rPr>
            <w:rFonts w:asciiTheme="majorBidi" w:hAnsiTheme="majorBidi" w:cstheme="majorBidi"/>
          </w:rPr>
          <w:t xml:space="preserve"> Agency( EPA)</w:t>
        </w:r>
      </w:ins>
      <w:ins w:id="66" w:author="MMC" w:date="2020-09-15T09:59:00Z">
        <w:r w:rsidR="00C62060">
          <w:rPr>
            <w:rFonts w:asciiTheme="majorBidi" w:hAnsiTheme="majorBidi" w:cstheme="majorBidi"/>
          </w:rPr>
          <w:fldChar w:fldCharType="begin" w:fldLock="1"/>
        </w:r>
      </w:ins>
      <w:r w:rsidR="008C3D2B">
        <w:rPr>
          <w:rFonts w:asciiTheme="majorBidi" w:hAnsiTheme="majorBidi" w:cstheme="majorBidi"/>
        </w:rPr>
        <w:instrText>ADDIN CSL_CITATION {"citationItems":[{"id":"ITEM-1","itemData":{"URL":"https://www.outdoorconservation.eu/","accessed":{"date-parts":[["2020","7","25"]]},"id":"ITEM-1","issued":{"date-parts":[["0"]]},"title":"European Outdoor Conservation Association | EOCA | Conservation Funding | Conservation Grants","type":"webpage"},"uris":["http://www.mendeley.com/documents/?uuid=3c45f9ee-d957-34b4-b6ed-84b8823b6099"]}],"mendeley":{"formattedCitation":"[9]","plainTextFormattedCitation":"[9]","previouslyFormattedCitation":"[9]"},"properties":{"noteIndex":0},"schema":"https://github.com/citation-style-language/schema/raw/master/csl-citation.json"}</w:instrText>
      </w:r>
      <w:r w:rsidR="00C62060">
        <w:rPr>
          <w:rFonts w:asciiTheme="majorBidi" w:hAnsiTheme="majorBidi" w:cstheme="majorBidi"/>
        </w:rPr>
        <w:fldChar w:fldCharType="separate"/>
      </w:r>
      <w:r w:rsidR="00C62060" w:rsidRPr="00C62060">
        <w:rPr>
          <w:rFonts w:asciiTheme="majorBidi" w:hAnsiTheme="majorBidi" w:cstheme="majorBidi"/>
          <w:noProof/>
        </w:rPr>
        <w:t>[9]</w:t>
      </w:r>
      <w:ins w:id="67" w:author="MMC" w:date="2020-09-15T09:59:00Z">
        <w:r w:rsidR="00C62060">
          <w:rPr>
            <w:rFonts w:asciiTheme="majorBidi" w:hAnsiTheme="majorBidi" w:cstheme="majorBidi"/>
          </w:rPr>
          <w:fldChar w:fldCharType="end"/>
        </w:r>
      </w:ins>
      <w:ins w:id="68" w:author="MMC" w:date="2020-09-15T09:53:00Z">
        <w:r w:rsidR="00777211">
          <w:rPr>
            <w:rFonts w:asciiTheme="majorBidi" w:hAnsiTheme="majorBidi" w:cstheme="majorBidi"/>
          </w:rPr>
          <w:t>.</w:t>
        </w:r>
      </w:ins>
      <w:r w:rsidRPr="0023744C">
        <w:rPr>
          <w:rFonts w:asciiTheme="majorBidi" w:hAnsiTheme="majorBidi" w:cstheme="majorBidi"/>
        </w:rPr>
        <w:t xml:space="preserve"> </w:t>
      </w:r>
    </w:p>
    <w:p w14:paraId="4E00FB30" w14:textId="7D6ED6B8" w:rsidR="000B7B2D" w:rsidRDefault="00390074" w:rsidP="005425E5">
      <w:pPr>
        <w:spacing w:before="240"/>
        <w:rPr>
          <w:ins w:id="69" w:author="MMC" w:date="2020-09-15T11:54:00Z"/>
          <w:rFonts w:asciiTheme="majorBidi" w:hAnsiTheme="majorBidi" w:cstheme="majorBidi"/>
        </w:rPr>
      </w:pPr>
      <w:ins w:id="70" w:author="MMC" w:date="2020-09-15T10:12:00Z">
        <w:r>
          <w:rPr>
            <w:rFonts w:asciiTheme="majorBidi" w:hAnsiTheme="majorBidi" w:cstheme="majorBidi"/>
          </w:rPr>
          <w:t>S</w:t>
        </w:r>
        <w:r w:rsidR="000B7B2D">
          <w:rPr>
            <w:rFonts w:asciiTheme="majorBidi" w:hAnsiTheme="majorBidi" w:cstheme="majorBidi"/>
          </w:rPr>
          <w:t>everal efforts are made a</w:t>
        </w:r>
      </w:ins>
      <w:ins w:id="71" w:author="MMC" w:date="2020-09-15T10:20:00Z">
        <w:r w:rsidR="000B7B2D">
          <w:rPr>
            <w:rFonts w:asciiTheme="majorBidi" w:hAnsiTheme="majorBidi" w:cstheme="majorBidi"/>
          </w:rPr>
          <w:t xml:space="preserve">t international level to the </w:t>
        </w:r>
      </w:ins>
      <w:ins w:id="72" w:author="MMC" w:date="2020-09-15T10:22:00Z">
        <w:r w:rsidR="000B7B2D">
          <w:rPr>
            <w:rFonts w:asciiTheme="majorBidi" w:hAnsiTheme="majorBidi" w:cstheme="majorBidi"/>
          </w:rPr>
          <w:t>fix</w:t>
        </w:r>
      </w:ins>
      <w:ins w:id="73" w:author="MMC" w:date="2020-09-15T10:25:00Z">
        <w:r w:rsidR="000B7B2D">
          <w:rPr>
            <w:rFonts w:asciiTheme="majorBidi" w:hAnsiTheme="majorBidi" w:cstheme="majorBidi"/>
          </w:rPr>
          <w:t xml:space="preserve"> or</w:t>
        </w:r>
      </w:ins>
      <w:ins w:id="74" w:author="MMC" w:date="2020-09-15T10:22:00Z">
        <w:r w:rsidR="000B7B2D">
          <w:rPr>
            <w:rFonts w:asciiTheme="majorBidi" w:hAnsiTheme="majorBidi" w:cstheme="majorBidi"/>
          </w:rPr>
          <w:t xml:space="preserve"> at least reduce </w:t>
        </w:r>
      </w:ins>
      <w:ins w:id="75" w:author="MMC" w:date="2020-09-15T10:25:00Z">
        <w:r w:rsidR="000B7B2D">
          <w:rPr>
            <w:rFonts w:asciiTheme="majorBidi" w:hAnsiTheme="majorBidi" w:cstheme="majorBidi"/>
          </w:rPr>
          <w:t xml:space="preserve">this difference of quality of atmosphere in urban and rural areas. </w:t>
        </w:r>
      </w:ins>
      <w:ins w:id="76" w:author="MMC" w:date="2020-09-15T10:27:00Z">
        <w:r w:rsidR="000B7B2D">
          <w:rPr>
            <w:rFonts w:asciiTheme="majorBidi" w:hAnsiTheme="majorBidi" w:cstheme="majorBidi"/>
          </w:rPr>
          <w:t>This include</w:t>
        </w:r>
      </w:ins>
      <w:ins w:id="77" w:author="MMC" w:date="2020-09-15T10:29:00Z">
        <w:r w:rsidR="000B7B2D">
          <w:rPr>
            <w:rFonts w:asciiTheme="majorBidi" w:hAnsiTheme="majorBidi" w:cstheme="majorBidi"/>
          </w:rPr>
          <w:t>s</w:t>
        </w:r>
      </w:ins>
      <w:ins w:id="78" w:author="MMC" w:date="2020-09-15T10:27:00Z">
        <w:r w:rsidR="000B7B2D">
          <w:rPr>
            <w:rFonts w:asciiTheme="majorBidi" w:hAnsiTheme="majorBidi" w:cstheme="majorBidi"/>
          </w:rPr>
          <w:t xml:space="preserve"> massive urban plantation in</w:t>
        </w:r>
      </w:ins>
      <w:ins w:id="79" w:author="MMC" w:date="2020-09-15T10:29:00Z">
        <w:r w:rsidR="000C4BFE">
          <w:rPr>
            <w:rFonts w:asciiTheme="majorBidi" w:hAnsiTheme="majorBidi" w:cstheme="majorBidi"/>
          </w:rPr>
          <w:t xml:space="preserve"> </w:t>
        </w:r>
      </w:ins>
      <w:ins w:id="80" w:author="MMC" w:date="2020-09-15T10:28:00Z">
        <w:r w:rsidR="000B7B2D">
          <w:rPr>
            <w:rFonts w:asciiTheme="majorBidi" w:hAnsiTheme="majorBidi" w:cstheme="majorBidi"/>
          </w:rPr>
          <w:t>metropolitans</w:t>
        </w:r>
      </w:ins>
      <w:ins w:id="81" w:author="MMC" w:date="2020-09-15T10:29:00Z">
        <w:r w:rsidR="000C4BFE">
          <w:rPr>
            <w:rFonts w:asciiTheme="majorBidi" w:hAnsiTheme="majorBidi" w:cstheme="majorBidi"/>
          </w:rPr>
          <w:t xml:space="preserve"> so that to lower down the</w:t>
        </w:r>
      </w:ins>
      <w:ins w:id="82" w:author="MMC" w:date="2020-09-15T10:30:00Z">
        <w:r w:rsidR="000C4BFE">
          <w:rPr>
            <w:rFonts w:asciiTheme="majorBidi" w:hAnsiTheme="majorBidi" w:cstheme="majorBidi"/>
          </w:rPr>
          <w:t xml:space="preserve"> impact of </w:t>
        </w:r>
      </w:ins>
      <w:ins w:id="83" w:author="MMC" w:date="2020-09-15T10:31:00Z">
        <w:r w:rsidR="000C4BFE">
          <w:rPr>
            <w:rFonts w:asciiTheme="majorBidi" w:hAnsiTheme="majorBidi" w:cstheme="majorBidi"/>
          </w:rPr>
          <w:t>GHG</w:t>
        </w:r>
      </w:ins>
      <w:ins w:id="84" w:author="MMC" w:date="2020-09-15T10:29:00Z">
        <w:r w:rsidR="000C4BFE">
          <w:rPr>
            <w:rFonts w:asciiTheme="majorBidi" w:hAnsiTheme="majorBidi" w:cstheme="majorBidi"/>
          </w:rPr>
          <w:t xml:space="preserve"> emissions</w:t>
        </w:r>
      </w:ins>
      <w:ins w:id="85" w:author="MMC" w:date="2020-09-15T10:28:00Z">
        <w:r w:rsidR="000B7B2D">
          <w:rPr>
            <w:rFonts w:asciiTheme="majorBidi" w:hAnsiTheme="majorBidi" w:cstheme="majorBidi"/>
          </w:rPr>
          <w:t>.</w:t>
        </w:r>
      </w:ins>
      <w:ins w:id="86" w:author="MMC" w:date="2020-09-15T10:31:00Z">
        <w:r w:rsidR="000C4BFE">
          <w:rPr>
            <w:rFonts w:asciiTheme="majorBidi" w:hAnsiTheme="majorBidi" w:cstheme="majorBidi"/>
          </w:rPr>
          <w:t xml:space="preserve"> However, in some cases this </w:t>
        </w:r>
      </w:ins>
      <w:ins w:id="87" w:author="MMC" w:date="2020-09-15T10:33:00Z">
        <w:r w:rsidR="000C4BFE">
          <w:rPr>
            <w:rFonts w:asciiTheme="majorBidi" w:hAnsiTheme="majorBidi" w:cstheme="majorBidi"/>
          </w:rPr>
          <w:t>massive plantation without precise</w:t>
        </w:r>
      </w:ins>
      <w:ins w:id="88" w:author="MMC" w:date="2020-09-15T10:34:00Z">
        <w:r w:rsidR="000C4BFE">
          <w:rPr>
            <w:rFonts w:asciiTheme="majorBidi" w:hAnsiTheme="majorBidi" w:cstheme="majorBidi"/>
          </w:rPr>
          <w:t xml:space="preserve"> research brought adverse </w:t>
        </w:r>
      </w:ins>
      <w:ins w:id="89" w:author="MMC" w:date="2020-09-15T10:36:00Z">
        <w:r w:rsidR="000C4BFE">
          <w:rPr>
            <w:rFonts w:asciiTheme="majorBidi" w:hAnsiTheme="majorBidi" w:cstheme="majorBidi"/>
          </w:rPr>
          <w:t>consequences.</w:t>
        </w:r>
      </w:ins>
      <w:ins w:id="90" w:author="MMC" w:date="2020-09-15T10:37:00Z">
        <w:r w:rsidR="000C4BFE">
          <w:rPr>
            <w:rFonts w:asciiTheme="majorBidi" w:hAnsiTheme="majorBidi" w:cstheme="majorBidi"/>
          </w:rPr>
          <w:t xml:space="preserve"> For instance, a plant called Conocarpus</w:t>
        </w:r>
      </w:ins>
      <w:ins w:id="91" w:author="MMC" w:date="2020-09-15T10:38:00Z">
        <w:r w:rsidR="000C4BFE">
          <w:rPr>
            <w:rFonts w:asciiTheme="majorBidi" w:hAnsiTheme="majorBidi" w:cstheme="majorBidi"/>
          </w:rPr>
          <w:t xml:space="preserve"> was planted</w:t>
        </w:r>
      </w:ins>
      <w:ins w:id="92" w:author="MMC" w:date="2020-09-15T10:44:00Z">
        <w:r w:rsidR="006F5846">
          <w:rPr>
            <w:rFonts w:asciiTheme="majorBidi" w:hAnsiTheme="majorBidi" w:cstheme="majorBidi"/>
          </w:rPr>
          <w:t xml:space="preserve"> extensively</w:t>
        </w:r>
      </w:ins>
      <w:ins w:id="93" w:author="MMC" w:date="2020-09-15T10:38:00Z">
        <w:r w:rsidR="000C4BFE">
          <w:rPr>
            <w:rFonts w:asciiTheme="majorBidi" w:hAnsiTheme="majorBidi" w:cstheme="majorBidi"/>
          </w:rPr>
          <w:t xml:space="preserve"> </w:t>
        </w:r>
      </w:ins>
      <w:ins w:id="94" w:author="MMC" w:date="2020-09-15T10:41:00Z">
        <w:r w:rsidR="006F5846">
          <w:rPr>
            <w:rFonts w:asciiTheme="majorBidi" w:hAnsiTheme="majorBidi" w:cstheme="majorBidi"/>
          </w:rPr>
          <w:t>in Karachi, Pakistan</w:t>
        </w:r>
      </w:ins>
      <w:ins w:id="95" w:author="MMC" w:date="2020-09-15T10:44:00Z">
        <w:r w:rsidR="006F5846">
          <w:rPr>
            <w:rFonts w:asciiTheme="majorBidi" w:hAnsiTheme="majorBidi" w:cstheme="majorBidi"/>
          </w:rPr>
          <w:t>.</w:t>
        </w:r>
      </w:ins>
      <w:ins w:id="96" w:author="MMC" w:date="2020-09-15T10:37:00Z">
        <w:r w:rsidR="000C4BFE">
          <w:rPr>
            <w:rFonts w:asciiTheme="majorBidi" w:hAnsiTheme="majorBidi" w:cstheme="majorBidi"/>
          </w:rPr>
          <w:t xml:space="preserve"> </w:t>
        </w:r>
      </w:ins>
      <w:ins w:id="97" w:author="MMC" w:date="2020-09-15T10:44:00Z">
        <w:r w:rsidR="006F5846">
          <w:rPr>
            <w:rFonts w:asciiTheme="majorBidi" w:hAnsiTheme="majorBidi" w:cstheme="majorBidi"/>
          </w:rPr>
          <w:t xml:space="preserve">This plant has capability to grow </w:t>
        </w:r>
      </w:ins>
      <w:ins w:id="98" w:author="MMC" w:date="2020-09-15T10:47:00Z">
        <w:r w:rsidR="006F5846">
          <w:rPr>
            <w:rFonts w:asciiTheme="majorBidi" w:hAnsiTheme="majorBidi" w:cstheme="majorBidi"/>
          </w:rPr>
          <w:t>rapidly due to which it is suggested to not to plant it in</w:t>
        </w:r>
      </w:ins>
      <w:ins w:id="99" w:author="MMC" w:date="2020-09-15T10:51:00Z">
        <w:r w:rsidR="00A3735F">
          <w:rPr>
            <w:rFonts w:asciiTheme="majorBidi" w:hAnsiTheme="majorBidi" w:cstheme="majorBidi"/>
          </w:rPr>
          <w:t xml:space="preserve"> u</w:t>
        </w:r>
      </w:ins>
      <w:ins w:id="100" w:author="MMC" w:date="2020-09-15T10:47:00Z">
        <w:r w:rsidR="006F5846">
          <w:rPr>
            <w:rFonts w:asciiTheme="majorBidi" w:hAnsiTheme="majorBidi" w:cstheme="majorBidi"/>
          </w:rPr>
          <w:t xml:space="preserve">rban areas as it absorbs water from soil causing a number of issues. </w:t>
        </w:r>
      </w:ins>
      <w:ins w:id="101" w:author="MMC" w:date="2020-09-15T10:49:00Z">
        <w:r w:rsidR="006F5846">
          <w:rPr>
            <w:rFonts w:asciiTheme="majorBidi" w:hAnsiTheme="majorBidi" w:cstheme="majorBidi"/>
          </w:rPr>
          <w:t>First of all, due to reduction of water concentration in ground, humidity in atmosphere g</w:t>
        </w:r>
        <w:r w:rsidR="00A3735F">
          <w:rPr>
            <w:rFonts w:asciiTheme="majorBidi" w:hAnsiTheme="majorBidi" w:cstheme="majorBidi"/>
          </w:rPr>
          <w:t>ets reduced ultimately result</w:t>
        </w:r>
      </w:ins>
      <w:ins w:id="102" w:author="MMC" w:date="2020-09-15T10:53:00Z">
        <w:r w:rsidR="00A3735F">
          <w:rPr>
            <w:rFonts w:asciiTheme="majorBidi" w:hAnsiTheme="majorBidi" w:cstheme="majorBidi"/>
          </w:rPr>
          <w:t>s</w:t>
        </w:r>
      </w:ins>
      <w:ins w:id="103" w:author="MMC" w:date="2020-09-15T10:49:00Z">
        <w:r w:rsidR="006F5846">
          <w:rPr>
            <w:rFonts w:asciiTheme="majorBidi" w:hAnsiTheme="majorBidi" w:cstheme="majorBidi"/>
          </w:rPr>
          <w:t xml:space="preserve"> in </w:t>
        </w:r>
      </w:ins>
      <w:ins w:id="104" w:author="MMC" w:date="2020-09-15T10:53:00Z">
        <w:r w:rsidR="00A3735F">
          <w:rPr>
            <w:rFonts w:asciiTheme="majorBidi" w:hAnsiTheme="majorBidi" w:cstheme="majorBidi"/>
          </w:rPr>
          <w:t xml:space="preserve">limiting rainfall. </w:t>
        </w:r>
        <w:r w:rsidR="000F607C">
          <w:rPr>
            <w:rFonts w:asciiTheme="majorBidi" w:hAnsiTheme="majorBidi" w:cstheme="majorBidi"/>
          </w:rPr>
          <w:t xml:space="preserve">Due to this plantation, </w:t>
        </w:r>
      </w:ins>
      <w:ins w:id="105" w:author="MMC" w:date="2020-09-15T10:54:00Z">
        <w:r w:rsidR="000F607C">
          <w:rPr>
            <w:rFonts w:asciiTheme="majorBidi" w:hAnsiTheme="majorBidi" w:cstheme="majorBidi"/>
          </w:rPr>
          <w:t xml:space="preserve">Karachi suffered from worst kind of heat strokes in the year 2015 and 2016 that went without rainfall. </w:t>
        </w:r>
      </w:ins>
      <w:ins w:id="106" w:author="MMC" w:date="2020-09-15T10:56:00Z">
        <w:r w:rsidR="000F607C">
          <w:rPr>
            <w:rFonts w:asciiTheme="majorBidi" w:hAnsiTheme="majorBidi" w:cstheme="majorBidi"/>
          </w:rPr>
          <w:t>This makes it crucial to go through the characteristics of plants before planting it.</w:t>
        </w:r>
      </w:ins>
      <w:ins w:id="107" w:author="MMC" w:date="2020-09-15T10:57:00Z">
        <w:r w:rsidR="000F607C">
          <w:rPr>
            <w:rFonts w:asciiTheme="majorBidi" w:hAnsiTheme="majorBidi" w:cstheme="majorBidi"/>
          </w:rPr>
          <w:t xml:space="preserve"> </w:t>
        </w:r>
      </w:ins>
    </w:p>
    <w:p w14:paraId="51FF0FB6" w14:textId="32350978" w:rsidR="000F0906" w:rsidRDefault="000F0906" w:rsidP="005425E5">
      <w:pPr>
        <w:spacing w:before="240"/>
        <w:rPr>
          <w:ins w:id="108" w:author="MMC" w:date="2020-09-15T10:57:00Z"/>
          <w:rFonts w:asciiTheme="majorBidi" w:hAnsiTheme="majorBidi" w:cstheme="majorBidi"/>
        </w:rPr>
      </w:pPr>
      <w:ins w:id="109" w:author="MMC" w:date="2020-09-15T11:54:00Z">
        <w:r>
          <w:rPr>
            <w:rFonts w:asciiTheme="majorBidi" w:hAnsiTheme="majorBidi" w:cstheme="majorBidi"/>
          </w:rPr>
          <w:t xml:space="preserve">Another example is of </w:t>
        </w:r>
      </w:ins>
      <w:ins w:id="110" w:author="MMC" w:date="2020-09-15T11:55:00Z">
        <w:r>
          <w:rPr>
            <w:rFonts w:asciiTheme="majorBidi" w:hAnsiTheme="majorBidi" w:cstheme="majorBidi"/>
          </w:rPr>
          <w:t xml:space="preserve">Paper Mulberry trees that were </w:t>
        </w:r>
      </w:ins>
      <w:ins w:id="111" w:author="MMC" w:date="2020-09-15T11:58:00Z">
        <w:r w:rsidR="00201B81">
          <w:rPr>
            <w:rFonts w:asciiTheme="majorBidi" w:hAnsiTheme="majorBidi" w:cstheme="majorBidi"/>
          </w:rPr>
          <w:t>planted back in 70</w:t>
        </w:r>
      </w:ins>
      <w:ins w:id="112" w:author="MMC" w:date="2020-09-15T12:01:00Z">
        <w:r w:rsidR="00201B81">
          <w:rPr>
            <w:rFonts w:asciiTheme="majorBidi" w:hAnsiTheme="majorBidi" w:cstheme="majorBidi"/>
          </w:rPr>
          <w:t>`</w:t>
        </w:r>
      </w:ins>
      <w:ins w:id="113" w:author="MMC" w:date="2020-09-15T11:58:00Z">
        <w:r w:rsidR="00201B81">
          <w:rPr>
            <w:rFonts w:asciiTheme="majorBidi" w:hAnsiTheme="majorBidi" w:cstheme="majorBidi"/>
          </w:rPr>
          <w:t>s</w:t>
        </w:r>
      </w:ins>
      <w:ins w:id="114" w:author="MMC" w:date="2020-09-15T11:59:00Z">
        <w:r w:rsidR="00201B81">
          <w:rPr>
            <w:rFonts w:asciiTheme="majorBidi" w:hAnsiTheme="majorBidi" w:cstheme="majorBidi"/>
          </w:rPr>
          <w:t xml:space="preserve"> when the capital was being</w:t>
        </w:r>
      </w:ins>
      <w:ins w:id="115" w:author="MMC" w:date="2020-09-15T12:00:00Z">
        <w:r w:rsidR="00201B81">
          <w:rPr>
            <w:rFonts w:asciiTheme="majorBidi" w:hAnsiTheme="majorBidi" w:cstheme="majorBidi"/>
          </w:rPr>
          <w:t xml:space="preserve"> developed. These trees release pollen grains twice a year</w:t>
        </w:r>
      </w:ins>
      <w:ins w:id="116" w:author="MMC" w:date="2020-09-15T12:02:00Z">
        <w:r w:rsidR="00201B81">
          <w:rPr>
            <w:rFonts w:asciiTheme="majorBidi" w:hAnsiTheme="majorBidi" w:cstheme="majorBidi"/>
          </w:rPr>
          <w:t xml:space="preserve"> which has caused increase</w:t>
        </w:r>
      </w:ins>
      <w:ins w:id="117" w:author="MMC" w:date="2020-09-15T12:06:00Z">
        <w:r w:rsidR="00201B81">
          <w:rPr>
            <w:rFonts w:asciiTheme="majorBidi" w:hAnsiTheme="majorBidi" w:cstheme="majorBidi"/>
          </w:rPr>
          <w:t>d number of</w:t>
        </w:r>
      </w:ins>
      <w:ins w:id="118" w:author="MMC" w:date="2020-09-15T12:02:00Z">
        <w:r w:rsidR="00201B81">
          <w:rPr>
            <w:rFonts w:asciiTheme="majorBidi" w:hAnsiTheme="majorBidi" w:cstheme="majorBidi"/>
          </w:rPr>
          <w:t xml:space="preserve"> Asthma patients in the city.</w:t>
        </w:r>
      </w:ins>
      <w:ins w:id="119" w:author="MMC" w:date="2020-09-15T12:00:00Z">
        <w:r w:rsidR="00201B81">
          <w:rPr>
            <w:rFonts w:asciiTheme="majorBidi" w:hAnsiTheme="majorBidi" w:cstheme="majorBidi"/>
          </w:rPr>
          <w:t xml:space="preserve"> </w:t>
        </w:r>
      </w:ins>
      <w:ins w:id="120" w:author="MMC" w:date="2020-09-15T12:03:00Z">
        <w:r w:rsidR="00201B81">
          <w:rPr>
            <w:rFonts w:asciiTheme="majorBidi" w:hAnsiTheme="majorBidi" w:cstheme="majorBidi"/>
          </w:rPr>
          <w:t xml:space="preserve">Though these trees are planted in many other cities across the world </w:t>
        </w:r>
      </w:ins>
      <w:ins w:id="121" w:author="MMC" w:date="2020-09-15T12:06:00Z">
        <w:r w:rsidR="00201B81">
          <w:rPr>
            <w:rFonts w:asciiTheme="majorBidi" w:hAnsiTheme="majorBidi" w:cstheme="majorBidi"/>
          </w:rPr>
          <w:t>and are perfect for their atmosphere</w:t>
        </w:r>
      </w:ins>
      <w:ins w:id="122" w:author="MMC" w:date="2020-09-15T12:37:00Z">
        <w:r w:rsidR="008C3D2B">
          <w:rPr>
            <w:rFonts w:asciiTheme="majorBidi" w:hAnsiTheme="majorBidi" w:cstheme="majorBidi"/>
          </w:rPr>
          <w:fldChar w:fldCharType="begin" w:fldLock="1"/>
        </w:r>
      </w:ins>
      <w:r w:rsidR="008C3D2B">
        <w:rPr>
          <w:rFonts w:asciiTheme="majorBidi" w:hAnsiTheme="majorBidi" w:cstheme="majorBidi"/>
        </w:rPr>
        <w:instrText>ADDIN CSL_CITATION {"citationItems":[{"id":"ITEM-1","itemData":{"DOI":"10.4081/gh.2019.727","author":[{"dropping-particle":"","family":"Iqbal","given":"Javed","non-dropping-particle":"","parse-names":false,"suffix":""},{"dropping-particle":"","family":"Khan","given":"Junaid Aziz","non-dropping-particle":"","parse-names":false,"suffix":""}],"id":"ITEM-1","issue":"November","issued":{"date-parts":[["2019"]]},"title":"m er ci al","type":"article-journal"},"uris":["http://www.mendeley.com/documents/?uuid=f6e71166-a95a-4940-b30b-028565c4ea56"]}],"mendeley":{"formattedCitation":"[10]","plainTextFormattedCitation":"[10]"},"properties":{"noteIndex":0},"schema":"https://github.com/citation-style-language/schema/raw/master/csl-citation.json"}</w:instrText>
      </w:r>
      <w:r w:rsidR="008C3D2B">
        <w:rPr>
          <w:rFonts w:asciiTheme="majorBidi" w:hAnsiTheme="majorBidi" w:cstheme="majorBidi"/>
        </w:rPr>
        <w:fldChar w:fldCharType="separate"/>
      </w:r>
      <w:r w:rsidR="008C3D2B" w:rsidRPr="008C3D2B">
        <w:rPr>
          <w:rFonts w:asciiTheme="majorBidi" w:hAnsiTheme="majorBidi" w:cstheme="majorBidi"/>
          <w:noProof/>
        </w:rPr>
        <w:t>[10]</w:t>
      </w:r>
      <w:ins w:id="123" w:author="MMC" w:date="2020-09-15T12:37:00Z">
        <w:r w:rsidR="008C3D2B">
          <w:rPr>
            <w:rFonts w:asciiTheme="majorBidi" w:hAnsiTheme="majorBidi" w:cstheme="majorBidi"/>
          </w:rPr>
          <w:fldChar w:fldCharType="end"/>
        </w:r>
      </w:ins>
      <w:ins w:id="124" w:author="MMC" w:date="2020-09-15T12:06:00Z">
        <w:r w:rsidR="00201B81">
          <w:rPr>
            <w:rFonts w:asciiTheme="majorBidi" w:hAnsiTheme="majorBidi" w:cstheme="majorBidi"/>
          </w:rPr>
          <w:t xml:space="preserve">. </w:t>
        </w:r>
      </w:ins>
      <w:ins w:id="125" w:author="MMC" w:date="2020-09-15T12:08:00Z">
        <w:r w:rsidR="007A1CD1">
          <w:rPr>
            <w:rFonts w:asciiTheme="majorBidi" w:hAnsiTheme="majorBidi" w:cstheme="majorBidi"/>
          </w:rPr>
          <w:t xml:space="preserve"> </w:t>
        </w:r>
      </w:ins>
    </w:p>
    <w:p w14:paraId="63DD03CE" w14:textId="6FDA27FE"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A number of systems and concepts are proposed as </w:t>
      </w:r>
      <w:del w:id="126" w:author="MMC" w:date="2020-09-15T10:26:00Z">
        <w:r w:rsidRPr="0023744C" w:rsidDel="000B7B2D">
          <w:rPr>
            <w:rFonts w:asciiTheme="majorBidi" w:hAnsiTheme="majorBidi" w:cstheme="majorBidi"/>
          </w:rPr>
          <w:delText xml:space="preserve">a </w:delText>
        </w:r>
      </w:del>
      <w:r w:rsidRPr="0023744C">
        <w:rPr>
          <w:rFonts w:asciiTheme="majorBidi" w:hAnsiTheme="majorBidi" w:cstheme="majorBidi"/>
        </w:rPr>
        <w:t>solution to</w:t>
      </w:r>
      <w:ins w:id="127" w:author="MMC" w:date="2020-09-15T12:18:00Z">
        <w:r w:rsidR="007A1CD1">
          <w:rPr>
            <w:rFonts w:asciiTheme="majorBidi" w:hAnsiTheme="majorBidi" w:cstheme="majorBidi"/>
          </w:rPr>
          <w:t xml:space="preserve"> the problem of </w:t>
        </w:r>
      </w:ins>
      <w:del w:id="128" w:author="MMC" w:date="2020-09-15T12:18:00Z">
        <w:r w:rsidRPr="0023744C" w:rsidDel="007A1CD1">
          <w:rPr>
            <w:rFonts w:asciiTheme="majorBidi" w:hAnsiTheme="majorBidi" w:cstheme="majorBidi"/>
          </w:rPr>
          <w:delText xml:space="preserve"> </w:delText>
        </w:r>
      </w:del>
      <w:r w:rsidRPr="0023744C">
        <w:rPr>
          <w:rFonts w:asciiTheme="majorBidi" w:hAnsiTheme="majorBidi" w:cstheme="majorBidi"/>
        </w:rPr>
        <w:t xml:space="preserve">deforestation </w:t>
      </w:r>
      <w:ins w:id="129" w:author="MMC" w:date="2020-09-15T12:19:00Z">
        <w:r w:rsidR="00217A66">
          <w:rPr>
            <w:rFonts w:asciiTheme="majorBidi" w:hAnsiTheme="majorBidi" w:cstheme="majorBidi"/>
          </w:rPr>
          <w:t xml:space="preserve">and lack of green habitats in urban areas </w:t>
        </w:r>
      </w:ins>
      <w:r w:rsidRPr="0023744C">
        <w:rPr>
          <w:rFonts w:asciiTheme="majorBidi" w:hAnsiTheme="majorBidi" w:cstheme="majorBidi"/>
        </w:rPr>
        <w:t xml:space="preserve">but hardly any system is designed for the revival of the metropolitan’s environment. Concepts implemented for </w:t>
      </w:r>
      <w:ins w:id="130" w:author="MMC" w:date="2020-09-15T10:08:00Z">
        <w:r w:rsidR="00C62060">
          <w:rPr>
            <w:rFonts w:asciiTheme="majorBidi" w:hAnsiTheme="majorBidi" w:cstheme="majorBidi"/>
          </w:rPr>
          <w:t xml:space="preserve">restoration and preservation of </w:t>
        </w:r>
      </w:ins>
      <w:r w:rsidRPr="0023744C">
        <w:rPr>
          <w:rFonts w:asciiTheme="majorBidi" w:hAnsiTheme="majorBidi" w:cstheme="majorBidi"/>
        </w:rPr>
        <w:t>forest are actually applicable for urban areas too. Such as, Community Based Forest Management</w:t>
      </w:r>
      <w:ins w:id="131" w:author="MMC" w:date="2020-09-15T10:09:00Z">
        <w:r w:rsidR="00390074">
          <w:rPr>
            <w:rFonts w:asciiTheme="majorBidi" w:hAnsiTheme="majorBidi" w:cstheme="majorBidi"/>
          </w:rPr>
          <w:t xml:space="preserve"> which is</w:t>
        </w:r>
      </w:ins>
      <w:del w:id="132" w:author="MMC" w:date="2020-09-15T10:09:00Z">
        <w:r w:rsidRPr="0023744C" w:rsidDel="00390074">
          <w:rPr>
            <w:rFonts w:asciiTheme="majorBidi" w:hAnsiTheme="majorBidi" w:cstheme="majorBidi"/>
          </w:rPr>
          <w:delText>. This</w:delText>
        </w:r>
      </w:del>
      <w:r w:rsidRPr="0023744C">
        <w:rPr>
          <w:rFonts w:asciiTheme="majorBidi" w:hAnsiTheme="majorBidi" w:cstheme="majorBidi"/>
        </w:rPr>
        <w:t xml:space="preserve"> </w:t>
      </w:r>
      <w:del w:id="133" w:author="MMC" w:date="2020-09-15T10:10:00Z">
        <w:r w:rsidRPr="0023744C" w:rsidDel="00390074">
          <w:rPr>
            <w:rFonts w:asciiTheme="majorBidi" w:hAnsiTheme="majorBidi" w:cstheme="majorBidi"/>
          </w:rPr>
          <w:delText>concept i</w:delText>
        </w:r>
      </w:del>
      <w:del w:id="134" w:author="MMC" w:date="2020-09-15T10:09:00Z">
        <w:r w:rsidRPr="0023744C" w:rsidDel="00390074">
          <w:rPr>
            <w:rFonts w:asciiTheme="majorBidi" w:hAnsiTheme="majorBidi" w:cstheme="majorBidi"/>
          </w:rPr>
          <w:delText>s</w:delText>
        </w:r>
      </w:del>
      <w:r w:rsidRPr="0023744C">
        <w:rPr>
          <w:rFonts w:asciiTheme="majorBidi" w:hAnsiTheme="majorBidi" w:cstheme="majorBidi"/>
        </w:rPr>
        <w:t xml:space="preserve"> a powerful paradigm through which the community is welcomed to take part in forest restoration. CBFM was successfully implemented in the Philippine in 1995 where more than 80% </w:t>
      </w:r>
      <w:r w:rsidR="00627358">
        <w:rPr>
          <w:rFonts w:asciiTheme="majorBidi" w:hAnsiTheme="majorBidi" w:cstheme="majorBidi"/>
        </w:rPr>
        <w:t>of forest were cut off. The Government</w:t>
      </w:r>
      <w:r w:rsidRPr="0023744C">
        <w:rPr>
          <w:rFonts w:asciiTheme="majorBidi" w:hAnsiTheme="majorBidi" w:cstheme="majorBidi"/>
        </w:rPr>
        <w:t xml:space="preserve"> accepted public’s interference in order to restore the green land.</w:t>
      </w:r>
    </w:p>
    <w:p w14:paraId="30E7D179" w14:textId="77777777"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 The same can be done to buck up the urban population for plantation campaigns. If the community takes part in fulfilling the environment need then it will give urban </w:t>
      </w:r>
      <w:r w:rsidRPr="0023744C">
        <w:rPr>
          <w:rFonts w:asciiTheme="majorBidi" w:hAnsiTheme="majorBidi" w:cstheme="majorBidi"/>
        </w:rPr>
        <w:lastRenderedPageBreak/>
        <w:t>plantation a new face. Plantation campaigns run by public can help in the process of betterment of Air quality.</w:t>
      </w:r>
    </w:p>
    <w:p w14:paraId="485BEE6A" w14:textId="0604E93A" w:rsidR="005425E5" w:rsidRDefault="005425E5" w:rsidP="005425E5">
      <w:pPr>
        <w:spacing w:before="240"/>
        <w:rPr>
          <w:ins w:id="135" w:author="MMC" w:date="2020-09-15T12:21:00Z"/>
          <w:rFonts w:asciiTheme="majorBidi" w:hAnsiTheme="majorBidi" w:cstheme="majorBidi"/>
        </w:rPr>
      </w:pPr>
      <w:r w:rsidRPr="0023744C">
        <w:rPr>
          <w:rFonts w:asciiTheme="majorBidi" w:hAnsiTheme="majorBidi" w:cstheme="majorBidi"/>
        </w:rPr>
        <w:t>In another study</w:t>
      </w:r>
      <w:r w:rsidR="006D56E4">
        <w:rPr>
          <w:rFonts w:asciiTheme="majorBidi" w:hAnsiTheme="majorBidi" w:cstheme="majorBidi"/>
        </w:rPr>
        <w:fldChar w:fldCharType="begin" w:fldLock="1"/>
      </w:r>
      <w:r w:rsidR="008C3D2B">
        <w:rPr>
          <w:rFonts w:asciiTheme="majorBidi" w:hAnsiTheme="majorBidi" w:cstheme="majorBidi"/>
        </w:rPr>
        <w:instrText>ADDIN CSL_CITATION {"citationItems":[{"id":"ITEM-1","itemData":{"ISBN":"9789352674930","author":[{"dropping-particle":"","family":"Koul","given":"Monika","non-dropping-particle":"","parse-names":false,"suffix":""}],"id":"ITEM-1","issue":"March 2016","issued":{"date-parts":[["2019"]]},"title":"PLANTATION OF SHRUBS IN URBAN AREAS TO CONTEST","type":"article-journal"},"uris":["http://www.mendeley.com/documents/?uuid=f8156be7-7dbc-45fe-a8f1-b62c851dffdf"]}],"mendeley":{"formattedCitation":"[11]","plainTextFormattedCitation":"[11]","previouslyFormattedCitation":"[10]"},"properties":{"noteIndex":0},"schema":"https://github.com/citation-style-language/schema/raw/master/csl-citation.json"}</w:instrText>
      </w:r>
      <w:r w:rsidR="006D56E4">
        <w:rPr>
          <w:rFonts w:asciiTheme="majorBidi" w:hAnsiTheme="majorBidi" w:cstheme="majorBidi"/>
        </w:rPr>
        <w:fldChar w:fldCharType="separate"/>
      </w:r>
      <w:r w:rsidR="008C3D2B" w:rsidRPr="008C3D2B">
        <w:rPr>
          <w:rFonts w:asciiTheme="majorBidi" w:hAnsiTheme="majorBidi" w:cstheme="majorBidi"/>
          <w:noProof/>
        </w:rPr>
        <w:t>[11]</w:t>
      </w:r>
      <w:r w:rsidR="006D56E4">
        <w:rPr>
          <w:rFonts w:asciiTheme="majorBidi" w:hAnsiTheme="majorBidi" w:cstheme="majorBidi"/>
        </w:rPr>
        <w:fldChar w:fldCharType="end"/>
      </w:r>
      <w:r w:rsidRPr="0023744C">
        <w:rPr>
          <w:rFonts w:asciiTheme="majorBidi" w:hAnsiTheme="majorBidi" w:cstheme="majorBidi"/>
        </w:rPr>
        <w:t>, it is revealed that greenbelts of shrubs can impressively lower</w:t>
      </w:r>
      <w:ins w:id="136" w:author="MMC" w:date="2020-09-15T12:20:00Z">
        <w:r w:rsidR="00217A66">
          <w:rPr>
            <w:rFonts w:asciiTheme="majorBidi" w:hAnsiTheme="majorBidi" w:cstheme="majorBidi"/>
          </w:rPr>
          <w:t xml:space="preserve"> </w:t>
        </w:r>
      </w:ins>
      <w:del w:id="137" w:author="MMC" w:date="2020-09-15T12:20:00Z">
        <w:r w:rsidRPr="0023744C" w:rsidDel="00217A66">
          <w:rPr>
            <w:rFonts w:asciiTheme="majorBidi" w:hAnsiTheme="majorBidi" w:cstheme="majorBidi"/>
          </w:rPr>
          <w:delText xml:space="preserve"> </w:delText>
        </w:r>
      </w:del>
      <w:r w:rsidRPr="0023744C">
        <w:rPr>
          <w:rFonts w:asciiTheme="majorBidi" w:hAnsiTheme="majorBidi" w:cstheme="majorBidi"/>
        </w:rPr>
        <w:t>down carbon level. Indian Govt. has made it mandatory to do plantation over recommended area in and around industrial area. The study suggests that pollution tolerant shrubs can prove a boon and an environment friendly solution in reducing Air pollution level. It says 65-600 ft. wide buffer can reduce Air pollutants level up to 40-45 percent.</w:t>
      </w:r>
    </w:p>
    <w:p w14:paraId="0A11553A" w14:textId="1C65CA6B" w:rsidR="00217A66" w:rsidRDefault="00217A66">
      <w:pPr>
        <w:pStyle w:val="heading20"/>
        <w:numPr>
          <w:ilvl w:val="1"/>
          <w:numId w:val="11"/>
        </w:numPr>
        <w:spacing w:before="240"/>
        <w:ind w:left="360"/>
        <w:jc w:val="both"/>
        <w:rPr>
          <w:ins w:id="138" w:author="MMC" w:date="2020-09-15T12:21:00Z"/>
          <w:rFonts w:asciiTheme="majorBidi" w:hAnsiTheme="majorBidi" w:cstheme="majorBidi"/>
        </w:rPr>
        <w:pPrChange w:id="139" w:author="MMC" w:date="2020-09-15T12:21:00Z">
          <w:pPr>
            <w:spacing w:before="240"/>
          </w:pPr>
        </w:pPrChange>
      </w:pPr>
      <w:ins w:id="140" w:author="MMC" w:date="2020-09-15T12:21:00Z">
        <w:r>
          <w:rPr>
            <w:rFonts w:asciiTheme="majorBidi" w:hAnsiTheme="majorBidi" w:cstheme="majorBidi"/>
          </w:rPr>
          <w:t>Varied Natured of Plants</w:t>
        </w:r>
      </w:ins>
    </w:p>
    <w:p w14:paraId="1E667BE7" w14:textId="1761C2DA" w:rsidR="00217A66" w:rsidRDefault="00217A66">
      <w:pPr>
        <w:pStyle w:val="p1a"/>
        <w:rPr>
          <w:ins w:id="141" w:author="MMC" w:date="2020-09-15T12:46:00Z"/>
        </w:rPr>
        <w:pPrChange w:id="142" w:author="MMC" w:date="2020-09-15T12:21:00Z">
          <w:pPr>
            <w:spacing w:before="240"/>
          </w:pPr>
        </w:pPrChange>
      </w:pPr>
      <w:ins w:id="143" w:author="MMC" w:date="2020-09-15T12:27:00Z">
        <w:r>
          <w:t xml:space="preserve">Plants don’t only vary in their appearance but there are also significant </w:t>
        </w:r>
      </w:ins>
      <w:ins w:id="144" w:author="MMC" w:date="2020-09-15T12:31:00Z">
        <w:r w:rsidR="003156BA">
          <w:t xml:space="preserve">differences in the impacts they mark on environment. </w:t>
        </w:r>
      </w:ins>
      <w:ins w:id="145" w:author="MMC" w:date="2020-09-15T12:32:00Z">
        <w:r w:rsidR="003156BA">
          <w:t xml:space="preserve">Even impacts of same plants in different regions, climate </w:t>
        </w:r>
      </w:ins>
      <w:ins w:id="146" w:author="MMC" w:date="2020-09-15T12:33:00Z">
        <w:r w:rsidR="008C3D2B">
          <w:t xml:space="preserve">conditions </w:t>
        </w:r>
      </w:ins>
      <w:ins w:id="147" w:author="MMC" w:date="2020-09-15T12:32:00Z">
        <w:r w:rsidR="003156BA">
          <w:t>and environment are sometimes contrary</w:t>
        </w:r>
      </w:ins>
      <w:ins w:id="148" w:author="MMC" w:date="2020-09-15T12:33:00Z">
        <w:r w:rsidR="008C3D2B">
          <w:t xml:space="preserve"> as discussed in above example</w:t>
        </w:r>
      </w:ins>
      <w:ins w:id="149" w:author="MMC" w:date="2020-09-15T12:40:00Z">
        <w:r w:rsidR="00C45C63">
          <w:t>s</w:t>
        </w:r>
      </w:ins>
      <w:ins w:id="150" w:author="MMC" w:date="2020-09-15T12:33:00Z">
        <w:r w:rsidR="00712B3F">
          <w:t>.</w:t>
        </w:r>
      </w:ins>
      <w:ins w:id="151" w:author="MMC" w:date="2020-09-15T12:46:00Z">
        <w:r w:rsidR="00712B3F">
          <w:t xml:space="preserve"> </w:t>
        </w:r>
      </w:ins>
    </w:p>
    <w:p w14:paraId="13C2130E" w14:textId="5C328D34" w:rsidR="00712B3F" w:rsidRPr="00712B3F" w:rsidRDefault="00712B3F">
      <w:pPr>
        <w:rPr>
          <w:ins w:id="152" w:author="MMC" w:date="2020-09-15T12:39:00Z"/>
        </w:rPr>
        <w:pPrChange w:id="153" w:author="MMC" w:date="2020-09-15T12:46:00Z">
          <w:pPr>
            <w:spacing w:before="240"/>
          </w:pPr>
        </w:pPrChange>
      </w:pPr>
      <w:ins w:id="154" w:author="MMC" w:date="2020-09-15T12:46:00Z">
        <w:r>
          <w:t>S</w:t>
        </w:r>
        <w:r w:rsidR="00592A18">
          <w:t xml:space="preserve">ome of </w:t>
        </w:r>
      </w:ins>
      <w:ins w:id="155" w:author="MMC" w:date="2020-09-15T12:48:00Z">
        <w:r>
          <w:t xml:space="preserve">indoor </w:t>
        </w:r>
      </w:ins>
      <w:ins w:id="156" w:author="MMC" w:date="2020-09-15T12:46:00Z">
        <w:r>
          <w:t xml:space="preserve">plants that are categorized as ornamental </w:t>
        </w:r>
      </w:ins>
      <w:ins w:id="157" w:author="MMC" w:date="2020-09-15T12:48:00Z">
        <w:r>
          <w:t>plant</w:t>
        </w:r>
      </w:ins>
      <w:ins w:id="158" w:author="MMC" w:date="2020-09-15T12:51:00Z">
        <w:r w:rsidR="00234A3A">
          <w:t>s</w:t>
        </w:r>
      </w:ins>
      <w:ins w:id="159" w:author="MMC" w:date="2020-09-15T12:54:00Z">
        <w:r w:rsidR="00234A3A">
          <w:t xml:space="preserve"> </w:t>
        </w:r>
      </w:ins>
      <w:ins w:id="160" w:author="MMC" w:date="2020-09-15T12:46:00Z">
        <w:r>
          <w:t xml:space="preserve">are </w:t>
        </w:r>
      </w:ins>
      <w:ins w:id="161" w:author="MMC" w:date="2020-09-15T12:48:00Z">
        <w:r>
          <w:t xml:space="preserve">considered as dangerous for the habitants because of their impression on the surroundings. </w:t>
        </w:r>
      </w:ins>
      <w:ins w:id="162" w:author="MMC" w:date="2020-09-15T12:56:00Z">
        <w:r w:rsidR="00234A3A">
          <w:t xml:space="preserve">A plant called Poinsettia </w:t>
        </w:r>
      </w:ins>
      <w:ins w:id="163" w:author="MMC" w:date="2020-09-15T12:58:00Z">
        <w:r w:rsidR="00234A3A">
          <w:t xml:space="preserve">causes irritation in skin when exposed to its sap </w:t>
        </w:r>
      </w:ins>
      <w:ins w:id="164" w:author="MMC" w:date="2020-09-15T12:59:00Z">
        <w:r w:rsidR="00234A3A">
          <w:t>(</w:t>
        </w:r>
        <w:r w:rsidR="00234A3A">
          <w:fldChar w:fldCharType="begin"/>
        </w:r>
        <w:r w:rsidR="00234A3A">
          <w:instrText xml:space="preserve"> HYPERLINK "</w:instrText>
        </w:r>
        <w:r w:rsidR="00234A3A" w:rsidRPr="00234A3A">
          <w:instrText>https://www.thespruce.com/dangerous-indoor-plants-children-and-pets-4067447</w:instrText>
        </w:r>
        <w:r w:rsidR="00234A3A">
          <w:instrText xml:space="preserve">" </w:instrText>
        </w:r>
        <w:r w:rsidR="00234A3A">
          <w:fldChar w:fldCharType="separate"/>
        </w:r>
        <w:r w:rsidR="00234A3A" w:rsidRPr="00B749F0">
          <w:rPr>
            <w:rStyle w:val="Hyperlink"/>
          </w:rPr>
          <w:t>https://www.thespruce.com/dangerous-indoor-plants-children-and-pets-4067447</w:t>
        </w:r>
        <w:r w:rsidR="00234A3A">
          <w:fldChar w:fldCharType="end"/>
        </w:r>
        <w:r w:rsidR="00234A3A">
          <w:t>)</w:t>
        </w:r>
      </w:ins>
      <w:ins w:id="165" w:author="MMC" w:date="2020-09-15T12:58:00Z">
        <w:r w:rsidR="00234A3A">
          <w:t>.</w:t>
        </w:r>
      </w:ins>
      <w:ins w:id="166" w:author="MMC" w:date="2020-09-15T12:59:00Z">
        <w:r w:rsidR="00234A3A">
          <w:t xml:space="preserve"> </w:t>
        </w:r>
      </w:ins>
      <w:ins w:id="167" w:author="MMC" w:date="2020-09-15T13:00:00Z">
        <w:r w:rsidR="00234A3A">
          <w:t xml:space="preserve">Another </w:t>
        </w:r>
      </w:ins>
      <w:ins w:id="168" w:author="MMC" w:date="2020-09-15T13:08:00Z">
        <w:r w:rsidR="00405305">
          <w:t xml:space="preserve">plant Ficus </w:t>
        </w:r>
      </w:ins>
      <w:ins w:id="169" w:author="MMC" w:date="2020-09-15T13:09:00Z">
        <w:r w:rsidR="00405305">
          <w:t>causes reaction and allergies on skin</w:t>
        </w:r>
        <w:r w:rsidR="00FF70E6">
          <w:t xml:space="preserve"> for</w:t>
        </w:r>
        <w:r w:rsidR="00405305">
          <w:t xml:space="preserve"> people</w:t>
        </w:r>
      </w:ins>
      <w:ins w:id="170" w:author="MMC" w:date="2020-09-15T13:10:00Z">
        <w:r w:rsidR="00FF70E6">
          <w:t xml:space="preserve"> with sensitive skin</w:t>
        </w:r>
      </w:ins>
      <w:ins w:id="171" w:author="MMC" w:date="2020-09-15T13:09:00Z">
        <w:r w:rsidR="00405305">
          <w:t>.</w:t>
        </w:r>
      </w:ins>
      <w:ins w:id="172" w:author="MMC" w:date="2020-09-15T13:10:00Z">
        <w:r w:rsidR="009A7117">
          <w:t xml:space="preserve"> From these example, we can deduce that some of the plants aren’t suitable for all in every environment.</w:t>
        </w:r>
      </w:ins>
      <w:ins w:id="173" w:author="MMC" w:date="2020-09-15T13:09:00Z">
        <w:r w:rsidR="00405305">
          <w:t xml:space="preserve"> </w:t>
        </w:r>
      </w:ins>
    </w:p>
    <w:p w14:paraId="1E983EB9" w14:textId="2B01830B" w:rsidR="00C45C63" w:rsidRPr="00C45C63" w:rsidRDefault="00C45C63">
      <w:pPr>
        <w:rPr>
          <w:rPrChange w:id="174" w:author="MMC" w:date="2020-09-15T12:39:00Z">
            <w:rPr>
              <w:rFonts w:asciiTheme="majorBidi" w:hAnsiTheme="majorBidi" w:cstheme="majorBidi"/>
            </w:rPr>
          </w:rPrChange>
        </w:rPr>
        <w:pPrChange w:id="175" w:author="MMC" w:date="2020-09-15T12:39:00Z">
          <w:pPr>
            <w:spacing w:before="240"/>
          </w:pPr>
        </w:pPrChange>
      </w:pPr>
    </w:p>
    <w:p w14:paraId="09D64216" w14:textId="2F0182A4" w:rsidR="005425E5" w:rsidRPr="0023744C"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Prediction/ Suggestion Systems</w:t>
      </w:r>
    </w:p>
    <w:p w14:paraId="7BB1F6D8" w14:textId="25EF131A" w:rsidR="005425E5" w:rsidRPr="0023744C" w:rsidRDefault="005425E5" w:rsidP="005425E5">
      <w:pPr>
        <w:pStyle w:val="p1a"/>
        <w:spacing w:before="240"/>
        <w:rPr>
          <w:rFonts w:asciiTheme="majorBidi" w:hAnsiTheme="majorBidi" w:cstheme="majorBidi"/>
        </w:rPr>
      </w:pPr>
      <w:r w:rsidRPr="0023744C">
        <w:rPr>
          <w:rFonts w:asciiTheme="majorBidi" w:hAnsiTheme="majorBidi" w:cstheme="majorBidi"/>
        </w:rPr>
        <w:t>Environmental and meteorological data makes a really huge impact on the selection of plants for a particular region. A precise selection of plants can make the environment a lot better than random selection</w:t>
      </w:r>
      <w:r w:rsidR="006D56E4">
        <w:rPr>
          <w:rFonts w:asciiTheme="majorBidi" w:hAnsiTheme="majorBidi" w:cstheme="majorBidi"/>
        </w:rPr>
        <w:fldChar w:fldCharType="begin" w:fldLock="1"/>
      </w:r>
      <w:r w:rsidR="008C3D2B">
        <w:rPr>
          <w:rFonts w:asciiTheme="majorBidi" w:hAnsiTheme="majorBidi" w:cstheme="majorBidi"/>
        </w:rPr>
        <w:instrText>ADDIN CSL_CITATION {"citationItems":[{"id":"ITEM-1","itemData":{"DOI":"10.1007/s10531-013-0458-8","ISSN":"09603115","abstract":"Nearly 4 % of the world's forests are plantations, established to provide a variety of ecosystem services, principally timber and other wood products. In addition to such services, plantation forests provide direct and indirect benefits to biodiversity via the provision of forest habitat for a wide range of species, and by reducing negative impacts on natural forests by offsetting the need to extract resources. There is compelling evidence that climate change is directly affecting biodiversity in forests throughout the world. These impacts occur as a result of changes in temperature, rainfall, storm frequency and magnitude, fire frequency, and the frequency and magnitude of pest and disease outbreaks. However, in plantation forests it is not only the direct effects of climate change that will impact on biodiversity. Climate change will have strong indirect effects on biodiversity in plantation forests via changes in forest management actions that have been proposed to mitigate the effects of climate change on the productive capacity of plantations. These include changes in species selection (including use of species mixtures), rotation length, thinning, pruning, extraction of bioenergy feedstocks, and large scale climate change driven afforestation, reforestation, and, potentially deforestation. By bringing together the potential direct and indirect impacts of climate change we conclude that in the short to medium term changes in plantation management designed to mitigate or adapt to climate change could have a significantly greater impact on biodiversity in such plantation forests than the direct effects of climate change. Although this hypothesis remains to be formally tested, forest managers worldwide are already considering new approaches to plantation forestry in an effort to create forests that are more resilient to the effects of changing climatic conditions. Such change presents significant risks to existing biodiversity values in plantation forests, however it also provides new opportunities to improve biodiversity values within existing and new plantation forests. We conclude by suggesting future options, such as functional zoning and species mixtures applied at either the stand level or as fine-scale mosaics of single-species stands as options to improve biodiversity whilst increasing resilience to climate change. © 2013 Springer Science+Business Media Dordrecht.","author":[{"dropping-particle":"","family":"Pawson","given":"S. M.","non-dropping-particle":"","parse-names":false,"suffix":""},{"dropping-particle":"","family":"Brin","given":"A.","non-dropping-particle":"","parse-names":false,"suffix":""},{"dropping-particle":"","family":"Brockerhoff","given":"E. G.","non-dropping-particle":"","parse-names":false,"suffix":""},{"dropping-particle":"","family":"Lamb","given":"D.","non-dropping-particle":"","parse-names":false,"suffix":""},{"dropping-particle":"","family":"Payn","given":"T. W.","non-dropping-particle":"","parse-names":false,"suffix":""},{"dropping-particle":"","family":"Paquette","given":"A.","non-dropping-particle":"","parse-names":false,"suffix":""},{"dropping-particle":"","family":"Parrotta","given":"J. A.","non-dropping-particle":"","parse-names":false,"suffix":""}],"container-title":"Biodiversity and Conservation","id":"ITEM-1","issue":"5","issued":{"date-parts":[["2013"]]},"page":"1203-1227","title":"Plantation forests, climate change and biodiversity","type":"article-journal","volume":"22"},"uris":["http://www.mendeley.com/documents/?uuid=6b7a4f6a-fbb2-4881-a4bf-889f9ea91152"]}],"mendeley":{"formattedCitation":"[12]","plainTextFormattedCitation":"[12]","previouslyFormattedCitation":"[11]"},"properties":{"noteIndex":0},"schema":"https://github.com/citation-style-language/schema/raw/master/csl-citation.json"}</w:instrText>
      </w:r>
      <w:r w:rsidR="006D56E4">
        <w:rPr>
          <w:rFonts w:asciiTheme="majorBidi" w:hAnsiTheme="majorBidi" w:cstheme="majorBidi"/>
        </w:rPr>
        <w:fldChar w:fldCharType="separate"/>
      </w:r>
      <w:r w:rsidR="008C3D2B" w:rsidRPr="008C3D2B">
        <w:rPr>
          <w:rFonts w:asciiTheme="majorBidi" w:hAnsiTheme="majorBidi" w:cstheme="majorBidi"/>
          <w:noProof/>
        </w:rPr>
        <w:t>[12]</w:t>
      </w:r>
      <w:r w:rsidR="006D56E4">
        <w:rPr>
          <w:rFonts w:asciiTheme="majorBidi" w:hAnsiTheme="majorBidi" w:cstheme="majorBidi"/>
        </w:rPr>
        <w:fldChar w:fldCharType="end"/>
      </w:r>
      <w:r w:rsidRPr="0023744C">
        <w:rPr>
          <w:rFonts w:asciiTheme="majorBidi" w:hAnsiTheme="majorBidi" w:cstheme="majorBidi"/>
        </w:rPr>
        <w:t xml:space="preserve">. Recommender systems for plants usually carry out the recommendation process on the basis of people's choice. Some of the recommender systems are there for appropriate crops i.e. crops that are more beneficial in accordance with the season and environmental and meteorological data. </w:t>
      </w:r>
    </w:p>
    <w:p w14:paraId="7557A6CA" w14:textId="6D1913D3"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A research work was done in Thailand in order to make a recommender system for plant varieties selection with the help of collected data </w:t>
      </w:r>
      <w:r w:rsidR="006D56E4">
        <w:rPr>
          <w:rFonts w:asciiTheme="majorBidi" w:hAnsiTheme="majorBidi" w:cstheme="majorBidi"/>
        </w:rPr>
        <w:fldChar w:fldCharType="begin" w:fldLock="1"/>
      </w:r>
      <w:r w:rsidR="008C3D2B">
        <w:rPr>
          <w:rFonts w:asciiTheme="majorBidi" w:hAnsiTheme="majorBidi" w:cstheme="majorBidi"/>
        </w:rPr>
        <w:instrText>ADDIN CSL_CITATION {"citationItems":[{"id":"ITEM-1","itemData":{"ISSN":"02785226","abstract":"This study demonstrates an approach to quantify the structure, benefits, and costs of street tree populations in resource-limited communities without tree inventories. Using the city of Davis, California, U.S., as a model, existing data on the benefits and costs of municipal trees were applied to the results of a sample inventory of the city's public and private street trees. Results indicate that Davis maintained nearly 24,000 public street trees that provided $1.2 million in net annual environmental and property value benefits, with a benefit-cost ratio of 3.8:1. The city can improve long-term stability of this resource by managing maintenance, new plantings, and stand rejuvenation on a city zone basis.","author":[{"dropping-particle":"","family":"Maco","given":"Scott E.","non-dropping-particle":"","parse-names":false,"suffix":""},{"dropping-particle":"","family":"McPherson","given":"E. Gregory","non-dropping-particle":"","parse-names":false,"suffix":""}],"container-title":"Journal of Arboriculture","id":"ITEM-1","issue":"2","issued":{"date-parts":[["2003"]]},"page":"84-97","title":"A practical approach to assessing structure, function, and value of street tree populations in small communities","type":"article-journal","volume":"29"},"uris":["http://www.mendeley.com/documents/?uuid=0a9d9552-60ff-42f1-a14c-574a96dd2cd2"]}],"mendeley":{"formattedCitation":"[13]","plainTextFormattedCitation":"[13]","previouslyFormattedCitation":"[12]"},"properties":{"noteIndex":0},"schema":"https://github.com/citation-style-language/schema/raw/master/csl-citation.json"}</w:instrText>
      </w:r>
      <w:r w:rsidR="006D56E4">
        <w:rPr>
          <w:rFonts w:asciiTheme="majorBidi" w:hAnsiTheme="majorBidi" w:cstheme="majorBidi"/>
        </w:rPr>
        <w:fldChar w:fldCharType="separate"/>
      </w:r>
      <w:r w:rsidR="008C3D2B" w:rsidRPr="008C3D2B">
        <w:rPr>
          <w:rFonts w:asciiTheme="majorBidi" w:hAnsiTheme="majorBidi" w:cstheme="majorBidi"/>
          <w:noProof/>
        </w:rPr>
        <w:t>[13]</w:t>
      </w:r>
      <w:r w:rsidR="006D56E4">
        <w:rPr>
          <w:rFonts w:asciiTheme="majorBidi" w:hAnsiTheme="majorBidi" w:cstheme="majorBidi"/>
        </w:rPr>
        <w:fldChar w:fldCharType="end"/>
      </w:r>
      <w:r w:rsidRPr="0023744C">
        <w:rPr>
          <w:rFonts w:asciiTheme="majorBidi" w:hAnsiTheme="majorBidi" w:cstheme="majorBidi"/>
        </w:rPr>
        <w:t>. They used WEKA( Waikato Environment for Knowledge Analysis, developed at University of Waikato, New Zealand, used for Data Mining) and Google Maps API in making their software. They have exploited environmental data such as average temperature, average air pressure, soil texture, type of area, pH value, etc. for obtaining results via decision trees and above mentioned resources.</w:t>
      </w:r>
    </w:p>
    <w:p w14:paraId="3EA689FF" w14:textId="3A75DB85"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Another study was carried out in Davis, California </w:t>
      </w:r>
      <w:r w:rsidR="00197EBD">
        <w:rPr>
          <w:rFonts w:asciiTheme="majorBidi" w:hAnsiTheme="majorBidi" w:cstheme="majorBidi"/>
        </w:rPr>
        <w:fldChar w:fldCharType="begin" w:fldLock="1"/>
      </w:r>
      <w:r w:rsidR="008C3D2B">
        <w:rPr>
          <w:rFonts w:asciiTheme="majorBidi" w:hAnsiTheme="majorBidi" w:cstheme="majorBidi"/>
        </w:rPr>
        <w:instrText>ADDIN CSL_CITATION {"citationItems":[{"id":"ITEM-1","itemData":{"DOI":"10.3389/fpls.2011.00051","ISSN":"1664462X","author":[{"dropping-particle":"","family":"Prohens","given":"Jaime","non-dropping-particle":"","parse-names":false,"suffix":""}],"container-title":"Frontiers in Plant Science","id":"ITEM-1","issue":"SEP","issued":{"date-parts":[["2011"]]},"page":"1-3","title":"Plant breeding: A success story to be continued thanks to the advances in genomics","type":"article-journal","volume":"2"},"uris":["http://www.mendeley.com/documents/?uuid=50e3473a-4b66-4985-9e0a-0fe474bf63d5"]}],"mendeley":{"formattedCitation":"[14]","plainTextFormattedCitation":"[14]","previouslyFormattedCitation":"[13]"},"properties":{"noteIndex":0},"schema":"https://github.com/citation-style-language/schema/raw/master/csl-citation.json"}</w:instrText>
      </w:r>
      <w:r w:rsidR="00197EBD">
        <w:rPr>
          <w:rFonts w:asciiTheme="majorBidi" w:hAnsiTheme="majorBidi" w:cstheme="majorBidi"/>
        </w:rPr>
        <w:fldChar w:fldCharType="separate"/>
      </w:r>
      <w:r w:rsidR="008C3D2B" w:rsidRPr="008C3D2B">
        <w:rPr>
          <w:rFonts w:asciiTheme="majorBidi" w:hAnsiTheme="majorBidi" w:cstheme="majorBidi"/>
          <w:noProof/>
        </w:rPr>
        <w:t>[14]</w:t>
      </w:r>
      <w:r w:rsidR="00197EBD">
        <w:rPr>
          <w:rFonts w:asciiTheme="majorBidi" w:hAnsiTheme="majorBidi" w:cstheme="majorBidi"/>
        </w:rPr>
        <w:fldChar w:fldCharType="end"/>
      </w:r>
      <w:r w:rsidRPr="0023744C">
        <w:rPr>
          <w:rFonts w:asciiTheme="majorBidi" w:hAnsiTheme="majorBidi" w:cstheme="majorBidi"/>
        </w:rPr>
        <w:t xml:space="preserve"> in which they have studied how they can gain benefits from maintaining tree inventory in the city. They took a sample of 2393 public and 696 private trees. They modeled the data in a way that it </w:t>
      </w:r>
      <w:r w:rsidRPr="0023744C">
        <w:rPr>
          <w:rFonts w:asciiTheme="majorBidi" w:hAnsiTheme="majorBidi" w:cstheme="majorBidi"/>
        </w:rPr>
        <w:lastRenderedPageBreak/>
        <w:t>produces three major pieces of information including species composition, age distribution, and condition, etc. Remaining data includes magnitude of environmental and aesthetic benefit, resource value, resource management needs like sustainability factors, pruning and young tree care, conflict mitigation, etc. The study shows that there was 16% improved Air Quality (due to reduction in CO</w:t>
      </w:r>
      <w:r w:rsidRPr="0023744C">
        <w:rPr>
          <w:rFonts w:asciiTheme="majorBidi" w:hAnsiTheme="majorBidi" w:cstheme="majorBidi"/>
          <w:vertAlign w:val="subscript"/>
        </w:rPr>
        <w:t xml:space="preserve">2 </w:t>
      </w:r>
      <w:r w:rsidRPr="0023744C">
        <w:rPr>
          <w:rFonts w:asciiTheme="majorBidi" w:hAnsiTheme="majorBidi" w:cstheme="majorBidi"/>
        </w:rPr>
        <w:t>concentration) because of the trees planted there.</w:t>
      </w:r>
    </w:p>
    <w:p w14:paraId="1608C3CC" w14:textId="514B19D4" w:rsidR="005425E5" w:rsidRPr="0023744C" w:rsidRDefault="005425E5" w:rsidP="00BD4307">
      <w:pPr>
        <w:spacing w:before="240"/>
        <w:rPr>
          <w:rFonts w:asciiTheme="majorBidi" w:hAnsiTheme="majorBidi" w:cstheme="majorBidi"/>
        </w:rPr>
      </w:pPr>
      <w:r w:rsidRPr="0023744C">
        <w:rPr>
          <w:rFonts w:asciiTheme="majorBidi" w:hAnsiTheme="majorBidi" w:cstheme="majorBidi"/>
        </w:rPr>
        <w:t xml:space="preserve">Another system, Soil Based Fertilizer Recommendation System </w:t>
      </w:r>
      <w:r w:rsidR="00197EBD">
        <w:rPr>
          <w:rFonts w:asciiTheme="majorBidi" w:hAnsiTheme="majorBidi" w:cstheme="majorBidi"/>
        </w:rPr>
        <w:fldChar w:fldCharType="begin" w:fldLock="1"/>
      </w:r>
      <w:r w:rsidR="008C3D2B">
        <w:rPr>
          <w:rFonts w:asciiTheme="majorBidi" w:hAnsiTheme="majorBidi" w:cstheme="majorBidi"/>
        </w:rPr>
        <w:instrText>ADDIN CSL_CITATION {"citationItems":[{"id":"ITEM-1","itemData":{"DOI":"10.18311/mvpjes/2018/v1i1/18273","abstract":"In India economy is mainly based on agriculture still we are not able to make it profitable and make sustainable use of our land resources 7 .","author":[{"dropping-particle":"","family":"Bodake","given":"Komal","non-dropping-particle":"","parse-names":false,"suffix":""},{"dropping-particle":"","family":"Ghate","given":"Rutuja","non-dropping-particle":"","parse-names":false,"suffix":""},{"dropping-particle":"","family":"Doshi","given":"Himanshi","non-dropping-particle":"","parse-names":false,"suffix":""},{"dropping-particle":"","family":"Jadhav","given":"Priyanka","non-dropping-particle":"","parse-names":false,"suffix":""},{"dropping-particle":"","family":"Tarle","given":"Balasaheb","non-dropping-particle":"","parse-names":false,"suffix":""}],"container-title":"Journal of Engineering Sciences","id":"ITEM-1","issue":"June","issued":{"date-parts":[["2018"]]},"title":"Soil based Fertilizer Recommendation System using Internet of Things","type":"article-journal","volume":"1"},"uris":["http://www.mendeley.com/documents/?uuid=c8d91e2d-3393-496f-abe4-427b2eb4f87f"]}],"mendeley":{"formattedCitation":"[15]","plainTextFormattedCitation":"[15]","previouslyFormattedCitation":"[14]"},"properties":{"noteIndex":0},"schema":"https://github.com/citation-style-language/schema/raw/master/csl-citation.json"}</w:instrText>
      </w:r>
      <w:r w:rsidR="00197EBD">
        <w:rPr>
          <w:rFonts w:asciiTheme="majorBidi" w:hAnsiTheme="majorBidi" w:cstheme="majorBidi"/>
        </w:rPr>
        <w:fldChar w:fldCharType="separate"/>
      </w:r>
      <w:r w:rsidR="008C3D2B" w:rsidRPr="008C3D2B">
        <w:rPr>
          <w:rFonts w:asciiTheme="majorBidi" w:hAnsiTheme="majorBidi" w:cstheme="majorBidi"/>
          <w:noProof/>
        </w:rPr>
        <w:t>[15]</w:t>
      </w:r>
      <w:r w:rsidR="00197EBD">
        <w:rPr>
          <w:rFonts w:asciiTheme="majorBidi" w:hAnsiTheme="majorBidi" w:cstheme="majorBidi"/>
        </w:rPr>
        <w:fldChar w:fldCharType="end"/>
      </w:r>
      <w:r w:rsidRPr="0023744C">
        <w:rPr>
          <w:rFonts w:asciiTheme="majorBidi" w:hAnsiTheme="majorBidi" w:cstheme="majorBidi"/>
        </w:rPr>
        <w:t xml:space="preserve"> is defined as a smart fertilizer recommender which provides the basic agricultural information about fertilizers and soil. The system allows sensors to assimilate the nutrients of soil and after completing analysis over the collected information, the data is then stored in the database. The system then recommends the suitable fertilizer based on nutrient status stored in the database. The system uses Naïve Bayes algorithm for classification of nutrients and the fertilizer recommendation has been done through mobile application or website. This is a Client-Server Architecture, where the Client and Server are con</w:t>
      </w:r>
      <w:r w:rsidR="00F208BE">
        <w:rPr>
          <w:rFonts w:asciiTheme="majorBidi" w:hAnsiTheme="majorBidi" w:cstheme="majorBidi"/>
        </w:rPr>
        <w:t>nected through the cloud.</w:t>
      </w:r>
    </w:p>
    <w:p w14:paraId="694C1983" w14:textId="08C201B8" w:rsidR="005425E5" w:rsidRPr="0023744C"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Monitoring Systems</w:t>
      </w:r>
    </w:p>
    <w:p w14:paraId="277B9D78" w14:textId="7557F225" w:rsidR="005425E5" w:rsidRPr="0023744C" w:rsidRDefault="005425E5" w:rsidP="005425E5">
      <w:pPr>
        <w:pStyle w:val="p1a"/>
        <w:spacing w:before="240"/>
        <w:rPr>
          <w:rFonts w:asciiTheme="majorBidi" w:hAnsiTheme="majorBidi" w:cstheme="majorBidi"/>
        </w:rPr>
      </w:pPr>
      <w:r w:rsidRPr="0023744C">
        <w:rPr>
          <w:rFonts w:asciiTheme="majorBidi" w:hAnsiTheme="majorBidi" w:cstheme="majorBidi"/>
        </w:rPr>
        <w:t xml:space="preserve">In order to sustain the environmental condition and to observe the pleasant atmosphere within the urban areas, it is therefore significantly required to monitor the condition of street trees. In regard to this, the smart irrigation system </w:t>
      </w:r>
      <w:r w:rsidR="00197EBD">
        <w:rPr>
          <w:rFonts w:asciiTheme="majorBidi" w:hAnsiTheme="majorBidi" w:cstheme="majorBidi"/>
        </w:rPr>
        <w:fldChar w:fldCharType="begin" w:fldLock="1"/>
      </w:r>
      <w:r w:rsidR="008C3D2B">
        <w:rPr>
          <w:rFonts w:asciiTheme="majorBidi" w:hAnsiTheme="majorBidi" w:cstheme="majorBidi"/>
        </w:rPr>
        <w:instrText>ADDIN CSL_CITATION {"citationItems":[{"id":"ITEM-1","itemData":{"DOI":"10.19026/rjaset.15.5923","ISSN":"20407459","author":[{"dropping-particle":"","family":"Al-Gumaei","given":"Waleed","non-dropping-particle":"","parse-names":false,"suffix":""},{"dropping-particle":"","family":"Selvaperumal","given":"Sathish Kumar","non-dropping-particle":"","parse-names":false,"suffix":""},{"dropping-particle":"","family":"Abdulla","given":"Raed","non-dropping-particle":"","parse-names":false,"suffix":""},{"dropping-particle":"","family":"Nataraj","given":"Chandrasekharan","non-dropping-particle":"","parse-names":false,"suffix":""}],"container-title":"Research Journal of Applied Sciences, Engineering and Technology","id":"ITEM-1","issue":"9","issued":{"date-parts":[["2018"]]},"page":"328-336","title":"Smart Tree Care System with Internet of Things","type":"article-journal","volume":"15"},"uris":["http://www.mendeley.com/documents/?uuid=5b2e3f6e-1581-461e-a343-12843ffc5335"]}],"mendeley":{"formattedCitation":"[16]","plainTextFormattedCitation":"[16]","previouslyFormattedCitation":"[15]"},"properties":{"noteIndex":0},"schema":"https://github.com/citation-style-language/schema/raw/master/csl-citation.json"}</w:instrText>
      </w:r>
      <w:r w:rsidR="00197EBD">
        <w:rPr>
          <w:rFonts w:asciiTheme="majorBidi" w:hAnsiTheme="majorBidi" w:cstheme="majorBidi"/>
        </w:rPr>
        <w:fldChar w:fldCharType="separate"/>
      </w:r>
      <w:r w:rsidR="008C3D2B" w:rsidRPr="008C3D2B">
        <w:rPr>
          <w:rFonts w:asciiTheme="majorBidi" w:hAnsiTheme="majorBidi" w:cstheme="majorBidi"/>
          <w:noProof/>
        </w:rPr>
        <w:t>[16]</w:t>
      </w:r>
      <w:r w:rsidR="00197EBD">
        <w:rPr>
          <w:rFonts w:asciiTheme="majorBidi" w:hAnsiTheme="majorBidi" w:cstheme="majorBidi"/>
        </w:rPr>
        <w:fldChar w:fldCharType="end"/>
      </w:r>
      <w:r w:rsidRPr="0023744C">
        <w:rPr>
          <w:rFonts w:asciiTheme="majorBidi" w:hAnsiTheme="majorBidi" w:cstheme="majorBidi"/>
        </w:rPr>
        <w:t xml:space="preserve"> interfaced with NodeMCU ESP8277 controller was developed to monitor the soil condition of the street trees. In addition to this, the smart system also provides the automatic watering services. This watering service is provided by the connection of pipes and valves and it is controlled by overseeing the opening and closing of valves. </w:t>
      </w:r>
    </w:p>
    <w:p w14:paraId="4C54C721" w14:textId="77777777"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In this smart system, three sensors are implemented, soil moisture sensor, humidity and temperature sensor and rain sensor. These sensors are connected to the Nodemcu ESP8266 microcontroller. </w:t>
      </w:r>
    </w:p>
    <w:p w14:paraId="6B682237" w14:textId="77777777" w:rsidR="005425E5" w:rsidRPr="0023744C" w:rsidRDefault="005425E5" w:rsidP="005425E5">
      <w:pPr>
        <w:spacing w:before="240"/>
        <w:rPr>
          <w:rFonts w:asciiTheme="majorBidi" w:hAnsiTheme="majorBidi" w:cstheme="majorBidi"/>
        </w:rPr>
      </w:pPr>
      <w:r w:rsidRPr="0023744C">
        <w:rPr>
          <w:rFonts w:asciiTheme="majorBidi" w:hAnsiTheme="majorBidi" w:cstheme="majorBidi"/>
        </w:rPr>
        <w:t>Since the system also provides the feature of wireless communication therefore it works with the connection to the internet. For authentication, the system takes username and password which is further processed to set up MQTT broker, being used to transmit data to continue GUI of the system.</w:t>
      </w:r>
    </w:p>
    <w:p w14:paraId="14F58108" w14:textId="25596DE4"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Along with this, another system named plant health monitoring system </w:t>
      </w:r>
      <w:r w:rsidR="0061471D">
        <w:rPr>
          <w:rFonts w:asciiTheme="majorBidi" w:hAnsiTheme="majorBidi" w:cstheme="majorBidi"/>
        </w:rPr>
        <w:fldChar w:fldCharType="begin" w:fldLock="1"/>
      </w:r>
      <w:r w:rsidR="008C3D2B">
        <w:rPr>
          <w:rFonts w:asciiTheme="majorBidi" w:hAnsiTheme="majorBidi" w:cstheme="majorBidi"/>
        </w:rPr>
        <w:instrText>ADDIN CSL_CITATION {"citationItems":[{"id":"ITEM-1","itemData":{"abstract":"Plant health management is the science and practice of understanding and overcoming the succession of biotic and abiotic factors that limit plants from achieving their full genetic potential as crops, ornamentals, timber trees, or other uses. Plant monitoring is one of the most important tasks in any agriculture based environment. In this paper, we discuss about the implementation of a plant health monitoring system. Which will check some environment parameters like temperature, humidity and light intensity that has effects on plants. In addition, retrieve the soil moisture. All this information is sent by Arduino Uno dev boards to the Ubidots IoT (Internet of Things) cloud platform. If there are any deviations in the stored sensor value then alert message is sent to the user’s smartphone.","author":[{"dropping-particle":"","family":"Siddagangaiah","given":"Srinidhi","non-dropping-particle":"","parse-names":false,"suffix":""}],"container-title":"International Research Journal of Engineering and Technology (IRJET)","id":"ITEM-1","issue":"11","issued":{"date-parts":[["2016"]]},"page":"880-886","title":"A Novel Approach to IoT Based Plant Health Monitoring System","type":"article-journal","volume":"3"},"uris":["http://www.mendeley.com/documents/?uuid=89ba2a1e-ca81-492e-8096-e57e7afdc389"]}],"mendeley":{"formattedCitation":"[17]","plainTextFormattedCitation":"[17]","previouslyFormattedCitation":"[16]"},"properties":{"noteIndex":0},"schema":"https://github.com/citation-style-language/schema/raw/master/csl-citation.json"}</w:instrText>
      </w:r>
      <w:r w:rsidR="0061471D">
        <w:rPr>
          <w:rFonts w:asciiTheme="majorBidi" w:hAnsiTheme="majorBidi" w:cstheme="majorBidi"/>
        </w:rPr>
        <w:fldChar w:fldCharType="separate"/>
      </w:r>
      <w:r w:rsidR="008C3D2B" w:rsidRPr="008C3D2B">
        <w:rPr>
          <w:rFonts w:asciiTheme="majorBidi" w:hAnsiTheme="majorBidi" w:cstheme="majorBidi"/>
          <w:noProof/>
        </w:rPr>
        <w:t>[17]</w:t>
      </w:r>
      <w:r w:rsidR="0061471D">
        <w:rPr>
          <w:rFonts w:asciiTheme="majorBidi" w:hAnsiTheme="majorBidi" w:cstheme="majorBidi"/>
        </w:rPr>
        <w:fldChar w:fldCharType="end"/>
      </w:r>
      <w:r w:rsidRPr="0023744C">
        <w:rPr>
          <w:rFonts w:asciiTheme="majorBidi" w:hAnsiTheme="majorBidi" w:cstheme="majorBidi"/>
        </w:rPr>
        <w:t xml:space="preserve"> was also seen which aimed to monitor the plant’s condition. This system was implemented when similar research was observed in tomato greenhouse in the South of Italy</w:t>
      </w:r>
      <w:r w:rsidR="0061471D">
        <w:rPr>
          <w:rFonts w:asciiTheme="majorBidi" w:hAnsiTheme="majorBidi" w:cstheme="majorBidi"/>
        </w:rPr>
        <w:fldChar w:fldCharType="begin" w:fldLock="1"/>
      </w:r>
      <w:r w:rsidR="008C3D2B">
        <w:rPr>
          <w:rFonts w:asciiTheme="majorBidi" w:hAnsiTheme="majorBidi" w:cstheme="majorBidi"/>
        </w:rPr>
        <w:instrText>ADDIN CSL_CITATION {"citationItems":[{"id":"ITEM-1","itemData":{"ISBN":"9781424442232","abstract":"—The rapid development and miniaturization of sensor devices, and the recent advances in wireless communication and networking technologies, are allowing scientists and engineers to develop networks of small sensors that can be used to continuously monitor the health and stability of the environment we live in. Wireless Sensor Networks (WSNs) consist of a number of spatially distributed sensors with computing, processing and communication capabilities that can continuously sense and transmit data to a base station, where data can be processed and observed in real time. This project provides a detailed study and implementation of a WSN for real time and continuous environmental monitoring of greenhouse gases. A tree-topology WSN consisting of two sensor nodes and a base station was successfully built and tested using open source and inexpensive hardware to measure the concentration level of several greenhouse gases. The sensor nodes consisted of carbon monoxide sensor, a carbon dioxide sensor, a methane sensor, a temperature sensor, a GPS module and a ZigBee wireless transmitter packaged together. The GPS module was added to give information about the location of the sensors. The base stations consisted of an Arduino Uno micro-controller and a ZigBee receiver that can collect data from the various sensors and submit to a sink base station where data can be stored and processed. A website was developed where the captured data can be continuously monitored and displayed in real time. Keywords—Environmental Monitoring, IEEE 802.15., Wireless Sensor Networks, Wi-Fi, ZigBee Communication.","author":[{"dropping-particle":"","family":"Lambebo","given":"Ashenafi","non-dropping-particle":"","parse-names":false,"suffix":""},{"dropping-particle":"","family":"Haghani","given":"Sasan","non-dropping-particle":"","parse-names":false,"suffix":""}],"container-title":"ASEE 2014 ZONE 1 Conference","id":"ITEM-1","issued":{"date-parts":[["2014"]]},"page":"4","title":"A Wireless Sensor Network for Environmental Monitoring of Greenhouse Gases","type":"article-journal"},"uris":["http://www.mendeley.com/documents/?uuid=fff36372-109e-4694-b741-ec46ac12dc11"]}],"mendeley":{"formattedCitation":"[18]","plainTextFormattedCitation":"[18]","previouslyFormattedCitation":"[17]"},"properties":{"noteIndex":0},"schema":"https://github.com/citation-style-language/schema/raw/master/csl-citation.json"}</w:instrText>
      </w:r>
      <w:r w:rsidR="0061471D">
        <w:rPr>
          <w:rFonts w:asciiTheme="majorBidi" w:hAnsiTheme="majorBidi" w:cstheme="majorBidi"/>
        </w:rPr>
        <w:fldChar w:fldCharType="separate"/>
      </w:r>
      <w:r w:rsidR="008C3D2B" w:rsidRPr="008C3D2B">
        <w:rPr>
          <w:rFonts w:asciiTheme="majorBidi" w:hAnsiTheme="majorBidi" w:cstheme="majorBidi"/>
          <w:noProof/>
        </w:rPr>
        <w:t>[18]</w:t>
      </w:r>
      <w:r w:rsidR="0061471D">
        <w:rPr>
          <w:rFonts w:asciiTheme="majorBidi" w:hAnsiTheme="majorBidi" w:cstheme="majorBidi"/>
        </w:rPr>
        <w:fldChar w:fldCharType="end"/>
      </w:r>
      <w:r w:rsidR="00D717F7">
        <w:rPr>
          <w:rFonts w:asciiTheme="majorBidi" w:hAnsiTheme="majorBidi" w:cstheme="majorBidi"/>
        </w:rPr>
        <w:t xml:space="preserve"> </w:t>
      </w:r>
      <w:r w:rsidRPr="0023744C">
        <w:rPr>
          <w:rFonts w:asciiTheme="majorBidi" w:hAnsiTheme="majorBidi" w:cstheme="majorBidi"/>
        </w:rPr>
        <w:t xml:space="preserve">and in Western Finland </w:t>
      </w:r>
      <w:r w:rsidR="00D717F7">
        <w:rPr>
          <w:rFonts w:asciiTheme="majorBidi" w:hAnsiTheme="majorBidi" w:cstheme="majorBidi"/>
        </w:rPr>
        <w:fldChar w:fldCharType="begin" w:fldLock="1"/>
      </w:r>
      <w:r w:rsidR="008C3D2B">
        <w:rPr>
          <w:rFonts w:asciiTheme="majorBidi" w:hAnsiTheme="majorBidi" w:cstheme="majorBidi"/>
        </w:rPr>
        <w:instrText>ADDIN CSL_CITATION {"citationItems":[{"id":"ITEM-1","itemData":{"abstract":"-Plant growth is affected by various factors. The most important factors for the quality and productivity of plant growth are temperature, humidity, light. Continuous monitoring of these environmental variables gives information to the grower to better understand, how each factor affects growth and how to manage maximal crop productiveness. The optimal greenhouse climate adjustment can enable us to improve productivity and to achieve remarkable energy savings - especially during the winter in northern countries. The main purpose of a greenhouse is to provide and maintain the environment that will result in optimum crop production or maximum profit. This includes an environment for work efficiency as well as for crop growth. There has been much research and design about environment control using sophisticated technology. [23] In the present paper, authors have given an emphasis on WSN approach for green house monitoring and control. A control system is developed and tested using recent Atmega microcontroller. The farmers in the developing countries can easily use designed for maximizing yield. Atmega microcontrollers are preferred over other microcontrollers due to some important features including 10- bit ADC, sleep mode , wide input voltage range and higher memory capacity.","author":[{"dropping-particle":"","family":"Deore","given":"Vrushali R","non-dropping-particle":"","parse-names":false,"suffix":""},{"dropping-particle":"","family":"Umale","given":"Prof V M","non-dropping-particle":"","parse-names":false,"suffix":""}],"container-title":"Ijser","id":"ITEM-1","issue":"2","issued":{"date-parts":[["2012"]]},"page":"1-8","title":"Wireless Monitoring of the Green House System Using Embedded Controllers","type":"article-journal","volume":"3"},"uris":["http://www.mendeley.com/documents/?uuid=d889a169-aa5c-408c-8df8-fa5530972e2d"]}],"mendeley":{"formattedCitation":"[19]","plainTextFormattedCitation":"[19]","previouslyFormattedCitation":"[18]"},"properties":{"noteIndex":0},"schema":"https://github.com/citation-style-language/schema/raw/master/csl-citation.json"}</w:instrText>
      </w:r>
      <w:r w:rsidR="00D717F7">
        <w:rPr>
          <w:rFonts w:asciiTheme="majorBidi" w:hAnsiTheme="majorBidi" w:cstheme="majorBidi"/>
        </w:rPr>
        <w:fldChar w:fldCharType="separate"/>
      </w:r>
      <w:r w:rsidR="008C3D2B" w:rsidRPr="008C3D2B">
        <w:rPr>
          <w:rFonts w:asciiTheme="majorBidi" w:hAnsiTheme="majorBidi" w:cstheme="majorBidi"/>
          <w:noProof/>
        </w:rPr>
        <w:t>[19]</w:t>
      </w:r>
      <w:r w:rsidR="00D717F7">
        <w:rPr>
          <w:rFonts w:asciiTheme="majorBidi" w:hAnsiTheme="majorBidi" w:cstheme="majorBidi"/>
        </w:rPr>
        <w:fldChar w:fldCharType="end"/>
      </w:r>
      <w:r w:rsidRPr="0023744C">
        <w:rPr>
          <w:rFonts w:asciiTheme="majorBidi" w:hAnsiTheme="majorBidi" w:cstheme="majorBidi"/>
        </w:rPr>
        <w:t xml:space="preserve"> . In their proposed system they used Sensinode’s sensor platform to measure four environmental key </w:t>
      </w:r>
      <w:commentRangeStart w:id="176"/>
      <w:r w:rsidRPr="0023744C">
        <w:rPr>
          <w:rFonts w:asciiTheme="majorBidi" w:hAnsiTheme="majorBidi" w:cstheme="majorBidi"/>
        </w:rPr>
        <w:t>variables</w:t>
      </w:r>
      <w:commentRangeEnd w:id="176"/>
      <w:r w:rsidR="00F643D1">
        <w:rPr>
          <w:rStyle w:val="CommentReference"/>
        </w:rPr>
        <w:commentReference w:id="176"/>
      </w:r>
      <w:r w:rsidRPr="0023744C">
        <w:rPr>
          <w:rFonts w:asciiTheme="majorBidi" w:hAnsiTheme="majorBidi" w:cstheme="majorBidi"/>
        </w:rPr>
        <w:t>. The sensors used were SHT75 humidity/temperature sensor and TSL262R light irradiance sensor, and Figaro’s TGS4161 CO</w:t>
      </w:r>
      <w:r w:rsidRPr="0023744C">
        <w:rPr>
          <w:rFonts w:asciiTheme="majorBidi" w:hAnsiTheme="majorBidi" w:cstheme="majorBidi"/>
          <w:vertAlign w:val="subscript"/>
        </w:rPr>
        <w:t>2</w:t>
      </w:r>
      <w:r w:rsidR="00F643D1">
        <w:rPr>
          <w:rFonts w:asciiTheme="majorBidi" w:hAnsiTheme="majorBidi" w:cstheme="majorBidi"/>
        </w:rPr>
        <w:t xml:space="preserve"> sensor</w:t>
      </w:r>
      <w:r w:rsidRPr="0023744C">
        <w:rPr>
          <w:rFonts w:asciiTheme="majorBidi" w:hAnsiTheme="majorBidi" w:cstheme="majorBidi"/>
        </w:rPr>
        <w:t xml:space="preserve">. These sensors collect the climate variables and transmit the data to the gateway node since they have used star topology. </w:t>
      </w:r>
    </w:p>
    <w:p w14:paraId="2963DCB6" w14:textId="359EBFE6" w:rsidR="005425E5" w:rsidRPr="0023744C" w:rsidRDefault="005425E5" w:rsidP="005425E5">
      <w:pPr>
        <w:spacing w:before="240"/>
        <w:rPr>
          <w:rFonts w:asciiTheme="majorBidi" w:hAnsiTheme="majorBidi" w:cstheme="majorBidi"/>
        </w:rPr>
      </w:pPr>
      <w:r w:rsidRPr="0023744C">
        <w:rPr>
          <w:rFonts w:asciiTheme="majorBidi" w:hAnsiTheme="majorBidi" w:cstheme="majorBidi"/>
        </w:rPr>
        <w:lastRenderedPageBreak/>
        <w:t>The key feature of this system is to transmit the data through wireless communication using cloud platform. Therefore</w:t>
      </w:r>
      <w:r w:rsidR="00F643D1">
        <w:rPr>
          <w:rFonts w:asciiTheme="majorBidi" w:hAnsiTheme="majorBidi" w:cstheme="majorBidi"/>
        </w:rPr>
        <w:t>,</w:t>
      </w:r>
      <w:r w:rsidRPr="0023744C">
        <w:rPr>
          <w:rFonts w:asciiTheme="majorBidi" w:hAnsiTheme="majorBidi" w:cstheme="majorBidi"/>
        </w:rPr>
        <w:t xml:space="preserve"> in regard to this feature, ubidots IoT cloud platform was used which is like a PaaS (Plat</w:t>
      </w:r>
      <w:r w:rsidR="00F643D1">
        <w:rPr>
          <w:rFonts w:asciiTheme="majorBidi" w:hAnsiTheme="majorBidi" w:cstheme="majorBidi"/>
        </w:rPr>
        <w:t>form as a service) that provide</w:t>
      </w:r>
      <w:r w:rsidRPr="0023744C">
        <w:rPr>
          <w:rFonts w:asciiTheme="majorBidi" w:hAnsiTheme="majorBidi" w:cstheme="majorBidi"/>
        </w:rPr>
        <w:t xml:space="preserve"> some services useful in IoT ecosystem. </w:t>
      </w:r>
    </w:p>
    <w:p w14:paraId="7716EC8F" w14:textId="27616B47"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Smart Plant Monitoring System </w:t>
      </w:r>
      <w:r w:rsidR="00D717F7">
        <w:rPr>
          <w:rFonts w:asciiTheme="majorBidi" w:hAnsiTheme="majorBidi" w:cstheme="majorBidi"/>
        </w:rPr>
        <w:fldChar w:fldCharType="begin" w:fldLock="1"/>
      </w:r>
      <w:r w:rsidR="008C3D2B">
        <w:rPr>
          <w:rFonts w:asciiTheme="majorBidi" w:hAnsiTheme="majorBidi" w:cstheme="majorBidi"/>
        </w:rPr>
        <w:instrText>ADDIN CSL_CITATION {"citationItems":[{"id":"ITEM-1","itemData":{"DOI":"10.13140/RG.2.1.2915.6563/1","author":[{"dropping-particle":"","family":"Sadasivam","given":"Sreeram","non-dropping-particle":"","parse-names":false,"suffix":""},{"dropping-particle":"","family":"Vadhri","given":"Viswanath","non-dropping-particle":"","parse-names":false,"suffix":""},{"dropping-particle":"","family":"Ramesh","given":"Supradha","non-dropping-particle":"","parse-names":false,"suffix":""}],"id":"ITEM-1","issue":"March 2016","issued":{"date-parts":[["2015"]]},"title":"Smart Plant Monitoring System","type":"article-journal"},"uris":["http://www.mendeley.com/documents/?uuid=19738beb-c026-45cd-bdf7-207c72176993"]}],"mendeley":{"formattedCitation":"[20]","plainTextFormattedCitation":"[20]","previouslyFormattedCitation":"[19]"},"properties":{"noteIndex":0},"schema":"https://github.com/citation-style-language/schema/raw/master/csl-citation.json"}</w:instrText>
      </w:r>
      <w:r w:rsidR="00D717F7">
        <w:rPr>
          <w:rFonts w:asciiTheme="majorBidi" w:hAnsiTheme="majorBidi" w:cstheme="majorBidi"/>
        </w:rPr>
        <w:fldChar w:fldCharType="separate"/>
      </w:r>
      <w:r w:rsidR="008C3D2B" w:rsidRPr="008C3D2B">
        <w:rPr>
          <w:rFonts w:asciiTheme="majorBidi" w:hAnsiTheme="majorBidi" w:cstheme="majorBidi"/>
          <w:noProof/>
        </w:rPr>
        <w:t>[20]</w:t>
      </w:r>
      <w:r w:rsidR="00D717F7">
        <w:rPr>
          <w:rFonts w:asciiTheme="majorBidi" w:hAnsiTheme="majorBidi" w:cstheme="majorBidi"/>
        </w:rPr>
        <w:fldChar w:fldCharType="end"/>
      </w:r>
      <w:r w:rsidRPr="0023744C">
        <w:rPr>
          <w:rFonts w:asciiTheme="majorBidi" w:hAnsiTheme="majorBidi" w:cstheme="majorBidi"/>
        </w:rPr>
        <w:t xml:space="preserve"> shows how the integration of ambient intelligent systems with plant monitoring makes plantation easier and effective. With the consolidation of ambient intelligence based device .Net Gadgeteer and plant monitoring, people can easily monitor their plants as it handles the plant monitoring system. The implementation includes a cloud-based server, hardware devices, and a mobile device. This system relies on two types of modes, one is “Direct Mode” in which the processing is based upon the data collected by the sensors and the second is “Advanced Mode” in which cloud server relies on the Weather Forecast Information along with input values predicted by the sensors. Through mobile device (Android/IOS) user can control and be able to see the current status of plants.</w:t>
      </w:r>
    </w:p>
    <w:p w14:paraId="457E1DDD" w14:textId="6101262B" w:rsidR="005425E5" w:rsidRPr="0023744C" w:rsidRDefault="005425E5" w:rsidP="005425E5">
      <w:pPr>
        <w:spacing w:before="240"/>
        <w:rPr>
          <w:rFonts w:asciiTheme="majorBidi" w:hAnsiTheme="majorBidi" w:cstheme="majorBidi"/>
        </w:rPr>
      </w:pPr>
      <w:r w:rsidRPr="0023744C">
        <w:rPr>
          <w:rFonts w:asciiTheme="majorBidi" w:hAnsiTheme="majorBidi" w:cstheme="majorBidi"/>
        </w:rPr>
        <w:t>Along with these system</w:t>
      </w:r>
      <w:r>
        <w:rPr>
          <w:rFonts w:asciiTheme="majorBidi" w:hAnsiTheme="majorBidi" w:cstheme="majorBidi"/>
        </w:rPr>
        <w:t>s</w:t>
      </w:r>
      <w:r w:rsidRPr="0023744C">
        <w:rPr>
          <w:rFonts w:asciiTheme="majorBidi" w:hAnsiTheme="majorBidi" w:cstheme="majorBidi"/>
        </w:rPr>
        <w:t xml:space="preserve">, Tomen (Tomato Garden) </w:t>
      </w:r>
      <w:r w:rsidR="00D717F7">
        <w:rPr>
          <w:rFonts w:asciiTheme="majorBidi" w:hAnsiTheme="majorBidi" w:cstheme="majorBidi"/>
        </w:rPr>
        <w:fldChar w:fldCharType="begin" w:fldLock="1"/>
      </w:r>
      <w:r w:rsidR="008C3D2B">
        <w:rPr>
          <w:rFonts w:asciiTheme="majorBidi" w:hAnsiTheme="majorBidi" w:cstheme="majorBidi"/>
        </w:rPr>
        <w:instrText>ADDIN CSL_CITATION {"citationItems":[{"id":"ITEM-1","itemData":{"abstract":"This paper automates plant monitoring and smart gardening using Iot in the Raspberry Pi platform. The main purpose of automation is to provide comfort to the people by reducing the manual work and to improve the overall performance of any system without the user interaction. The important parameters for the quality and productivity of plant growth are soil and air temperature, humidity, sunlight, soil moisture and pH. Information to the user about the plant health and growth may be provided to the user by continuously monitoring and recording these garden parameters. It provides a better understanding of how each parameter affects the growth of plants. All the sensors (Temperature, moisture, humidity, LDR, pH) used in this project interface with the Raspberry Pi controller. And this information about the garden can be directly monitored and controlled by the owner of the garden through his or her smart phone using IoT. A camera is provided in this system to monitor the garden through smart device. This smart gardening system will provide convenience and comfort to the user by sensing and controlling the parameters of the garden without their physical presence. Any android supported device can be used to install the smart gardening application. The software’s used are PHP, CSS, HTML,Apache 2, Python, and SQL. The CSS and PHP software’s are used to develop and design a web page. Apache 2 is used as a web server in Linux system. The Python environment provides the space for coding in Raspberry Pi. SQL is used in programming and designed for managing data held in a relational database management system. All data are stored in the database and can be retrieved at any time. This will help the user to understand the relation between the plant growth and the mentioned garden parameters.","author":[{"dropping-particle":"","family":"Elangovan","given":"Ramkumar","non-dropping-particle":"","parse-names":false,"suffix":""},{"dropping-particle":"","family":"Santhanakrishnan","given":"Dr.Nagarani","non-dropping-particle":"","parse-names":false,"suffix":""},{"dropping-particle":"","family":"Rozario","given":"Roger","non-dropping-particle":"","parse-names":false,"suffix":""},{"dropping-particle":"","family":"Banu","given":"Arjuman","non-dropping-particle":"","parse-names":false,"suffix":""}],"container-title":"International Journal of Pure and Applied Mathematics","id":"ITEM-1","issue":"March","issued":{"date-parts":[["2018"]]},"page":"703-710","title":"Tomen:A Plant monitoring and smart gardening system using IoT","type":"article-journal","volume":"Volume 119"},"uris":["http://www.mendeley.com/documents/?uuid=f67bbdf8-c370-45ba-9cae-7fc57fb61cb7"]}],"mendeley":{"formattedCitation":"[21]","plainTextFormattedCitation":"[21]","previouslyFormattedCitation":"[20]"},"properties":{"noteIndex":0},"schema":"https://github.com/citation-style-language/schema/raw/master/csl-citation.json"}</w:instrText>
      </w:r>
      <w:r w:rsidR="00D717F7">
        <w:rPr>
          <w:rFonts w:asciiTheme="majorBidi" w:hAnsiTheme="majorBidi" w:cstheme="majorBidi"/>
        </w:rPr>
        <w:fldChar w:fldCharType="separate"/>
      </w:r>
      <w:r w:rsidR="008C3D2B" w:rsidRPr="008C3D2B">
        <w:rPr>
          <w:rFonts w:asciiTheme="majorBidi" w:hAnsiTheme="majorBidi" w:cstheme="majorBidi"/>
          <w:noProof/>
        </w:rPr>
        <w:t>[21]</w:t>
      </w:r>
      <w:r w:rsidR="00D717F7">
        <w:rPr>
          <w:rFonts w:asciiTheme="majorBidi" w:hAnsiTheme="majorBidi" w:cstheme="majorBidi"/>
        </w:rPr>
        <w:fldChar w:fldCharType="end"/>
      </w:r>
      <w:r w:rsidRPr="0023744C">
        <w:rPr>
          <w:rFonts w:asciiTheme="majorBidi" w:hAnsiTheme="majorBidi" w:cstheme="majorBidi"/>
        </w:rPr>
        <w:t xml:space="preserve"> is also a system that provides two benefits at a time, helps in monitoring of plants and provides smart gardening services using IoT with the help of Raspberry Pi controller. The main parameters for the productive growth of plants (soil, air, temperature, humidity, sunlight, soil moisture and pH) directly monitored by the help of sensors. The user can easily monitor the garden with</w:t>
      </w:r>
      <w:r w:rsidR="00F643D1">
        <w:rPr>
          <w:rFonts w:asciiTheme="majorBidi" w:hAnsiTheme="majorBidi" w:cstheme="majorBidi"/>
        </w:rPr>
        <w:t xml:space="preserve"> the help</w:t>
      </w:r>
      <w:r w:rsidRPr="0023744C">
        <w:rPr>
          <w:rFonts w:asciiTheme="majorBidi" w:hAnsiTheme="majorBidi" w:cstheme="majorBidi"/>
        </w:rPr>
        <w:t xml:space="preserve"> of a camera provided in this system. The purpose of smart gardening is to provide ease and lesser the user’s physical efforts. The user can install smart gardening application by using any android supporting device which will generate the alerts for maintenance. In this system, a solenoid Water Valve automatically controls the water system and through this feature, the system saves water, utility and electricity bills.</w:t>
      </w:r>
    </w:p>
    <w:p w14:paraId="124C8121" w14:textId="0951546D" w:rsidR="005425E5" w:rsidRPr="0023744C" w:rsidRDefault="005425E5" w:rsidP="005425E5">
      <w:pPr>
        <w:spacing w:before="240"/>
        <w:rPr>
          <w:rFonts w:asciiTheme="majorBidi" w:hAnsiTheme="majorBidi" w:cstheme="majorBidi"/>
        </w:rPr>
      </w:pPr>
      <w:r w:rsidRPr="0023744C">
        <w:rPr>
          <w:rFonts w:asciiTheme="majorBidi" w:hAnsiTheme="majorBidi" w:cstheme="majorBidi"/>
        </w:rPr>
        <w:t xml:space="preserve">Thus, the features included in the mentioned system are observed to possess the similar working properties with our proposed system and as they were integrated and tested successfully, therefore they provide a light direction to the implementations for our proposed system. </w:t>
      </w:r>
    </w:p>
    <w:p w14:paraId="1C027A4D" w14:textId="21FDFF44" w:rsidR="005425E5" w:rsidRPr="0023744C" w:rsidRDefault="00F24FD9" w:rsidP="00106CB7">
      <w:pPr>
        <w:pStyle w:val="heading10"/>
        <w:numPr>
          <w:ilvl w:val="0"/>
          <w:numId w:val="11"/>
        </w:numPr>
        <w:spacing w:before="240"/>
        <w:ind w:left="360"/>
        <w:jc w:val="both"/>
        <w:rPr>
          <w:rFonts w:asciiTheme="majorBidi" w:hAnsiTheme="majorBidi" w:cstheme="majorBidi"/>
        </w:rPr>
      </w:pPr>
      <w:r>
        <w:rPr>
          <w:rFonts w:asciiTheme="majorBidi" w:hAnsiTheme="majorBidi" w:cstheme="majorBidi"/>
        </w:rPr>
        <w:t xml:space="preserve">IoTree – The </w:t>
      </w:r>
      <w:r w:rsidR="005425E5" w:rsidRPr="0023744C">
        <w:rPr>
          <w:rFonts w:asciiTheme="majorBidi" w:hAnsiTheme="majorBidi" w:cstheme="majorBidi"/>
        </w:rPr>
        <w:t>Proposed System</w:t>
      </w:r>
    </w:p>
    <w:p w14:paraId="261A8F00" w14:textId="0991864A" w:rsidR="005425E5" w:rsidRPr="0023744C" w:rsidRDefault="005425E5" w:rsidP="005425E5">
      <w:pPr>
        <w:pStyle w:val="p1a"/>
        <w:spacing w:before="240"/>
        <w:rPr>
          <w:rFonts w:asciiTheme="majorBidi" w:hAnsiTheme="majorBidi" w:cstheme="majorBidi"/>
        </w:rPr>
      </w:pPr>
      <w:r w:rsidRPr="0023744C">
        <w:rPr>
          <w:rFonts w:asciiTheme="majorBidi" w:hAnsiTheme="majorBidi" w:cstheme="majorBidi"/>
        </w:rPr>
        <w:t>IoTree is a smart solution for bridging the gap of understanding that a typical</w:t>
      </w:r>
      <w:ins w:id="177" w:author="MMC" w:date="2020-09-15T13:13:00Z">
        <w:r w:rsidR="009A7117">
          <w:rPr>
            <w:rFonts w:asciiTheme="majorBidi" w:hAnsiTheme="majorBidi" w:cstheme="majorBidi"/>
          </w:rPr>
          <w:t xml:space="preserve"> plant owner or gardener </w:t>
        </w:r>
      </w:ins>
      <w:del w:id="178" w:author="MMC" w:date="2020-09-15T13:13:00Z">
        <w:r w:rsidRPr="0023744C" w:rsidDel="009A7117">
          <w:rPr>
            <w:rFonts w:asciiTheme="majorBidi" w:hAnsiTheme="majorBidi" w:cstheme="majorBidi"/>
          </w:rPr>
          <w:delText xml:space="preserve"> </w:delText>
        </w:r>
        <w:commentRangeStart w:id="179"/>
        <w:r w:rsidRPr="0023744C" w:rsidDel="009A7117">
          <w:rPr>
            <w:rFonts w:asciiTheme="majorBidi" w:hAnsiTheme="majorBidi" w:cstheme="majorBidi"/>
          </w:rPr>
          <w:delText xml:space="preserve">plantsman </w:delText>
        </w:r>
      </w:del>
      <w:commentRangeEnd w:id="179"/>
      <w:r w:rsidR="00F643D1">
        <w:rPr>
          <w:rStyle w:val="CommentReference"/>
        </w:rPr>
        <w:commentReference w:id="179"/>
      </w:r>
      <w:r w:rsidRPr="0023744C">
        <w:rPr>
          <w:rFonts w:asciiTheme="majorBidi" w:hAnsiTheme="majorBidi" w:cstheme="majorBidi"/>
        </w:rPr>
        <w:t>has regarding plantation i.e. what needs to be planted in an area and when. This solution works by recommending the right plant which is the best choice for the betterment of the environment of that particular locale. This can be implemented with the development of a unit which captures the environmental condition in terms of certain parameters; therefore a hardware unit is made to carry out this task as depicted in fig.1. Right after the plantation of plants, the system also generates alerts for maintenance.</w:t>
      </w:r>
      <w:ins w:id="180" w:author="MMC" w:date="2020-09-15T13:19:00Z">
        <w:r w:rsidR="00570670">
          <w:rPr>
            <w:rFonts w:asciiTheme="majorBidi" w:hAnsiTheme="majorBidi" w:cstheme="majorBidi"/>
          </w:rPr>
          <w:t xml:space="preserve"> This will be carried out by means of number of sensors deployed there to assess real time values.</w:t>
        </w:r>
      </w:ins>
      <w:ins w:id="181" w:author="MMC" w:date="2020-09-15T13:20:00Z">
        <w:r w:rsidR="0044026E">
          <w:rPr>
            <w:rFonts w:asciiTheme="majorBidi" w:hAnsiTheme="majorBidi" w:cstheme="majorBidi"/>
          </w:rPr>
          <w:t xml:space="preserve"> Data collected from these sensors will be combined in order </w:t>
        </w:r>
      </w:ins>
      <w:ins w:id="182" w:author="MMC" w:date="2020-09-15T13:22:00Z">
        <w:r w:rsidR="0044026E">
          <w:rPr>
            <w:rFonts w:asciiTheme="majorBidi" w:hAnsiTheme="majorBidi" w:cstheme="majorBidi"/>
          </w:rPr>
          <w:t xml:space="preserve">to make decision for right choice of plant. Similar approach will be </w:t>
        </w:r>
        <w:r w:rsidR="0044026E">
          <w:rPr>
            <w:rFonts w:asciiTheme="majorBidi" w:hAnsiTheme="majorBidi" w:cstheme="majorBidi"/>
          </w:rPr>
          <w:lastRenderedPageBreak/>
          <w:t>taken to monitor the plant i.e. on the basis of gathered data, timely notifications will be generated to let the user know what plants need at that moment.</w:t>
        </w:r>
      </w:ins>
    </w:p>
    <w:p w14:paraId="63ECC139" w14:textId="7DE718F4" w:rsidR="005425E5" w:rsidRPr="0023744C" w:rsidRDefault="005425E5" w:rsidP="005425E5">
      <w:pPr>
        <w:pStyle w:val="p1a"/>
        <w:spacing w:before="240"/>
        <w:rPr>
          <w:rFonts w:asciiTheme="majorBidi" w:hAnsiTheme="majorBidi" w:cstheme="majorBidi"/>
        </w:rPr>
      </w:pPr>
      <w:r w:rsidRPr="0023744C">
        <w:rPr>
          <w:rFonts w:asciiTheme="majorBidi" w:hAnsiTheme="majorBidi" w:cstheme="majorBidi"/>
        </w:rPr>
        <w:t xml:space="preserve">The system also ensures that the plants suggested are in the approach of users by providing the e-commerce of seeds. </w:t>
      </w:r>
    </w:p>
    <w:p w14:paraId="0CBD99D4" w14:textId="04BB2B5F" w:rsidR="005425E5" w:rsidRPr="0023744C" w:rsidRDefault="00DF37E8" w:rsidP="005425E5">
      <w:pPr>
        <w:pStyle w:val="p1a"/>
        <w:spacing w:before="240"/>
        <w:rPr>
          <w:rFonts w:asciiTheme="majorBidi" w:hAnsiTheme="majorBidi" w:cstheme="majorBidi"/>
        </w:rPr>
      </w:pPr>
      <w:ins w:id="183" w:author="Windows User" w:date="2020-09-15T13:41:00Z">
        <w:r w:rsidRPr="00DF37E8">
          <w:rPr>
            <w:rFonts w:asciiTheme="majorBidi" w:hAnsiTheme="majorBidi" w:cstheme="majorBidi"/>
            <w:b/>
            <w:noProof/>
          </w:rPr>
          <w:drawing>
            <wp:anchor distT="0" distB="0" distL="114300" distR="114300" simplePos="0" relativeHeight="251684352" behindDoc="0" locked="0" layoutInCell="1" allowOverlap="1" wp14:anchorId="20E22E22" wp14:editId="6F994107">
              <wp:simplePos x="0" y="0"/>
              <wp:positionH relativeFrom="column">
                <wp:posOffset>980053</wp:posOffset>
              </wp:positionH>
              <wp:positionV relativeFrom="paragraph">
                <wp:posOffset>730885</wp:posOffset>
              </wp:positionV>
              <wp:extent cx="2458085" cy="2952750"/>
              <wp:effectExtent l="0" t="0" r="0" b="0"/>
              <wp:wrapTopAndBottom/>
              <wp:docPr id="1" name="Picture 1" descr="E:\hiba\7th semester\IoTree\iotree-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iba\7th semester\IoTree\iotree-flow-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085" cy="295275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5425E5" w:rsidRPr="0023744C">
        <w:rPr>
          <w:rFonts w:asciiTheme="majorBidi" w:hAnsiTheme="majorBidi" w:cstheme="majorBidi"/>
        </w:rPr>
        <w:t>Alongside these features, through the app portal the user is also able to contact the nearest located gardener to avail the gardening services on one touch.</w:t>
      </w:r>
    </w:p>
    <w:p w14:paraId="60C2FFA1" w14:textId="1B7B9895" w:rsidR="005425E5" w:rsidRPr="0023744C" w:rsidRDefault="00DF37E8" w:rsidP="005425E5">
      <w:pPr>
        <w:spacing w:before="240"/>
        <w:rPr>
          <w:rFonts w:asciiTheme="majorBidi" w:hAnsiTheme="majorBidi" w:cstheme="majorBidi"/>
        </w:rPr>
      </w:pPr>
      <w:r w:rsidRPr="0023744C">
        <w:rPr>
          <w:rFonts w:asciiTheme="majorBidi" w:hAnsiTheme="majorBidi" w:cstheme="majorBidi"/>
          <w:noProof/>
        </w:rPr>
        <mc:AlternateContent>
          <mc:Choice Requires="wps">
            <w:drawing>
              <wp:anchor distT="0" distB="0" distL="114300" distR="114300" simplePos="0" relativeHeight="251648512" behindDoc="0" locked="0" layoutInCell="1" allowOverlap="1" wp14:anchorId="50FC0E2E" wp14:editId="21BA1FE0">
                <wp:simplePos x="0" y="0"/>
                <wp:positionH relativeFrom="column">
                  <wp:posOffset>1057054</wp:posOffset>
                </wp:positionH>
                <wp:positionV relativeFrom="paragraph">
                  <wp:posOffset>3242586</wp:posOffset>
                </wp:positionV>
                <wp:extent cx="2466975" cy="310515"/>
                <wp:effectExtent l="0" t="0" r="9525" b="0"/>
                <wp:wrapThrough wrapText="bothSides">
                  <wp:wrapPolygon edited="0">
                    <wp:start x="0" y="0"/>
                    <wp:lineTo x="0" y="19877"/>
                    <wp:lineTo x="21517" y="19877"/>
                    <wp:lineTo x="2151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466975" cy="310515"/>
                        </a:xfrm>
                        <a:prstGeom prst="rect">
                          <a:avLst/>
                        </a:prstGeom>
                        <a:solidFill>
                          <a:prstClr val="white"/>
                        </a:solidFill>
                        <a:ln>
                          <a:noFill/>
                        </a:ln>
                        <a:effectLst/>
                      </wps:spPr>
                      <wps:txbx>
                        <w:txbxContent>
                          <w:p w14:paraId="3E76FA07" w14:textId="77777777" w:rsidR="006F5846" w:rsidRPr="00900E1B" w:rsidRDefault="006F5846" w:rsidP="005425E5">
                            <w:pPr>
                              <w:pStyle w:val="tablecaption"/>
                              <w:rPr>
                                <w:b/>
                              </w:rPr>
                            </w:pPr>
                            <w:r w:rsidRPr="0056007D">
                              <w:rPr>
                                <w:b/>
                              </w:rPr>
                              <w:t xml:space="preserve">Fig. </w:t>
                            </w:r>
                            <w:r w:rsidRPr="0056007D">
                              <w:rPr>
                                <w:b/>
                              </w:rPr>
                              <w:fldChar w:fldCharType="begin"/>
                            </w:r>
                            <w:r w:rsidRPr="0056007D">
                              <w:rPr>
                                <w:b/>
                              </w:rPr>
                              <w:instrText xml:space="preserve"> SEQ Figure \* ARABIC </w:instrText>
                            </w:r>
                            <w:r w:rsidRPr="0056007D">
                              <w:rPr>
                                <w:b/>
                              </w:rPr>
                              <w:fldChar w:fldCharType="separate"/>
                            </w:r>
                            <w:r w:rsidRPr="0056007D">
                              <w:rPr>
                                <w:b/>
                              </w:rPr>
                              <w:t>1</w:t>
                            </w:r>
                            <w:r w:rsidRPr="0056007D">
                              <w:rPr>
                                <w:b/>
                              </w:rPr>
                              <w:fldChar w:fldCharType="end"/>
                            </w:r>
                            <w:r w:rsidRPr="0056007D">
                              <w:rPr>
                                <w:b/>
                              </w:rPr>
                              <w:t>. Data flow throughout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C0E2E" id="_x0000_t202" coordsize="21600,21600" o:spt="202" path="m,l,21600r21600,l21600,xe">
                <v:stroke joinstyle="miter"/>
                <v:path gradientshapeok="t" o:connecttype="rect"/>
              </v:shapetype>
              <v:shape id="Text Box 3" o:spid="_x0000_s1026" type="#_x0000_t202" style="position:absolute;left:0;text-align:left;margin-left:83.25pt;margin-top:255.3pt;width:194.25pt;height:24.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" stroked="f">
                <v:textbox inset="0,0,0,0">
                  <w:txbxContent>
                    <w:p w14:paraId="3E76FA07" w14:textId="77777777" w:rsidR="006F5846" w:rsidRPr="00900E1B" w:rsidRDefault="006F5846" w:rsidP="005425E5">
                      <w:pPr>
                        <w:pStyle w:val="tablecaption"/>
                        <w:rPr>
                          <w:b/>
                        </w:rPr>
                      </w:pPr>
                      <w:r w:rsidRPr="0056007D">
                        <w:rPr>
                          <w:b/>
                        </w:rPr>
                        <w:t xml:space="preserve">Fig. </w:t>
                      </w:r>
                      <w:r w:rsidRPr="0056007D">
                        <w:rPr>
                          <w:b/>
                        </w:rPr>
                        <w:fldChar w:fldCharType="begin"/>
                      </w:r>
                      <w:r w:rsidRPr="0056007D">
                        <w:rPr>
                          <w:b/>
                        </w:rPr>
                        <w:instrText xml:space="preserve"> SEQ Figure \* ARABIC </w:instrText>
                      </w:r>
                      <w:r w:rsidRPr="0056007D">
                        <w:rPr>
                          <w:b/>
                        </w:rPr>
                        <w:fldChar w:fldCharType="separate"/>
                      </w:r>
                      <w:r w:rsidRPr="0056007D">
                        <w:rPr>
                          <w:b/>
                        </w:rPr>
                        <w:t>1</w:t>
                      </w:r>
                      <w:r w:rsidRPr="0056007D">
                        <w:rPr>
                          <w:b/>
                        </w:rPr>
                        <w:fldChar w:fldCharType="end"/>
                      </w:r>
                      <w:r w:rsidRPr="0056007D">
                        <w:rPr>
                          <w:b/>
                        </w:rPr>
                        <w:t>. Data flow throughout the system</w:t>
                      </w:r>
                    </w:p>
                  </w:txbxContent>
                </v:textbox>
                <w10:wrap type="through"/>
              </v:shape>
            </w:pict>
          </mc:Fallback>
        </mc:AlternateContent>
      </w:r>
      <w:del w:id="184" w:author="Windows User" w:date="2020-09-15T13:41:00Z">
        <w:r w:rsidDel="00DF37E8">
          <w:rPr>
            <w:rFonts w:asciiTheme="majorBidi" w:hAnsiTheme="majorBidi" w:cstheme="majorBidi"/>
            <w:b/>
            <w:noProof/>
            <w:rPrChange w:id="185" w:author="Unknown">
              <w:rPr>
                <w:noProof/>
              </w:rPr>
            </w:rPrChange>
          </w:rPr>
          <w:drawing>
            <wp:anchor distT="0" distB="0" distL="114300" distR="114300" simplePos="0" relativeHeight="251662848" behindDoc="1" locked="0" layoutInCell="1" allowOverlap="1" wp14:anchorId="2CEDD143" wp14:editId="3FCBDA97">
              <wp:simplePos x="0" y="0"/>
              <wp:positionH relativeFrom="column">
                <wp:posOffset>4625766</wp:posOffset>
              </wp:positionH>
              <wp:positionV relativeFrom="paragraph">
                <wp:posOffset>1278922</wp:posOffset>
              </wp:positionV>
              <wp:extent cx="852170" cy="1022350"/>
              <wp:effectExtent l="0" t="0" r="5080" b="6350"/>
              <wp:wrapThrough wrapText="bothSides">
                <wp:wrapPolygon edited="0">
                  <wp:start x="0" y="0"/>
                  <wp:lineTo x="0" y="21332"/>
                  <wp:lineTo x="21246" y="21332"/>
                  <wp:lineTo x="212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tree-flow-jp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2170" cy="1022350"/>
                      </a:xfrm>
                      <a:prstGeom prst="rect">
                        <a:avLst/>
                      </a:prstGeom>
                    </pic:spPr>
                  </pic:pic>
                </a:graphicData>
              </a:graphic>
              <wp14:sizeRelH relativeFrom="page">
                <wp14:pctWidth>0</wp14:pctWidth>
              </wp14:sizeRelH>
              <wp14:sizeRelV relativeFrom="page">
                <wp14:pctHeight>0</wp14:pctHeight>
              </wp14:sizeRelV>
            </wp:anchor>
          </w:drawing>
        </w:r>
      </w:del>
    </w:p>
    <w:p w14:paraId="33D5A45F" w14:textId="6F56DF8B" w:rsidR="005425E5" w:rsidRPr="0023744C" w:rsidDel="00DF37E8" w:rsidRDefault="005425E5" w:rsidP="005425E5">
      <w:pPr>
        <w:pStyle w:val="Heading3"/>
        <w:spacing w:before="240"/>
        <w:rPr>
          <w:del w:id="186" w:author="Windows User" w:date="2020-09-15T13:43:00Z"/>
          <w:rStyle w:val="heading30"/>
          <w:rFonts w:asciiTheme="majorBidi" w:hAnsiTheme="majorBidi" w:cstheme="majorBidi"/>
        </w:rPr>
      </w:pPr>
    </w:p>
    <w:p w14:paraId="260FA508" w14:textId="39999430" w:rsidR="005425E5" w:rsidRPr="0023744C" w:rsidDel="00DF37E8" w:rsidRDefault="005425E5" w:rsidP="005425E5">
      <w:pPr>
        <w:pStyle w:val="Heading3"/>
        <w:spacing w:before="240"/>
        <w:rPr>
          <w:del w:id="187" w:author="Windows User" w:date="2020-09-15T13:43:00Z"/>
          <w:rStyle w:val="heading30"/>
          <w:rFonts w:asciiTheme="majorBidi" w:hAnsiTheme="majorBidi" w:cstheme="majorBidi"/>
        </w:rPr>
      </w:pPr>
    </w:p>
    <w:p w14:paraId="413AF98D" w14:textId="47E594A3" w:rsidR="005425E5" w:rsidRPr="0023744C" w:rsidRDefault="005425E5" w:rsidP="005425E5">
      <w:pPr>
        <w:pStyle w:val="Heading3"/>
        <w:spacing w:before="240"/>
        <w:rPr>
          <w:rStyle w:val="heading30"/>
          <w:rFonts w:asciiTheme="majorBidi" w:hAnsiTheme="majorBidi" w:cstheme="majorBidi"/>
        </w:rPr>
      </w:pPr>
    </w:p>
    <w:p w14:paraId="0E84614E" w14:textId="6408F75B" w:rsidR="005425E5" w:rsidRPr="0023744C" w:rsidRDefault="005425E5" w:rsidP="005425E5">
      <w:pPr>
        <w:pStyle w:val="p1a"/>
        <w:spacing w:before="240"/>
        <w:ind w:firstLine="227"/>
        <w:rPr>
          <w:rFonts w:asciiTheme="majorBidi" w:hAnsiTheme="majorBidi" w:cstheme="majorBidi"/>
        </w:rPr>
      </w:pPr>
      <w:r w:rsidRPr="0023744C">
        <w:rPr>
          <w:rFonts w:asciiTheme="majorBidi" w:hAnsiTheme="majorBidi" w:cstheme="majorBidi"/>
        </w:rPr>
        <w:t xml:space="preserve">As masses are gaining awareness about the need for plantation, there comes the need for a force that helps in channelizing campaigns for plantation. </w:t>
      </w:r>
      <w:r>
        <w:rPr>
          <w:rFonts w:asciiTheme="majorBidi" w:hAnsiTheme="majorBidi" w:cstheme="majorBidi"/>
        </w:rPr>
        <w:t>IoTree</w:t>
      </w:r>
      <w:r w:rsidRPr="0023744C">
        <w:rPr>
          <w:rFonts w:asciiTheme="majorBidi" w:hAnsiTheme="majorBidi" w:cstheme="majorBidi"/>
        </w:rPr>
        <w:t xml:space="preserve"> also assist users who are intended to donate for the areas that need plantation critically by helping them in initiating plantation campaigns.</w:t>
      </w:r>
    </w:p>
    <w:p w14:paraId="0795A0F7" w14:textId="4C5E4BE4" w:rsidR="005425E5" w:rsidRPr="0023744C" w:rsidRDefault="005425E5" w:rsidP="00106CB7">
      <w:pPr>
        <w:pStyle w:val="heading10"/>
        <w:numPr>
          <w:ilvl w:val="0"/>
          <w:numId w:val="11"/>
        </w:numPr>
        <w:spacing w:before="240"/>
        <w:ind w:left="360"/>
        <w:jc w:val="both"/>
        <w:rPr>
          <w:rFonts w:asciiTheme="majorBidi" w:hAnsiTheme="majorBidi" w:cstheme="majorBidi"/>
        </w:rPr>
      </w:pPr>
      <w:r w:rsidRPr="0023744C">
        <w:rPr>
          <w:rFonts w:asciiTheme="majorBidi" w:hAnsiTheme="majorBidi" w:cstheme="majorBidi"/>
        </w:rPr>
        <w:t>Methodology</w:t>
      </w:r>
    </w:p>
    <w:p w14:paraId="124CDCFB" w14:textId="618CDBE5" w:rsidR="005425E5" w:rsidRDefault="005425E5" w:rsidP="005425E5">
      <w:pPr>
        <w:pStyle w:val="p1a"/>
        <w:spacing w:before="240"/>
        <w:rPr>
          <w:rFonts w:asciiTheme="majorBidi" w:hAnsiTheme="majorBidi" w:cstheme="majorBidi"/>
        </w:rPr>
      </w:pPr>
      <w:r w:rsidRPr="0023744C">
        <w:rPr>
          <w:rFonts w:asciiTheme="majorBidi" w:hAnsiTheme="majorBidi" w:cstheme="majorBidi"/>
        </w:rPr>
        <w:t xml:space="preserve">The methodology which is applied to this </w:t>
      </w:r>
      <w:r>
        <w:rPr>
          <w:rFonts w:asciiTheme="majorBidi" w:hAnsiTheme="majorBidi" w:cstheme="majorBidi"/>
        </w:rPr>
        <w:t>system</w:t>
      </w:r>
      <w:r w:rsidRPr="0023744C">
        <w:rPr>
          <w:rFonts w:asciiTheme="majorBidi" w:hAnsiTheme="majorBidi" w:cstheme="majorBidi"/>
        </w:rPr>
        <w:t xml:space="preserve"> is split into 3 major parts that are; formation of a network of sensors, the recommendation of plants (that includes e-commerce of seeds, alerts generation for maintenance of plants, consultation with gardeners) and campaign for plantation. The step taken first is based on the vital seg</w:t>
      </w:r>
      <w:r w:rsidRPr="0023744C">
        <w:rPr>
          <w:rFonts w:asciiTheme="majorBidi" w:hAnsiTheme="majorBidi" w:cstheme="majorBidi"/>
        </w:rPr>
        <w:lastRenderedPageBreak/>
        <w:t>ment of the system i.e. to form a network of sensors to read the elements from the atmosphere and respective soil for a defined interval of time. These elements include temperature, humidity, degree of sunlight, and other air constituents like the concentration of nitrogen, carbon, etc. For soil, pH level, moisture, salinity level, and the water level will be noticed. All these readings, captured via sensors are obtained by a middle layer; component, responsible for communication among units of the system. Based on such readings, the system with the help of algorithms suggests a suitable plant with all the ratios of mentioned elements needed by it.</w:t>
      </w:r>
      <w:r w:rsidR="007238F7">
        <w:rPr>
          <w:rFonts w:asciiTheme="majorBidi" w:hAnsiTheme="majorBidi" w:cstheme="majorBidi"/>
        </w:rPr>
        <w:t xml:space="preserve"> </w:t>
      </w:r>
    </w:p>
    <w:p w14:paraId="0C913836" w14:textId="77777777" w:rsidR="00637E70" w:rsidRDefault="00331F94" w:rsidP="005425E5">
      <w:pPr>
        <w:pStyle w:val="p1a"/>
        <w:spacing w:before="240"/>
        <w:rPr>
          <w:ins w:id="188" w:author="Windows User" w:date="2020-09-15T13:58:00Z"/>
        </w:rPr>
      </w:pPr>
      <w:ins w:id="189" w:author="Windows User" w:date="2020-09-15T13:58:00Z">
        <w:r>
          <w:rPr>
            <w:noProof/>
          </w:rPr>
          <w:drawing>
            <wp:inline distT="0" distB="0" distL="0" distR="0" wp14:anchorId="0FC42469" wp14:editId="26A7C083">
              <wp:extent cx="2625681" cy="3195375"/>
              <wp:effectExtent l="0" t="0" r="3810" b="508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2">
                        <a:extLst>
                          <a:ext uri="{28A0092B-C50C-407E-A947-70E740481C1C}">
                            <a14:useLocalDpi xmlns:a14="http://schemas.microsoft.com/office/drawing/2010/main" val="0"/>
                          </a:ext>
                        </a:extLst>
                      </a:blip>
                      <a:stretch>
                        <a:fillRect/>
                      </a:stretch>
                    </pic:blipFill>
                    <pic:spPr>
                      <a:xfrm>
                        <a:off x="0" y="0"/>
                        <a:ext cx="2637339" cy="3209562"/>
                      </a:xfrm>
                      <a:prstGeom prst="rect">
                        <a:avLst/>
                      </a:prstGeom>
                    </pic:spPr>
                  </pic:pic>
                </a:graphicData>
              </a:graphic>
            </wp:inline>
          </w:drawing>
        </w:r>
      </w:ins>
    </w:p>
    <w:p w14:paraId="0C2AD07C" w14:textId="3A262232" w:rsidR="007238F7" w:rsidRPr="007238F7" w:rsidDel="00331F94" w:rsidRDefault="007238F7" w:rsidP="007238F7">
      <w:pPr>
        <w:rPr>
          <w:del w:id="190" w:author="Windows User" w:date="2020-09-15T13:58:00Z"/>
        </w:rPr>
      </w:pPr>
      <w:bookmarkStart w:id="191" w:name="_GoBack"/>
      <w:bookmarkEnd w:id="191"/>
      <w:del w:id="192" w:author="Windows User" w:date="2020-09-15T13:58:00Z">
        <w:r w:rsidDel="00331F94">
          <w:delText>Block diagram of Hardware unit required here</w:delText>
        </w:r>
      </w:del>
    </w:p>
    <w:p w14:paraId="29C633F8" w14:textId="4224B2FF" w:rsidR="005425E5" w:rsidRDefault="005425E5" w:rsidP="005425E5">
      <w:pPr>
        <w:pStyle w:val="p1a"/>
        <w:spacing w:before="240"/>
        <w:rPr>
          <w:ins w:id="193" w:author="Windows User" w:date="2020-09-15T13:46:00Z"/>
          <w:rFonts w:asciiTheme="majorBidi" w:hAnsiTheme="majorBidi" w:cstheme="majorBidi"/>
        </w:rPr>
      </w:pPr>
      <w:r w:rsidRPr="0023744C">
        <w:rPr>
          <w:rFonts w:asciiTheme="majorBidi" w:hAnsiTheme="majorBidi" w:cstheme="majorBidi"/>
        </w:rPr>
        <w:t>The system then had the development of another module which provides convenience by providing the E-</w:t>
      </w:r>
      <w:commentRangeStart w:id="194"/>
      <w:r w:rsidRPr="0023744C">
        <w:rPr>
          <w:rFonts w:asciiTheme="majorBidi" w:hAnsiTheme="majorBidi" w:cstheme="majorBidi"/>
        </w:rPr>
        <w:t>Commerce</w:t>
      </w:r>
      <w:commentRangeEnd w:id="194"/>
      <w:r w:rsidR="007238F7">
        <w:rPr>
          <w:rStyle w:val="CommentReference"/>
        </w:rPr>
        <w:commentReference w:id="194"/>
      </w:r>
      <w:r w:rsidRPr="0023744C">
        <w:rPr>
          <w:rFonts w:asciiTheme="majorBidi" w:hAnsiTheme="majorBidi" w:cstheme="majorBidi"/>
        </w:rPr>
        <w:t xml:space="preserve"> of seeds of the suggested plants. After plantation, the system gets enabled to generate the </w:t>
      </w:r>
      <w:commentRangeStart w:id="195"/>
      <w:r w:rsidRPr="0023744C">
        <w:rPr>
          <w:rFonts w:asciiTheme="majorBidi" w:hAnsiTheme="majorBidi" w:cstheme="majorBidi"/>
        </w:rPr>
        <w:t xml:space="preserve">alerts </w:t>
      </w:r>
      <w:commentRangeEnd w:id="195"/>
      <w:r w:rsidR="007238F7">
        <w:rPr>
          <w:rStyle w:val="CommentReference"/>
        </w:rPr>
        <w:commentReference w:id="195"/>
      </w:r>
      <w:r w:rsidRPr="0023744C">
        <w:rPr>
          <w:rFonts w:asciiTheme="majorBidi" w:hAnsiTheme="majorBidi" w:cstheme="majorBidi"/>
        </w:rPr>
        <w:t xml:space="preserve">based on the real-time needs of the planted plants. The tracking of the plants is also done via hardware unit. Hence the alerts focus the needs of a plant such as water level maintenance, protection from pests, fertilizers (as the soil itself isn’t sufficient as a source of nutrients), appropriate sunlight, etc. These alerts include the presence of elements and the ratio of constituents captured by it along with this the notification of the instructions e.g. Water your plant. </w:t>
      </w:r>
    </w:p>
    <w:p w14:paraId="7C9E447F" w14:textId="340E1405" w:rsidR="00A56E9E" w:rsidRPr="00A56E9E" w:rsidRDefault="00A56E9E" w:rsidP="00A56E9E">
      <w:pPr>
        <w:rPr>
          <w:rPrChange w:id="196" w:author="Windows User" w:date="2020-09-15T13:46:00Z">
            <w:rPr>
              <w:rFonts w:asciiTheme="majorBidi" w:hAnsiTheme="majorBidi" w:cstheme="majorBidi"/>
            </w:rPr>
          </w:rPrChange>
        </w:rPr>
        <w:pPrChange w:id="197" w:author="Windows User" w:date="2020-09-15T13:46:00Z">
          <w:pPr>
            <w:pStyle w:val="p1a"/>
            <w:spacing w:before="240"/>
          </w:pPr>
        </w:pPrChange>
      </w:pPr>
      <w:ins w:id="198" w:author="Windows User" w:date="2020-09-15T13:47:00Z">
        <w:r w:rsidRPr="00A56E9E">
          <w:rPr>
            <w:noProof/>
          </w:rPr>
          <w:lastRenderedPageBreak/>
          <w:drawing>
            <wp:anchor distT="0" distB="0" distL="114300" distR="114300" simplePos="0" relativeHeight="251685888" behindDoc="0" locked="0" layoutInCell="1" allowOverlap="1" wp14:anchorId="1A7E62B6" wp14:editId="24EE54F5">
              <wp:simplePos x="0" y="0"/>
              <wp:positionH relativeFrom="column">
                <wp:posOffset>145218</wp:posOffset>
              </wp:positionH>
              <wp:positionV relativeFrom="paragraph">
                <wp:posOffset>2924</wp:posOffset>
              </wp:positionV>
              <wp:extent cx="1581665" cy="2157984"/>
              <wp:effectExtent l="0" t="0" r="0" b="0"/>
              <wp:wrapSquare wrapText="bothSides"/>
              <wp:docPr id="8" name="Picture 8" descr="E:\hiba\7th semester\fy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iba\7th semester\fyp\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665" cy="21579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6E9E">
          <w:rPr>
            <w:rStyle w:val="Normal"/>
            <w:snapToGrid w:val="0"/>
            <w:color w:val="000000"/>
            <w:w w:val="0"/>
            <w:sz w:val="0"/>
            <w:szCs w:val="0"/>
            <w:u w:color="000000"/>
            <w:bdr w:val="none" w:sz="0" w:space="0" w:color="000000"/>
            <w:shd w:val="clear" w:color="000000" w:fill="000000"/>
            <w:lang w:val="x-none" w:eastAsia="x-none" w:bidi="x-none"/>
          </w:rPr>
          <w:t xml:space="preserve"> </w:t>
        </w:r>
        <w:r w:rsidRPr="00A56E9E">
          <w:rPr>
            <w:noProof/>
          </w:rPr>
          <w:drawing>
            <wp:inline distT="0" distB="0" distL="0" distR="0" wp14:anchorId="63B755E5" wp14:editId="30772EE3">
              <wp:extent cx="1568262" cy="2139696"/>
              <wp:effectExtent l="0" t="0" r="0" b="0"/>
              <wp:docPr id="9" name="Picture 9" descr="E:\hiba\7th semester\fy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iba\7th semester\fyp\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3235" cy="2173769"/>
                      </a:xfrm>
                      <a:prstGeom prst="rect">
                        <a:avLst/>
                      </a:prstGeom>
                      <a:noFill/>
                      <a:ln>
                        <a:noFill/>
                      </a:ln>
                    </pic:spPr>
                  </pic:pic>
                </a:graphicData>
              </a:graphic>
            </wp:inline>
          </w:drawing>
        </w:r>
      </w:ins>
      <w:ins w:id="199" w:author="Windows User" w:date="2020-09-15T13:49:00Z">
        <w:r w:rsidR="005E0E29" w:rsidRPr="005E0E29">
          <w:rPr>
            <w:rStyle w:val="Normal"/>
            <w:snapToGrid w:val="0"/>
            <w:color w:val="000000"/>
            <w:w w:val="0"/>
            <w:sz w:val="0"/>
            <w:szCs w:val="0"/>
            <w:u w:color="000000"/>
            <w:bdr w:val="none" w:sz="0" w:space="0" w:color="000000"/>
            <w:shd w:val="clear" w:color="000000" w:fill="000000"/>
            <w:lang w:val="x-none" w:eastAsia="x-none" w:bidi="x-none"/>
          </w:rPr>
          <w:t xml:space="preserve"> </w:t>
        </w:r>
      </w:ins>
      <w:ins w:id="200" w:author="Windows User" w:date="2020-09-15T13:51:00Z">
        <w:r w:rsidR="00DB39B3">
          <w:rPr>
            <w:noProof/>
          </w:rPr>
          <w:drawing>
            <wp:inline distT="0" distB="0" distL="0" distR="0" wp14:anchorId="12871F63" wp14:editId="260AD12A">
              <wp:extent cx="1620233" cy="2213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3.png"/>
                      <pic:cNvPicPr/>
                    </pic:nvPicPr>
                    <pic:blipFill>
                      <a:blip r:embed="rId15">
                        <a:extLst>
                          <a:ext uri="{28A0092B-C50C-407E-A947-70E740481C1C}">
                            <a14:useLocalDpi xmlns:a14="http://schemas.microsoft.com/office/drawing/2010/main" val="0"/>
                          </a:ext>
                        </a:extLst>
                      </a:blip>
                      <a:stretch>
                        <a:fillRect/>
                      </a:stretch>
                    </pic:blipFill>
                    <pic:spPr>
                      <a:xfrm>
                        <a:off x="0" y="0"/>
                        <a:ext cx="1662143" cy="2270244"/>
                      </a:xfrm>
                      <a:prstGeom prst="rect">
                        <a:avLst/>
                      </a:prstGeom>
                    </pic:spPr>
                  </pic:pic>
                </a:graphicData>
              </a:graphic>
            </wp:inline>
          </w:drawing>
        </w:r>
      </w:ins>
      <w:ins w:id="201" w:author="Windows User" w:date="2020-09-15T13:52:00Z">
        <w:r w:rsidR="00DB39B3" w:rsidRPr="00DB39B3">
          <w:rPr>
            <w:rFonts w:asciiTheme="majorBidi" w:hAnsiTheme="majorBidi" w:cstheme="majorBidi"/>
            <w:noProof/>
          </w:rPr>
          <w:drawing>
            <wp:inline distT="0" distB="0" distL="0" distR="0" wp14:anchorId="1B22C981" wp14:editId="6A21E442">
              <wp:extent cx="1613269" cy="2206357"/>
              <wp:effectExtent l="0" t="0" r="0" b="3810"/>
              <wp:docPr id="14" name="Picture 14" descr="E:\hiba\7th semester\fy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hiba\7th semester\fyp\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7991" cy="2226492"/>
                      </a:xfrm>
                      <a:prstGeom prst="rect">
                        <a:avLst/>
                      </a:prstGeom>
                      <a:noFill/>
                      <a:ln>
                        <a:noFill/>
                      </a:ln>
                    </pic:spPr>
                  </pic:pic>
                </a:graphicData>
              </a:graphic>
            </wp:inline>
          </w:drawing>
        </w:r>
      </w:ins>
    </w:p>
    <w:p w14:paraId="1318F9B7" w14:textId="19ECE99C" w:rsidR="00DB39B3" w:rsidRDefault="00DB39B3" w:rsidP="005425E5">
      <w:pPr>
        <w:pStyle w:val="p1a"/>
        <w:spacing w:before="240"/>
        <w:rPr>
          <w:ins w:id="202" w:author="Windows User" w:date="2020-09-15T13:52:00Z"/>
          <w:rFonts w:asciiTheme="majorBidi" w:hAnsiTheme="majorBidi" w:cstheme="majorBidi"/>
        </w:rPr>
      </w:pPr>
    </w:p>
    <w:p w14:paraId="33C48012" w14:textId="77777777" w:rsidR="005425E5" w:rsidRDefault="005425E5" w:rsidP="005425E5">
      <w:pPr>
        <w:pStyle w:val="p1a"/>
        <w:spacing w:before="240"/>
        <w:rPr>
          <w:ins w:id="203" w:author="Windows User" w:date="2020-09-15T13:55:00Z"/>
          <w:rFonts w:asciiTheme="majorBidi" w:hAnsiTheme="majorBidi" w:cstheme="majorBidi"/>
        </w:rPr>
      </w:pPr>
      <w:r w:rsidRPr="0023744C">
        <w:rPr>
          <w:rFonts w:asciiTheme="majorBidi" w:hAnsiTheme="majorBidi" w:cstheme="majorBidi"/>
        </w:rPr>
        <w:lastRenderedPageBreak/>
        <w:t xml:space="preserve">The system is designed in a way so that it also provides consultation from the gardeners. For this part, the system take the request according to the location and responds as a provision of the list of gardeners available for the respective location. </w:t>
      </w:r>
    </w:p>
    <w:p w14:paraId="1B2A317E" w14:textId="61E7C5E5" w:rsidR="005C5392" w:rsidRPr="005C5392" w:rsidRDefault="005C5392" w:rsidP="005C5392">
      <w:pPr>
        <w:rPr>
          <w:rPrChange w:id="204" w:author="Windows User" w:date="2020-09-15T13:55:00Z">
            <w:rPr>
              <w:rFonts w:asciiTheme="majorBidi" w:hAnsiTheme="majorBidi" w:cstheme="majorBidi"/>
            </w:rPr>
          </w:rPrChange>
        </w:rPr>
        <w:pPrChange w:id="205" w:author="Windows User" w:date="2020-09-15T13:55:00Z">
          <w:pPr>
            <w:pStyle w:val="p1a"/>
            <w:spacing w:before="240"/>
          </w:pPr>
        </w:pPrChange>
      </w:pPr>
      <w:ins w:id="206" w:author="Windows User" w:date="2020-09-15T13:56:00Z">
        <w:r w:rsidRPr="005C5392">
          <w:rPr>
            <w:noProof/>
          </w:rPr>
          <w:drawing>
            <wp:inline distT="0" distB="0" distL="0" distR="0" wp14:anchorId="34F33CBB" wp14:editId="68710EED">
              <wp:extent cx="1728877" cy="2361363"/>
              <wp:effectExtent l="0" t="0" r="0" b="1270"/>
              <wp:docPr id="15" name="Picture 15" descr="E:\hiba\7th semester\fy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hiba\7th semester\fyp\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7699" cy="2373413"/>
                      </a:xfrm>
                      <a:prstGeom prst="rect">
                        <a:avLst/>
                      </a:prstGeom>
                      <a:noFill/>
                      <a:ln>
                        <a:noFill/>
                      </a:ln>
                    </pic:spPr>
                  </pic:pic>
                </a:graphicData>
              </a:graphic>
            </wp:inline>
          </w:drawing>
        </w:r>
        <w:r w:rsidRPr="005C5392">
          <w:rPr>
            <w:rStyle w:val="Normal"/>
            <w:snapToGrid w:val="0"/>
            <w:color w:val="000000"/>
            <w:w w:val="0"/>
            <w:sz w:val="0"/>
            <w:szCs w:val="0"/>
            <w:u w:color="000000"/>
            <w:bdr w:val="none" w:sz="0" w:space="0" w:color="000000"/>
            <w:shd w:val="clear" w:color="000000" w:fill="000000"/>
            <w:lang w:val="x-none" w:eastAsia="x-none" w:bidi="x-none"/>
          </w:rPr>
          <w:t xml:space="preserve"> </w:t>
        </w:r>
        <w:r w:rsidRPr="005C5392">
          <w:rPr>
            <w:noProof/>
          </w:rPr>
          <w:drawing>
            <wp:inline distT="0" distB="0" distL="0" distR="0" wp14:anchorId="225CA3C5" wp14:editId="197B5211">
              <wp:extent cx="1736081" cy="2371202"/>
              <wp:effectExtent l="0" t="0" r="0" b="0"/>
              <wp:docPr id="16" name="Picture 16" descr="E:\hiba\7th semester\fyp\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hiba\7th semester\fyp\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495" cy="2411376"/>
                      </a:xfrm>
                      <a:prstGeom prst="rect">
                        <a:avLst/>
                      </a:prstGeom>
                      <a:noFill/>
                      <a:ln>
                        <a:noFill/>
                      </a:ln>
                    </pic:spPr>
                  </pic:pic>
                </a:graphicData>
              </a:graphic>
            </wp:inline>
          </w:drawing>
        </w:r>
      </w:ins>
    </w:p>
    <w:p w14:paraId="219FAF3F" w14:textId="1E6DE257" w:rsidR="00B4763F" w:rsidRPr="004A6515" w:rsidRDefault="005425E5" w:rsidP="004A6515">
      <w:pPr>
        <w:pStyle w:val="p1a"/>
        <w:spacing w:before="240"/>
        <w:rPr>
          <w:rFonts w:asciiTheme="majorBidi" w:hAnsiTheme="majorBidi" w:cstheme="majorBidi"/>
        </w:rPr>
      </w:pPr>
      <w:r w:rsidRPr="0023744C">
        <w:rPr>
          <w:rFonts w:asciiTheme="majorBidi" w:hAnsiTheme="majorBidi" w:cstheme="majorBidi"/>
        </w:rPr>
        <w:t>IoTree is designed and developed in a way that it also acts as a platform to help out the people willing to be a part of donation for the plantation campaign. The system keeps the records of the donors so that it bridges up the gap between donors and the deprived or impoverished areas.</w:t>
      </w:r>
    </w:p>
    <w:p w14:paraId="73388793" w14:textId="21589499" w:rsidR="00B4763F" w:rsidRDefault="00B4763F" w:rsidP="00AC10CB">
      <w:pPr>
        <w:pStyle w:val="p1a"/>
        <w:spacing w:before="240"/>
        <w:rPr>
          <w:ins w:id="207" w:author="Windows User" w:date="2020-09-15T13:43:00Z"/>
        </w:rPr>
      </w:pPr>
      <w:r>
        <w:t>The plantation mechanism an</w:t>
      </w:r>
      <w:r w:rsidR="00A3048E">
        <w:t xml:space="preserve">d the considerations for indoor </w:t>
      </w:r>
      <w:r>
        <w:t>and outdoor environment have a different direction because th</w:t>
      </w:r>
      <w:r w:rsidR="00A84EE1">
        <w:t>e attributes for plant’s suggestions are not applied in the same manner for both</w:t>
      </w:r>
      <w:r>
        <w:t xml:space="preserve">. </w:t>
      </w:r>
      <w:r w:rsidR="00006F77">
        <w:t>The next section states</w:t>
      </w:r>
      <w:r>
        <w:t xml:space="preserve"> how the IoTree system can be implemented in indoor and outdoor environment. </w:t>
      </w:r>
    </w:p>
    <w:p w14:paraId="08002C4B" w14:textId="77777777" w:rsidR="00906D26" w:rsidRPr="009F491A" w:rsidRDefault="00906D26" w:rsidP="00906D26">
      <w:pPr>
        <w:pPrChange w:id="208" w:author="Windows User" w:date="2020-09-15T13:43:00Z">
          <w:pPr>
            <w:pStyle w:val="p1a"/>
            <w:spacing w:before="240"/>
          </w:pPr>
        </w:pPrChange>
      </w:pPr>
    </w:p>
    <w:p w14:paraId="75213673" w14:textId="77777777" w:rsidR="00820A47" w:rsidRDefault="00F24FD9" w:rsidP="00820A47">
      <w:pPr>
        <w:rPr>
          <w:ins w:id="209" w:author="Windows User" w:date="2020-09-15T13:38:00Z"/>
        </w:rPr>
      </w:pPr>
      <w:r>
        <w:rPr>
          <w:b/>
          <w:bCs/>
        </w:rPr>
        <w:t xml:space="preserve">IoTree for </w:t>
      </w:r>
      <w:r w:rsidR="00B4763F" w:rsidRPr="00B4763F">
        <w:rPr>
          <w:b/>
          <w:bCs/>
        </w:rPr>
        <w:t>Indoor Plantation:</w:t>
      </w:r>
    </w:p>
    <w:p w14:paraId="6F6954B9" w14:textId="77777777" w:rsidR="00820A47" w:rsidRDefault="00820A47" w:rsidP="00820A47">
      <w:pPr>
        <w:rPr>
          <w:ins w:id="210" w:author="Windows User" w:date="2020-09-15T13:38:00Z"/>
        </w:rPr>
      </w:pPr>
      <w:ins w:id="211" w:author="Windows User" w:date="2020-09-15T13:38:00Z">
        <w:r>
          <w:t xml:space="preserve">Since the indoor environment is closer to the people living in there, therefore it has an immense effect on them. If the atmosphere is pleasant, it is indeed favorable to the health of people, but in other scenarios, some of the events expose few adverse elements in the atmosphere which directly or sometimes indirectly affect the health of living beings. </w:t>
        </w:r>
      </w:ins>
    </w:p>
    <w:p w14:paraId="36E43DA3" w14:textId="77777777" w:rsidR="00820A47" w:rsidRDefault="00820A47" w:rsidP="00820A47">
      <w:pPr>
        <w:rPr>
          <w:ins w:id="212" w:author="Windows User" w:date="2020-09-15T13:38:00Z"/>
        </w:rPr>
      </w:pPr>
      <w:ins w:id="213" w:author="Windows User" w:date="2020-09-15T13:38:00Z">
        <w:r>
          <w:t xml:space="preserve">For instance, </w:t>
        </w:r>
        <w:r w:rsidRPr="00D55253">
          <w:t>the active smokers inside the home can even affect the nearby non-smokers, which is unfavorable to the health at the same level as of the active smoking.</w:t>
        </w:r>
        <w:r>
          <w:t xml:space="preserve"> As mentioned in the section 2, the “Snake Plant” can reduce the hazardous effects of smoke from the indoor environment by filtering the toxic elements.</w:t>
        </w:r>
      </w:ins>
    </w:p>
    <w:p w14:paraId="6D1D5693" w14:textId="77777777" w:rsidR="00820A47" w:rsidRDefault="00820A47" w:rsidP="00820A47">
      <w:pPr>
        <w:rPr>
          <w:ins w:id="214" w:author="Windows User" w:date="2020-09-15T13:38:00Z"/>
        </w:rPr>
      </w:pPr>
      <w:ins w:id="215" w:author="Windows User" w:date="2020-09-15T13:38:00Z">
        <w:r>
          <w:t xml:space="preserve">Along with the Snake Plant, the section also mentioned that the massive amount of plantation of the flowering house plants like </w:t>
        </w:r>
        <w:r w:rsidRPr="00DF2D26">
          <w:t>Peace Lilies</w:t>
        </w:r>
        <w:r>
          <w:t xml:space="preserve">, </w:t>
        </w:r>
        <w:r w:rsidRPr="00CB6190">
          <w:t>Sago Palm</w:t>
        </w:r>
        <w:r>
          <w:t xml:space="preserve">, </w:t>
        </w:r>
        <w:r w:rsidRPr="00CB6190">
          <w:t>Caladium</w:t>
        </w:r>
        <w:r>
          <w:t xml:space="preserve">, etc. which have variability in their nature, can cause </w:t>
        </w:r>
        <w:r w:rsidRPr="0017287A">
          <w:t>vomiting, diarrhea, and even liver failure</w:t>
        </w:r>
        <w:r>
          <w:t>. Other than that, these flowering plants are not only unfavorable to the humans, but also perilous to the pets too.</w:t>
        </w:r>
      </w:ins>
    </w:p>
    <w:p w14:paraId="198F46BB" w14:textId="77777777" w:rsidR="00820A47" w:rsidRDefault="00820A47" w:rsidP="00820A47">
      <w:pPr>
        <w:rPr>
          <w:ins w:id="216" w:author="Windows User" w:date="2020-09-15T13:38:00Z"/>
        </w:rPr>
      </w:pPr>
      <w:ins w:id="217" w:author="Windows User" w:date="2020-09-15T13:38:00Z">
        <w:r>
          <w:lastRenderedPageBreak/>
          <w:t xml:space="preserve">Considering these facts, the IoTree system is made in such a way that it benefits the indoor environment. This system will first have the hardware unit installation in the indoor environment. Afterwards, the hardware system will detect all the values of the described parameters which would follow the same flow, as mentioned in section 4, i.e. the values would be stored in cloud environment for processing, which would indicate the most suitable plant in accordance with the indoor environment. </w:t>
        </w:r>
      </w:ins>
    </w:p>
    <w:p w14:paraId="28993B31" w14:textId="77777777" w:rsidR="00820A47" w:rsidRDefault="00820A47" w:rsidP="00820A47">
      <w:pPr>
        <w:rPr>
          <w:ins w:id="218" w:author="Windows User" w:date="2020-09-15T13:38:00Z"/>
        </w:rPr>
      </w:pPr>
      <w:ins w:id="219" w:author="Windows User" w:date="2020-09-15T13:38:00Z">
        <w:r>
          <w:t>The plant suggestions would vary from indoor environment to indoor environment following the main objective of the system i.e. Plantation according to its quality appropriateness.</w:t>
        </w:r>
      </w:ins>
    </w:p>
    <w:p w14:paraId="4B5D3BDF" w14:textId="6C179314" w:rsidR="00B4763F" w:rsidRPr="00104EA6" w:rsidDel="00820A47" w:rsidRDefault="00820A47" w:rsidP="00104EA6">
      <w:pPr>
        <w:rPr>
          <w:del w:id="220" w:author="Windows User" w:date="2020-09-15T13:38:00Z"/>
          <w:rPrChange w:id="221" w:author="Windows User" w:date="2020-09-15T13:43:00Z">
            <w:rPr>
              <w:del w:id="222" w:author="Windows User" w:date="2020-09-15T13:38:00Z"/>
              <w:b/>
              <w:bCs/>
            </w:rPr>
          </w:rPrChange>
        </w:rPr>
        <w:pPrChange w:id="223" w:author="Windows User" w:date="2020-09-15T13:43:00Z">
          <w:pPr>
            <w:pStyle w:val="p1a"/>
            <w:spacing w:before="240"/>
          </w:pPr>
        </w:pPrChange>
      </w:pPr>
      <w:ins w:id="224" w:author="Windows User" w:date="2020-09-15T13:38:00Z">
        <w:r>
          <w:t>In short, the implementation of IoTree for indoor plantation purposes is serving its high duty for making the indoor environment pleasant.</w:t>
        </w:r>
      </w:ins>
    </w:p>
    <w:p w14:paraId="5F521E4E" w14:textId="139CA1D6" w:rsidR="00B4763F" w:rsidDel="00820A47" w:rsidRDefault="00B4763F" w:rsidP="00104EA6">
      <w:pPr>
        <w:rPr>
          <w:del w:id="225" w:author="Windows User" w:date="2020-09-15T13:38:00Z"/>
        </w:rPr>
        <w:pPrChange w:id="226" w:author="Windows User" w:date="2020-09-15T13:43:00Z">
          <w:pPr>
            <w:pStyle w:val="p1a"/>
            <w:spacing w:before="240"/>
          </w:pPr>
        </w:pPrChange>
      </w:pPr>
      <w:del w:id="227" w:author="Windows User" w:date="2020-09-15T13:38:00Z">
        <w:r w:rsidDel="00820A47">
          <w:delText>Since the</w:delText>
        </w:r>
        <w:r w:rsidR="00A84EE1" w:rsidDel="00820A47">
          <w:delText xml:space="preserve"> indoor</w:delText>
        </w:r>
        <w:r w:rsidDel="00820A47">
          <w:delText xml:space="preserve"> environment is closer to the people living in</w:delText>
        </w:r>
        <w:r w:rsidR="00A84EE1" w:rsidDel="00820A47">
          <w:delText xml:space="preserve"> there, therefore it has an immense effect on them</w:delText>
        </w:r>
        <w:r w:rsidDel="00820A47">
          <w:delText>.</w:delText>
        </w:r>
        <w:r w:rsidR="00A84EE1" w:rsidDel="00820A47">
          <w:delText xml:space="preserve"> IoTree system is made in such a way that it can be easily implemented in such scenario. This system will first have the hardware unit installation in the indoor environment which will give the suggestions on the basis of temperature, air constituents, and humidity</w:delText>
        </w:r>
        <w:r w:rsidR="00185BF9" w:rsidDel="00820A47">
          <w:delText xml:space="preserve"> level</w:delText>
        </w:r>
        <w:r w:rsidR="00A84EE1" w:rsidDel="00820A47">
          <w:delText xml:space="preserve">. </w:delText>
        </w:r>
        <w:r w:rsidDel="00820A47">
          <w:delText xml:space="preserve"> For instance, the smokers inside the home can affect the</w:delText>
        </w:r>
        <w:r w:rsidR="00185BF9" w:rsidDel="00820A47">
          <w:delText xml:space="preserve"> nearby</w:delText>
        </w:r>
        <w:r w:rsidDel="00820A47">
          <w:delText xml:space="preserve"> </w:delText>
        </w:r>
        <w:r w:rsidR="00185BF9" w:rsidDel="00820A47">
          <w:delText>non-smokers too. When IoTree was implemented in such indoor environment, it suggested the “Snake Plant”</w:delText>
        </w:r>
        <w:r w:rsidDel="00820A47">
          <w:delText xml:space="preserve"> </w:delText>
        </w:r>
        <w:r w:rsidR="00B11DBB" w:rsidDel="00820A47">
          <w:delText>which absorbed</w:delText>
        </w:r>
        <w:r w:rsidR="007304A2" w:rsidDel="00820A47">
          <w:delText xml:space="preserve"> </w:delText>
        </w:r>
        <w:r w:rsidR="008B7273" w:rsidDel="00820A47">
          <w:delText>excessive</w:delText>
        </w:r>
        <w:r w:rsidR="00185BF9" w:rsidDel="00820A47">
          <w:delText xml:space="preserve"> </w:delText>
        </w:r>
        <w:r w:rsidR="007200DF" w:rsidRPr="007200DF" w:rsidDel="00820A47">
          <w:delText xml:space="preserve">amounts of carbon </w:delText>
        </w:r>
        <w:r w:rsidR="00B11DBB" w:rsidDel="00820A47">
          <w:delText>monoxide. Additionally, it emitted oxygen and filtered</w:delText>
        </w:r>
        <w:r w:rsidR="007200DF" w:rsidRPr="007200DF" w:rsidDel="00820A47">
          <w:delText xml:space="preserve"> other toxins from the air</w:delText>
        </w:r>
        <w:r w:rsidR="00B11DBB" w:rsidDel="00820A47">
          <w:delText xml:space="preserve"> which </w:delText>
        </w:r>
        <w:r w:rsidR="00B26F8B" w:rsidDel="00820A47">
          <w:delText xml:space="preserve">made the environment </w:delText>
        </w:r>
        <w:r w:rsidR="00557D6E" w:rsidDel="00820A47">
          <w:delText>pleasant and prevented the passive smoking</w:delText>
        </w:r>
        <w:r w:rsidR="00B26F8B" w:rsidDel="00820A47">
          <w:delText xml:space="preserve"> too.</w:delText>
        </w:r>
      </w:del>
    </w:p>
    <w:p w14:paraId="4AE66CCB" w14:textId="0E27278B" w:rsidR="00134D1E" w:rsidDel="00820A47" w:rsidRDefault="00134D1E" w:rsidP="00104EA6">
      <w:pPr>
        <w:rPr>
          <w:del w:id="228" w:author="Windows User" w:date="2020-09-15T13:38:00Z"/>
        </w:rPr>
        <w:pPrChange w:id="229" w:author="Windows User" w:date="2020-09-15T13:43:00Z">
          <w:pPr>
            <w:pStyle w:val="p1a"/>
            <w:spacing w:before="240"/>
          </w:pPr>
        </w:pPrChange>
      </w:pPr>
      <w:del w:id="230" w:author="Windows User" w:date="2020-09-15T13:38:00Z">
        <w:r w:rsidDel="00820A47">
          <w:delText>In another scenario, it was s</w:delText>
        </w:r>
        <w:r w:rsidR="002A06E0" w:rsidDel="00820A47">
          <w:delText>een that</w:delText>
        </w:r>
        <w:r w:rsidR="00B80DAD" w:rsidDel="00820A47">
          <w:delText xml:space="preserve"> people plant many </w:delText>
        </w:r>
        <w:r w:rsidR="00E43565" w:rsidRPr="00E43565" w:rsidDel="00820A47">
          <w:delText>flowering houseplants</w:delText>
        </w:r>
        <w:r w:rsidR="00B80DAD" w:rsidDel="00820A47">
          <w:delText xml:space="preserve"> which </w:delText>
        </w:r>
        <w:r w:rsidR="009E7C47" w:rsidDel="00820A47">
          <w:delText>seem</w:delText>
        </w:r>
        <w:r w:rsidR="00B80DAD" w:rsidDel="00820A47">
          <w:delText xml:space="preserve"> to provide pleas</w:delText>
        </w:r>
        <w:r w:rsidR="00E43565" w:rsidDel="00820A47">
          <w:delText xml:space="preserve">ant </w:delText>
        </w:r>
        <w:r w:rsidR="007E288C" w:rsidDel="00820A47">
          <w:delText xml:space="preserve">environment but the implementation of </w:delText>
        </w:r>
        <w:commentRangeStart w:id="231"/>
        <w:r w:rsidR="007E288C" w:rsidDel="00820A47">
          <w:delText xml:space="preserve">IoTree </w:delText>
        </w:r>
        <w:r w:rsidR="00DF2D26" w:rsidDel="00820A47">
          <w:delText xml:space="preserve">showed that all </w:delText>
        </w:r>
        <w:commentRangeEnd w:id="231"/>
        <w:r w:rsidR="0070434A" w:rsidDel="00820A47">
          <w:rPr>
            <w:rStyle w:val="CommentReference"/>
          </w:rPr>
          <w:commentReference w:id="231"/>
        </w:r>
        <w:r w:rsidR="00DF2D26" w:rsidDel="00820A47">
          <w:delText xml:space="preserve">of the flowering houseplants are not suitable instead some of the plants like </w:delText>
        </w:r>
        <w:r w:rsidR="00DF2D26" w:rsidRPr="00DF2D26" w:rsidDel="00820A47">
          <w:delText>Peace Lilies</w:delText>
        </w:r>
        <w:r w:rsidR="00CB6190" w:rsidDel="00820A47">
          <w:delText xml:space="preserve">, </w:delText>
        </w:r>
        <w:r w:rsidR="00CB6190" w:rsidRPr="00CB6190" w:rsidDel="00820A47">
          <w:delText>Sago Palm</w:delText>
        </w:r>
        <w:r w:rsidR="00CB6190" w:rsidDel="00820A47">
          <w:delText xml:space="preserve">, </w:delText>
        </w:r>
        <w:r w:rsidR="00CB6190" w:rsidRPr="00CB6190" w:rsidDel="00820A47">
          <w:delText>Caladium</w:delText>
        </w:r>
        <w:r w:rsidR="00CB6190" w:rsidDel="00820A47">
          <w:delText xml:space="preserve">, etc </w:delText>
        </w:r>
        <w:r w:rsidR="0017287A" w:rsidDel="00820A47">
          <w:delText xml:space="preserve">can be toxic to humans and animals as well. Massive plantation of such flowering plants causes </w:delText>
        </w:r>
        <w:r w:rsidR="0017287A" w:rsidRPr="0017287A" w:rsidDel="00820A47">
          <w:delText>vomiting, diarrhea, and even liver failure</w:delText>
        </w:r>
        <w:r w:rsidR="00F643D1" w:rsidDel="00820A47">
          <w:delText>[ ]</w:delText>
        </w:r>
        <w:r w:rsidR="0017287A" w:rsidDel="00820A47">
          <w:delText>.</w:delText>
        </w:r>
      </w:del>
    </w:p>
    <w:p w14:paraId="1987D921" w14:textId="0F73FACD" w:rsidR="0017287A" w:rsidRPr="00B4763F" w:rsidRDefault="0017287A" w:rsidP="00104EA6">
      <w:pPr>
        <w:pPrChange w:id="232" w:author="Windows User" w:date="2020-09-15T13:43:00Z">
          <w:pPr>
            <w:pStyle w:val="p1a"/>
            <w:spacing w:before="240"/>
          </w:pPr>
        </w:pPrChange>
      </w:pPr>
      <w:del w:id="233" w:author="Windows User" w:date="2020-09-15T13:38:00Z">
        <w:r w:rsidDel="00820A47">
          <w:delText xml:space="preserve">In short, the implementation of IoTree for indoor plantation purposes is serving its high duty for </w:delText>
        </w:r>
        <w:r w:rsidR="00AC10CB" w:rsidDel="00820A47">
          <w:delText>making the indoor environment pleasant.</w:delText>
        </w:r>
      </w:del>
    </w:p>
    <w:p w14:paraId="3E523CDE" w14:textId="23F3E96F" w:rsidR="005425E5" w:rsidRDefault="00006F77" w:rsidP="00AC10CB">
      <w:pPr>
        <w:pStyle w:val="p1a"/>
        <w:spacing w:before="240"/>
        <w:rPr>
          <w:b/>
          <w:bCs/>
        </w:rPr>
      </w:pPr>
      <w:r>
        <w:rPr>
          <w:b/>
          <w:bCs/>
        </w:rPr>
        <w:t xml:space="preserve">IoTree for </w:t>
      </w:r>
      <w:r w:rsidR="00AC10CB" w:rsidRPr="00AC10CB">
        <w:rPr>
          <w:b/>
          <w:bCs/>
        </w:rPr>
        <w:t>Outdoor Plantation:</w:t>
      </w:r>
    </w:p>
    <w:p w14:paraId="46640C86" w14:textId="77777777" w:rsidR="00820A47" w:rsidRDefault="00820A47" w:rsidP="00820A47">
      <w:pPr>
        <w:rPr>
          <w:ins w:id="234" w:author="Windows User" w:date="2020-09-15T13:39:00Z"/>
        </w:rPr>
      </w:pPr>
      <w:ins w:id="235" w:author="Windows User" w:date="2020-09-15T13:39:00Z">
        <w:r>
          <w:t>Since the outdoor environment has an evident impact on the lives of people therefore government also focuses on making an area beautiful by planting the beautiful trees alongside the streets and in the parks but they don’t focus what impacts those plants are leaving behind.</w:t>
        </w:r>
      </w:ins>
    </w:p>
    <w:p w14:paraId="07415277" w14:textId="77777777" w:rsidR="00820A47" w:rsidRDefault="00820A47" w:rsidP="00820A47">
      <w:pPr>
        <w:rPr>
          <w:ins w:id="236" w:author="Windows User" w:date="2020-09-15T13:39:00Z"/>
        </w:rPr>
      </w:pPr>
      <w:ins w:id="237" w:author="Windows User" w:date="2020-09-15T13:39:00Z">
        <w:r>
          <w:t xml:space="preserve">For Example, as mentioned in the section 2.1, government took an initiative to plant the conocarpus trees, which were extensively planted in Karachi. As those trees were planted without any prestudy therefore they left an uncertain impact in the sense of reduction in the water concentration in the ground and limiting the rainfall. These impacts ultimately caused heatstroke in the year 2015 and 2016. </w:t>
        </w:r>
      </w:ins>
    </w:p>
    <w:p w14:paraId="70055447" w14:textId="77777777" w:rsidR="00820A47" w:rsidRDefault="00820A47" w:rsidP="00820A47">
      <w:pPr>
        <w:rPr>
          <w:ins w:id="238" w:author="Windows User" w:date="2020-09-15T13:39:00Z"/>
        </w:rPr>
      </w:pPr>
      <w:ins w:id="239" w:author="Windows User" w:date="2020-09-15T13:39:00Z">
        <w:r>
          <w:t xml:space="preserve">Along with conocarpus trees, this section also mentioned the paper mulberry trees which were also extensively planted in Islamabad without any research of suitability. Due to its twice a year pollen release, it started causing asthma among the people of Islamabad. </w:t>
        </w:r>
      </w:ins>
    </w:p>
    <w:p w14:paraId="177F18B6" w14:textId="77777777" w:rsidR="00820A47" w:rsidRDefault="00820A47" w:rsidP="00820A47">
      <w:pPr>
        <w:rPr>
          <w:ins w:id="240" w:author="Windows User" w:date="2020-09-15T13:39:00Z"/>
        </w:rPr>
      </w:pPr>
      <w:ins w:id="241" w:author="Windows User" w:date="2020-09-15T13:39:00Z">
        <w:r>
          <w:t xml:space="preserve">Therefore it was noticed that the government is undoubtedly putting an effort in plantation but the IoTree system will make it possible for the government to plant the most suitable plants which would prevent the plants to leave perilous effects and will make plantation able to benefit the environment. This process will be carried via IoTree app, which would suggest the plants not only on the basis of temperature, air humidity level and air constituents but also on the basis of soil texture, soil humidity level. </w:t>
        </w:r>
      </w:ins>
    </w:p>
    <w:p w14:paraId="01E3CDC5" w14:textId="77777777" w:rsidR="00820A47" w:rsidRPr="006762FC" w:rsidRDefault="00820A47" w:rsidP="00820A47">
      <w:pPr>
        <w:rPr>
          <w:ins w:id="242" w:author="Windows User" w:date="2020-09-15T13:39:00Z"/>
        </w:rPr>
      </w:pPr>
      <w:ins w:id="243" w:author="Windows User" w:date="2020-09-15T13:39:00Z">
        <w:r>
          <w:t>Conclusively, IoTree which is developed considering both the indoor and outdoor environment, is successfully benefitting the both environments.</w:t>
        </w:r>
      </w:ins>
    </w:p>
    <w:p w14:paraId="1B59B544" w14:textId="77777777" w:rsidR="00820A47" w:rsidRPr="0090053E" w:rsidRDefault="00820A47" w:rsidP="00820A47">
      <w:pPr>
        <w:rPr>
          <w:ins w:id="244" w:author="Windows User" w:date="2020-09-15T13:39:00Z"/>
        </w:rPr>
      </w:pPr>
    </w:p>
    <w:p w14:paraId="2D7834FA" w14:textId="6917138C" w:rsidR="006762FC" w:rsidDel="00820A47" w:rsidRDefault="006762FC" w:rsidP="00416D64">
      <w:pPr>
        <w:rPr>
          <w:del w:id="245" w:author="Windows User" w:date="2020-09-15T13:39:00Z"/>
        </w:rPr>
      </w:pPr>
      <w:del w:id="246" w:author="Windows User" w:date="2020-09-15T13:39:00Z">
        <w:r w:rsidDel="00820A47">
          <w:delText>Outdoor plantation</w:delText>
        </w:r>
        <w:r w:rsidR="00BA3FFD" w:rsidDel="00820A47">
          <w:delText xml:space="preserve"> serves a lot in making an area pollution free. The government focuses on making an area beautiful by planting the beautiful trees and plants but they don’t focus what impacts those plants are leaving. </w:delText>
        </w:r>
        <w:r w:rsidR="00BC04AF" w:rsidDel="00820A47">
          <w:delText xml:space="preserve">IoTree is made for outdoor environment </w:delText>
        </w:r>
        <w:commentRangeStart w:id="247"/>
        <w:r w:rsidR="00BC04AF" w:rsidDel="00820A47">
          <w:delText>too because after the research on conocarpus trees and mulberry trees, it was clearly seen that these plants are not benefitting the environment instead these are creating hazardous effects</w:delText>
        </w:r>
        <w:commentRangeEnd w:id="247"/>
        <w:r w:rsidR="00AF268C" w:rsidDel="00820A47">
          <w:rPr>
            <w:rStyle w:val="CommentReference"/>
          </w:rPr>
          <w:commentReference w:id="247"/>
        </w:r>
        <w:r w:rsidR="00BC04AF" w:rsidDel="00820A47">
          <w:delText>. Th</w:delText>
        </w:r>
        <w:r w:rsidR="00997CE5" w:rsidDel="00820A47">
          <w:delText xml:space="preserve">e </w:delText>
        </w:r>
        <w:r w:rsidR="00BC04AF" w:rsidDel="00820A47">
          <w:delText xml:space="preserve">suggestions of plants </w:delText>
        </w:r>
        <w:r w:rsidR="00997CE5" w:rsidDel="00820A47">
          <w:delText xml:space="preserve">which </w:delText>
        </w:r>
        <w:r w:rsidR="00416D64" w:rsidDel="00820A47">
          <w:delText>are</w:delText>
        </w:r>
        <w:r w:rsidR="00BC04AF" w:rsidDel="00820A47">
          <w:delText xml:space="preserve"> made via IoTree app, </w:delText>
        </w:r>
        <w:r w:rsidR="00416D64" w:rsidDel="00820A47">
          <w:delText>are not</w:delText>
        </w:r>
        <w:r w:rsidR="00BC04AF" w:rsidDel="00820A47">
          <w:delText xml:space="preserve"> only on the basis of temperature, humidity level and air constituents instead for outdoor </w:delText>
        </w:r>
        <w:r w:rsidR="00416D64" w:rsidDel="00820A47">
          <w:delText>plantation, the system</w:delText>
        </w:r>
        <w:r w:rsidR="00997CE5" w:rsidDel="00820A47">
          <w:delText xml:space="preserve"> additionally</w:delText>
        </w:r>
        <w:r w:rsidR="00BC04AF" w:rsidDel="00820A47">
          <w:delText xml:space="preserve"> consider</w:delText>
        </w:r>
        <w:r w:rsidR="00416D64" w:rsidDel="00820A47">
          <w:delText>s</w:delText>
        </w:r>
        <w:r w:rsidR="00BC04AF" w:rsidDel="00820A47">
          <w:delText xml:space="preserve"> the soil texture with soil humidity level. </w:delText>
        </w:r>
      </w:del>
    </w:p>
    <w:p w14:paraId="0212085D" w14:textId="6F12FC40" w:rsidR="00416D64" w:rsidRPr="006762FC" w:rsidDel="00820A47" w:rsidRDefault="00416D64" w:rsidP="00416D64">
      <w:pPr>
        <w:rPr>
          <w:del w:id="248" w:author="Windows User" w:date="2020-09-15T13:39:00Z"/>
        </w:rPr>
      </w:pPr>
      <w:del w:id="249" w:author="Windows User" w:date="2020-09-15T13:39:00Z">
        <w:r w:rsidDel="00820A47">
          <w:delText>Conclusively, IoTree which is developed considering both the indoor and outdoor environment, is successfully benefitting the both environment</w:delText>
        </w:r>
        <w:r w:rsidR="004C07B8" w:rsidDel="00820A47">
          <w:delText>s</w:delText>
        </w:r>
        <w:r w:rsidDel="00820A47">
          <w:delText>.</w:delText>
        </w:r>
      </w:del>
    </w:p>
    <w:p w14:paraId="73F5E863" w14:textId="3616F12E" w:rsidR="005425E5" w:rsidRPr="00A62AD0" w:rsidDel="00E037B6" w:rsidRDefault="005425E5" w:rsidP="005425E5">
      <w:pPr>
        <w:rPr>
          <w:del w:id="250" w:author="MMC" w:date="2020-09-15T13:25:00Z"/>
        </w:rPr>
      </w:pPr>
    </w:p>
    <w:p w14:paraId="3BE112B4" w14:textId="292F4B1A" w:rsidR="005425E5" w:rsidRPr="00A62AD0" w:rsidDel="00E037B6" w:rsidRDefault="005425E5" w:rsidP="005425E5">
      <w:pPr>
        <w:rPr>
          <w:del w:id="251" w:author="MMC" w:date="2020-09-15T13:25:00Z"/>
        </w:rPr>
      </w:pPr>
    </w:p>
    <w:p w14:paraId="44975D14" w14:textId="77777777" w:rsidR="005425E5" w:rsidRDefault="005425E5" w:rsidP="005425E5"/>
    <w:p w14:paraId="7DDAB25C" w14:textId="77777777" w:rsidR="005425E5" w:rsidRPr="00A62AD0" w:rsidRDefault="005425E5" w:rsidP="005425E5">
      <w:pPr>
        <w:tabs>
          <w:tab w:val="left" w:pos="1315"/>
        </w:tabs>
      </w:pPr>
      <w:r>
        <w:tab/>
      </w:r>
    </w:p>
    <w:p w14:paraId="49F97B6B" w14:textId="77777777" w:rsidR="005425E5" w:rsidRPr="0023744C" w:rsidRDefault="005425E5" w:rsidP="00106CB7">
      <w:pPr>
        <w:pStyle w:val="heading10"/>
        <w:numPr>
          <w:ilvl w:val="0"/>
          <w:numId w:val="11"/>
        </w:numPr>
        <w:spacing w:before="240"/>
        <w:ind w:left="360"/>
        <w:jc w:val="both"/>
        <w:rPr>
          <w:rFonts w:asciiTheme="majorBidi" w:hAnsiTheme="majorBidi" w:cstheme="majorBidi"/>
        </w:rPr>
      </w:pPr>
      <w:r w:rsidRPr="0023744C">
        <w:rPr>
          <w:rFonts w:asciiTheme="majorBidi" w:hAnsiTheme="majorBidi" w:cstheme="majorBidi"/>
        </w:rPr>
        <w:lastRenderedPageBreak/>
        <w:t>Benefits of the System</w:t>
      </w:r>
    </w:p>
    <w:p w14:paraId="0300856D" w14:textId="77777777" w:rsidR="005425E5" w:rsidRPr="0023744C"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Elimination of Risks associated with Plant Choice</w:t>
      </w:r>
    </w:p>
    <w:p w14:paraId="460B5A00" w14:textId="77777777"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t>Plantation based on choice and plantation-based on needs have different outcomes. The choice may not suit the environment but if it's done in accordance with the characteristics and needs of surrounding, then it will benefit the surrounding. IoTree aims to eliminate such risks that may occur due to inappropriate plantation.</w:t>
      </w:r>
    </w:p>
    <w:p w14:paraId="3C887CB5" w14:textId="797D3E8E" w:rsidR="005425E5" w:rsidRPr="0023744C"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Ceasing the Way of Consequences of Human error in Maintenance</w:t>
      </w:r>
    </w:p>
    <w:p w14:paraId="5B24F9E7" w14:textId="77777777"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t>Whether because of the busy schedule or lack of care, a plant often dies because of human negligence. If the process becomes independent from a human intervention then mortality rates of plants can be reduced up to a significant level. The maintenance module will generate timely alerts as well as alerts based on plant' necessities.</w:t>
      </w:r>
    </w:p>
    <w:p w14:paraId="3493FE11" w14:textId="77777777" w:rsidR="005425E5" w:rsidRPr="0023744C"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Green Computing</w:t>
      </w:r>
    </w:p>
    <w:p w14:paraId="2C86A247" w14:textId="5CEB359E"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t xml:space="preserve">The term Green Computing refers to the aim of IT giants to leave the least possible ill effects on the environment as computing causes invisible and inevitable damages to our habitat </w:t>
      </w:r>
      <w:r w:rsidR="00D717F7">
        <w:rPr>
          <w:rFonts w:asciiTheme="majorBidi" w:hAnsiTheme="majorBidi" w:cstheme="majorBidi"/>
          <w:b w:val="0"/>
          <w:sz w:val="20"/>
        </w:rPr>
        <w:fldChar w:fldCharType="begin" w:fldLock="1"/>
      </w:r>
      <w:r w:rsidR="008C3D2B">
        <w:rPr>
          <w:rFonts w:asciiTheme="majorBidi" w:hAnsiTheme="majorBidi" w:cstheme="majorBidi"/>
          <w:b w:val="0"/>
          <w:sz w:val="20"/>
        </w:rPr>
        <w:instrText>ADDIN CSL_CITATION {"citationItems":[{"id":"ITEM-1","itemData":{"author":[{"dropping-particle":"","family":"Chowdhury","given":"Chiranjeeb Roy","non-dropping-particle":"","parse-names":false,"suffix":""},{"dropping-particle":"","family":"Chatterjee","given":"Arindam","non-dropping-particle":"","parse-names":false,"suffix":""},{"dropping-particle":"","family":"Sardar","given":"Alap","non-dropping-particle":"","parse-names":false,"suffix":""},{"dropping-particle":"","family":"Agarwal","given":"Shalabh","non-dropping-particle":"","parse-names":false,"suffix":""},{"dropping-particle":"","family":"Nath","given":"Asoke","non-dropping-particle":"","parse-names":false,"suffix":""}],"id":"ITEM-1","issue":"May 2015","issued":{"date-parts":[["2013"]]},"title":"A Comprehensive study on Cloud Green Computing : To Reduce Carbon Footprints Using Clouds A Comprehensive study on Cloud Green Computing : To Reduce Carbon Footprints Using Clouds","type":"article-journal"},"uris":["http://www.mendeley.com/documents/?uuid=a6f1ba9c-2fde-4a33-97b1-61411a02d44c"]}],"mendeley":{"formattedCitation":"[22]","plainTextFormattedCitation":"[22]","previouslyFormattedCitation":"[21]"},"properties":{"noteIndex":0},"schema":"https://github.com/citation-style-language/schema/raw/master/csl-citation.json"}</w:instrText>
      </w:r>
      <w:r w:rsidR="00D717F7">
        <w:rPr>
          <w:rFonts w:asciiTheme="majorBidi" w:hAnsiTheme="majorBidi" w:cstheme="majorBidi"/>
          <w:b w:val="0"/>
          <w:sz w:val="20"/>
        </w:rPr>
        <w:fldChar w:fldCharType="separate"/>
      </w:r>
      <w:r w:rsidR="008C3D2B" w:rsidRPr="008C3D2B">
        <w:rPr>
          <w:rFonts w:asciiTheme="majorBidi" w:hAnsiTheme="majorBidi" w:cstheme="majorBidi"/>
          <w:b w:val="0"/>
          <w:noProof/>
          <w:sz w:val="20"/>
        </w:rPr>
        <w:t>[22]</w:t>
      </w:r>
      <w:r w:rsidR="00D717F7">
        <w:rPr>
          <w:rFonts w:asciiTheme="majorBidi" w:hAnsiTheme="majorBidi" w:cstheme="majorBidi"/>
          <w:b w:val="0"/>
          <w:sz w:val="20"/>
        </w:rPr>
        <w:fldChar w:fldCharType="end"/>
      </w:r>
      <w:r w:rsidR="00F643D1">
        <w:rPr>
          <w:rFonts w:asciiTheme="majorBidi" w:hAnsiTheme="majorBidi" w:cstheme="majorBidi"/>
          <w:b w:val="0"/>
          <w:sz w:val="20"/>
        </w:rPr>
        <w:t>, t</w:t>
      </w:r>
      <w:r w:rsidRPr="0023744C">
        <w:rPr>
          <w:rFonts w:asciiTheme="majorBidi" w:hAnsiTheme="majorBidi" w:cstheme="majorBidi"/>
          <w:b w:val="0"/>
          <w:sz w:val="20"/>
        </w:rPr>
        <w:t>here are two possible ways to achieve this goal. One way is to use resources in an eco-friendly way while the other focuses on ensuring that the resources are more than enough. By planting maximum, green computing can be practiced easily which is one of our motives.</w:t>
      </w:r>
    </w:p>
    <w:p w14:paraId="440C37F0" w14:textId="77777777" w:rsidR="005425E5" w:rsidRPr="0023744C" w:rsidRDefault="005425E5" w:rsidP="00106CB7">
      <w:pPr>
        <w:pStyle w:val="heading20"/>
        <w:numPr>
          <w:ilvl w:val="1"/>
          <w:numId w:val="11"/>
        </w:numPr>
        <w:tabs>
          <w:tab w:val="left" w:pos="360"/>
        </w:tabs>
        <w:spacing w:before="240"/>
        <w:ind w:left="90" w:hanging="90"/>
        <w:jc w:val="both"/>
        <w:rPr>
          <w:rFonts w:asciiTheme="majorBidi" w:hAnsiTheme="majorBidi" w:cstheme="majorBidi"/>
        </w:rPr>
      </w:pPr>
      <w:r w:rsidRPr="0023744C">
        <w:rPr>
          <w:rFonts w:asciiTheme="majorBidi" w:hAnsiTheme="majorBidi" w:cstheme="majorBidi"/>
        </w:rPr>
        <w:t>Air Quality Treatment &amp; Betterment</w:t>
      </w:r>
    </w:p>
    <w:p w14:paraId="23CACA3B" w14:textId="5A32E44B"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t xml:space="preserve">NASA has experimented in the late '90s in which they isolated small area and planted with the aim to purify the Air, which went successful </w:t>
      </w:r>
      <w:r w:rsidR="00A070B0">
        <w:rPr>
          <w:rFonts w:asciiTheme="majorBidi" w:hAnsiTheme="majorBidi" w:cstheme="majorBidi"/>
          <w:b w:val="0"/>
          <w:sz w:val="20"/>
        </w:rPr>
        <w:fldChar w:fldCharType="begin" w:fldLock="1"/>
      </w:r>
      <w:r w:rsidR="008C3D2B">
        <w:rPr>
          <w:rFonts w:asciiTheme="majorBidi" w:hAnsiTheme="majorBidi" w:cstheme="majorBidi"/>
          <w:b w:val="0"/>
          <w:sz w:val="20"/>
        </w:rPr>
        <w:instrText>ADDIN CSL_CITATION {"citationItems":[{"id":"ITEM-1","itemData":{"author":[{"dropping-particle":"","family":"Sheldon","given":"Linda S","non-dropping-particle":"","parse-names":false,"suffix":""},{"dropping-particle":"","family":"Keever","given":"Jeffrey","non-dropping-particle":"","parse-names":false,"suffix":""}],"id":"ITEM-1","issued":{"date-parts":[["0"]]},"title":"NASA Contractor Report 3947 Collection and Analysis of NASA Clean Room Air Samples FOR REFERENCE","type":"report"},"uris":["http://www.mendeley.com/documents/?uuid=0febe00b-6278-35b3-910e-a6b313bfb21d"]}],"mendeley":{"formattedCitation":"[23]","plainTextFormattedCitation":"[23]","previouslyFormattedCitation":"[22]"},"properties":{"noteIndex":0},"schema":"https://github.com/citation-style-language/schema/raw/master/csl-citation.json"}</w:instrText>
      </w:r>
      <w:r w:rsidR="00A070B0">
        <w:rPr>
          <w:rFonts w:asciiTheme="majorBidi" w:hAnsiTheme="majorBidi" w:cstheme="majorBidi"/>
          <w:b w:val="0"/>
          <w:sz w:val="20"/>
        </w:rPr>
        <w:fldChar w:fldCharType="separate"/>
      </w:r>
      <w:r w:rsidR="008C3D2B" w:rsidRPr="008C3D2B">
        <w:rPr>
          <w:rFonts w:asciiTheme="majorBidi" w:hAnsiTheme="majorBidi" w:cstheme="majorBidi"/>
          <w:b w:val="0"/>
          <w:noProof/>
          <w:sz w:val="20"/>
        </w:rPr>
        <w:t>[23]</w:t>
      </w:r>
      <w:r w:rsidR="00A070B0">
        <w:rPr>
          <w:rFonts w:asciiTheme="majorBidi" w:hAnsiTheme="majorBidi" w:cstheme="majorBidi"/>
          <w:b w:val="0"/>
          <w:sz w:val="20"/>
        </w:rPr>
        <w:fldChar w:fldCharType="end"/>
      </w:r>
      <w:r w:rsidRPr="0023744C">
        <w:rPr>
          <w:rFonts w:asciiTheme="majorBidi" w:hAnsiTheme="majorBidi" w:cstheme="majorBidi"/>
          <w:b w:val="0"/>
          <w:sz w:val="20"/>
        </w:rPr>
        <w:t xml:space="preserve"> The same methodology can be applied on larger scales with some controlled parameters in order to get better Air quality. Especially in areas like Saddar (Karachi, Pakistan), this kind of treatment is pivotal for the future because the area is densely populated with least environmental accommodations.</w:t>
      </w:r>
    </w:p>
    <w:p w14:paraId="35BCFD52" w14:textId="77777777" w:rsidR="005425E5" w:rsidRDefault="005425E5" w:rsidP="00106CB7">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Filling up the Communication gap between User and Gardener</w:t>
      </w:r>
    </w:p>
    <w:p w14:paraId="2E4EFBFF" w14:textId="77777777"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lastRenderedPageBreak/>
        <w:t>As discussed earlier, people in our region don't usually believe in what is digitally recommended. They always try to authenticate it from their trusted source which in this case, is the gardener. That's why, for their satisfaction, the system will provide the consultation services of a gardener at their doorsteps.</w:t>
      </w:r>
    </w:p>
    <w:p w14:paraId="27262ADF" w14:textId="77777777" w:rsidR="005425E5" w:rsidRPr="0023744C" w:rsidRDefault="005425E5" w:rsidP="00D21BBE">
      <w:pPr>
        <w:pStyle w:val="heading20"/>
        <w:numPr>
          <w:ilvl w:val="1"/>
          <w:numId w:val="11"/>
        </w:numPr>
        <w:spacing w:before="240"/>
        <w:ind w:left="360"/>
        <w:jc w:val="both"/>
        <w:rPr>
          <w:rFonts w:asciiTheme="majorBidi" w:hAnsiTheme="majorBidi" w:cstheme="majorBidi"/>
        </w:rPr>
      </w:pPr>
      <w:r w:rsidRPr="0023744C">
        <w:rPr>
          <w:rFonts w:asciiTheme="majorBidi" w:hAnsiTheme="majorBidi" w:cstheme="majorBidi"/>
        </w:rPr>
        <w:t>Plant donation campaigns</w:t>
      </w:r>
    </w:p>
    <w:p w14:paraId="7E47808E" w14:textId="630E77DF" w:rsidR="005425E5" w:rsidRPr="0023744C" w:rsidRDefault="005425E5" w:rsidP="005425E5">
      <w:pPr>
        <w:pStyle w:val="heading10"/>
        <w:spacing w:before="240"/>
        <w:jc w:val="both"/>
        <w:rPr>
          <w:rFonts w:asciiTheme="majorBidi" w:hAnsiTheme="majorBidi" w:cstheme="majorBidi"/>
          <w:b w:val="0"/>
          <w:sz w:val="20"/>
        </w:rPr>
      </w:pPr>
      <w:r w:rsidRPr="0023744C">
        <w:rPr>
          <w:rFonts w:asciiTheme="majorBidi" w:hAnsiTheme="majorBidi" w:cstheme="majorBidi"/>
          <w:b w:val="0"/>
          <w:sz w:val="20"/>
        </w:rPr>
        <w:t xml:space="preserve">European organizations like Trees4peace </w:t>
      </w:r>
      <w:r w:rsidR="00A070B0">
        <w:rPr>
          <w:rFonts w:asciiTheme="majorBidi" w:hAnsiTheme="majorBidi" w:cstheme="majorBidi"/>
          <w:b w:val="0"/>
          <w:sz w:val="20"/>
        </w:rPr>
        <w:fldChar w:fldCharType="begin" w:fldLock="1"/>
      </w:r>
      <w:r w:rsidR="008C3D2B">
        <w:rPr>
          <w:rFonts w:asciiTheme="majorBidi" w:hAnsiTheme="majorBidi" w:cstheme="majorBidi"/>
          <w:b w:val="0"/>
          <w:sz w:val="20"/>
        </w:rPr>
        <w:instrText>ADDIN CSL_CITATION {"citationItems":[{"id":"ITEM-1","itemData":{"URL":"https://trees4peace.eu/","accessed":{"date-parts":[["2020","7","25"]]},"id":"ITEM-1","issued":{"date-parts":[["0"]]},"title":"Trees for Peace - AYUDH Europe","type":"webpage"},"uris":["http://www.mendeley.com/documents/?uuid=34708df8-d487-36c8-ae8c-ed7de5d0381b"]}],"mendeley":{"formattedCitation":"[24]","plainTextFormattedCitation":"[24]","previouslyFormattedCitation":"[23]"},"properties":{"noteIndex":0},"schema":"https://github.com/citation-style-language/schema/raw/master/csl-citation.json"}</w:instrText>
      </w:r>
      <w:r w:rsidR="00A070B0">
        <w:rPr>
          <w:rFonts w:asciiTheme="majorBidi" w:hAnsiTheme="majorBidi" w:cstheme="majorBidi"/>
          <w:b w:val="0"/>
          <w:sz w:val="20"/>
        </w:rPr>
        <w:fldChar w:fldCharType="separate"/>
      </w:r>
      <w:r w:rsidR="008C3D2B" w:rsidRPr="008C3D2B">
        <w:rPr>
          <w:rFonts w:asciiTheme="majorBidi" w:hAnsiTheme="majorBidi" w:cstheme="majorBidi"/>
          <w:b w:val="0"/>
          <w:noProof/>
          <w:sz w:val="20"/>
        </w:rPr>
        <w:t>[24]</w:t>
      </w:r>
      <w:r w:rsidR="00A070B0">
        <w:rPr>
          <w:rFonts w:asciiTheme="majorBidi" w:hAnsiTheme="majorBidi" w:cstheme="majorBidi"/>
          <w:b w:val="0"/>
          <w:sz w:val="20"/>
        </w:rPr>
        <w:fldChar w:fldCharType="end"/>
      </w:r>
      <w:r w:rsidRPr="0023744C">
        <w:rPr>
          <w:rFonts w:asciiTheme="majorBidi" w:hAnsiTheme="majorBidi" w:cstheme="majorBidi"/>
          <w:b w:val="0"/>
          <w:sz w:val="20"/>
        </w:rPr>
        <w:t xml:space="preserve"> Trillion Trees Campaign </w:t>
      </w:r>
      <w:r w:rsidR="00A070B0">
        <w:rPr>
          <w:rFonts w:asciiTheme="majorBidi" w:hAnsiTheme="majorBidi" w:cstheme="majorBidi"/>
          <w:b w:val="0"/>
          <w:sz w:val="20"/>
        </w:rPr>
        <w:fldChar w:fldCharType="begin" w:fldLock="1"/>
      </w:r>
      <w:r w:rsidR="008C3D2B">
        <w:rPr>
          <w:rFonts w:asciiTheme="majorBidi" w:hAnsiTheme="majorBidi" w:cstheme="majorBidi"/>
          <w:b w:val="0"/>
          <w:sz w:val="20"/>
        </w:rPr>
        <w:instrText>ADDIN CSL_CITATION {"citationItems":[{"id":"ITEM-1","itemData":{"URL":"https://www.trilliontreecampaign.org/","accessed":{"date-parts":[["2020","7","25"]]},"id":"ITEM-1","issued":{"date-parts":[["0"]]},"title":"Welcome | Trillion Tree Campaign","type":"webpage"},"uris":["http://www.mendeley.com/documents/?uuid=42bd2ad2-9995-301f-af40-9bca3d0be86e"]}],"mendeley":{"formattedCitation":"[25]","plainTextFormattedCitation":"[25]","previouslyFormattedCitation":"[24]"},"properties":{"noteIndex":0},"schema":"https://github.com/citation-style-language/schema/raw/master/csl-citation.json"}</w:instrText>
      </w:r>
      <w:r w:rsidR="00A070B0">
        <w:rPr>
          <w:rFonts w:asciiTheme="majorBidi" w:hAnsiTheme="majorBidi" w:cstheme="majorBidi"/>
          <w:b w:val="0"/>
          <w:sz w:val="20"/>
        </w:rPr>
        <w:fldChar w:fldCharType="separate"/>
      </w:r>
      <w:r w:rsidR="008C3D2B" w:rsidRPr="008C3D2B">
        <w:rPr>
          <w:rFonts w:asciiTheme="majorBidi" w:hAnsiTheme="majorBidi" w:cstheme="majorBidi"/>
          <w:b w:val="0"/>
          <w:noProof/>
          <w:sz w:val="20"/>
        </w:rPr>
        <w:t>[25]</w:t>
      </w:r>
      <w:r w:rsidR="00A070B0">
        <w:rPr>
          <w:rFonts w:asciiTheme="majorBidi" w:hAnsiTheme="majorBidi" w:cstheme="majorBidi"/>
          <w:b w:val="0"/>
          <w:sz w:val="20"/>
        </w:rPr>
        <w:fldChar w:fldCharType="end"/>
      </w:r>
      <w:r w:rsidRPr="0023744C">
        <w:rPr>
          <w:rFonts w:asciiTheme="majorBidi" w:hAnsiTheme="majorBidi" w:cstheme="majorBidi"/>
          <w:b w:val="0"/>
          <w:sz w:val="20"/>
        </w:rPr>
        <w:t xml:space="preserve"> Outdoor Conservation </w:t>
      </w:r>
      <w:r w:rsidR="00A070B0">
        <w:rPr>
          <w:rFonts w:asciiTheme="majorBidi" w:hAnsiTheme="majorBidi" w:cstheme="majorBidi"/>
          <w:b w:val="0"/>
          <w:sz w:val="20"/>
        </w:rPr>
        <w:fldChar w:fldCharType="begin" w:fldLock="1"/>
      </w:r>
      <w:r w:rsidR="00C62060">
        <w:rPr>
          <w:rFonts w:asciiTheme="majorBidi" w:hAnsiTheme="majorBidi" w:cstheme="majorBidi"/>
          <w:b w:val="0"/>
          <w:sz w:val="20"/>
        </w:rPr>
        <w:instrText>ADDIN CSL_CITATION {"citationItems":[{"id":"ITEM-1","itemData":{"URL":"https://www.outdoorconservation.eu/","accessed":{"date-parts":[["2020","7","25"]]},"id":"ITEM-1","issued":{"date-parts":[["0"]]},"title":"European Outdoor Conservation Association | EOCA | Conservation Funding | Conservation Grants","type":"webpage"},"uris":["http://www.mendeley.com/documents/?uuid=3c45f9ee-d957-34b4-b6ed-84b8823b6099"]}],"mendeley":{"formattedCitation":"[9]","plainTextFormattedCitation":"[9]","previouslyFormattedCitation":"[9]"},"properties":{"noteIndex":0},"schema":"https://github.com/citation-style-language/schema/raw/master/csl-citation.json"}</w:instrText>
      </w:r>
      <w:r w:rsidR="00A070B0">
        <w:rPr>
          <w:rFonts w:asciiTheme="majorBidi" w:hAnsiTheme="majorBidi" w:cstheme="majorBidi"/>
          <w:b w:val="0"/>
          <w:sz w:val="20"/>
        </w:rPr>
        <w:fldChar w:fldCharType="separate"/>
      </w:r>
      <w:r w:rsidR="00C62060" w:rsidRPr="00C62060">
        <w:rPr>
          <w:rFonts w:asciiTheme="majorBidi" w:hAnsiTheme="majorBidi" w:cstheme="majorBidi"/>
          <w:b w:val="0"/>
          <w:noProof/>
          <w:sz w:val="20"/>
        </w:rPr>
        <w:t>[9]</w:t>
      </w:r>
      <w:r w:rsidR="00A070B0">
        <w:rPr>
          <w:rFonts w:asciiTheme="majorBidi" w:hAnsiTheme="majorBidi" w:cstheme="majorBidi"/>
          <w:b w:val="0"/>
          <w:sz w:val="20"/>
        </w:rPr>
        <w:fldChar w:fldCharType="end"/>
      </w:r>
      <w:r w:rsidRPr="0023744C">
        <w:rPr>
          <w:rFonts w:asciiTheme="majorBidi" w:hAnsiTheme="majorBidi" w:cstheme="majorBidi"/>
          <w:b w:val="0"/>
          <w:sz w:val="20"/>
        </w:rPr>
        <w:t xml:space="preserve"> etc. have taken a great initiative in ord</w:t>
      </w:r>
      <w:r>
        <w:rPr>
          <w:rFonts w:asciiTheme="majorBidi" w:hAnsiTheme="majorBidi" w:cstheme="majorBidi"/>
          <w:b w:val="0"/>
          <w:sz w:val="20"/>
        </w:rPr>
        <w:t>er to make Earth green again. This system</w:t>
      </w:r>
      <w:r w:rsidRPr="0023744C">
        <w:rPr>
          <w:rFonts w:asciiTheme="majorBidi" w:hAnsiTheme="majorBidi" w:cstheme="majorBidi"/>
          <w:b w:val="0"/>
          <w:sz w:val="20"/>
        </w:rPr>
        <w:t xml:space="preserve"> aim</w:t>
      </w:r>
      <w:r>
        <w:rPr>
          <w:rFonts w:asciiTheme="majorBidi" w:hAnsiTheme="majorBidi" w:cstheme="majorBidi"/>
          <w:b w:val="0"/>
          <w:sz w:val="20"/>
        </w:rPr>
        <w:t>s</w:t>
      </w:r>
      <w:r w:rsidRPr="0023744C">
        <w:rPr>
          <w:rFonts w:asciiTheme="majorBidi" w:hAnsiTheme="majorBidi" w:cstheme="majorBidi"/>
          <w:b w:val="0"/>
          <w:sz w:val="20"/>
        </w:rPr>
        <w:t xml:space="preserve"> to do the same in Pakistan, where very few authorities, public figures, and even the public seems to have an interest in reducing pollution. With the help of this system, these masses that have common interest of join hands to bring the plantation campaigns through donations in the areas that scarce. </w:t>
      </w:r>
    </w:p>
    <w:p w14:paraId="181BB5BC" w14:textId="61E48E1D" w:rsidR="005425E5" w:rsidRPr="0023744C" w:rsidRDefault="005425E5" w:rsidP="005E59D6">
      <w:pPr>
        <w:pStyle w:val="heading10"/>
        <w:numPr>
          <w:ilvl w:val="0"/>
          <w:numId w:val="11"/>
        </w:numPr>
        <w:spacing w:before="240"/>
        <w:ind w:left="360"/>
        <w:jc w:val="both"/>
        <w:rPr>
          <w:rFonts w:asciiTheme="majorBidi" w:hAnsiTheme="majorBidi" w:cstheme="majorBidi"/>
        </w:rPr>
      </w:pPr>
      <w:r w:rsidRPr="0023744C">
        <w:rPr>
          <w:rFonts w:asciiTheme="majorBidi" w:hAnsiTheme="majorBidi" w:cstheme="majorBidi"/>
        </w:rPr>
        <w:t>Conclusion</w:t>
      </w:r>
    </w:p>
    <w:p w14:paraId="7A17A138" w14:textId="7D19142B" w:rsidR="005425E5" w:rsidRDefault="00E037B6" w:rsidP="005425E5">
      <w:pPr>
        <w:pStyle w:val="heading10"/>
        <w:spacing w:before="240"/>
        <w:jc w:val="both"/>
        <w:rPr>
          <w:rFonts w:asciiTheme="majorBidi" w:hAnsiTheme="majorBidi" w:cstheme="majorBidi"/>
          <w:b w:val="0"/>
          <w:sz w:val="20"/>
        </w:rPr>
      </w:pPr>
      <w:ins w:id="252" w:author="MMC" w:date="2020-09-15T13:25:00Z">
        <w:r>
          <w:rPr>
            <w:rFonts w:asciiTheme="majorBidi" w:hAnsiTheme="majorBidi" w:cstheme="majorBidi"/>
            <w:b w:val="0"/>
            <w:sz w:val="20"/>
          </w:rPr>
          <w:t>T</w:t>
        </w:r>
        <w:r w:rsidR="00843D0C">
          <w:rPr>
            <w:rFonts w:asciiTheme="majorBidi" w:hAnsiTheme="majorBidi" w:cstheme="majorBidi"/>
            <w:b w:val="0"/>
            <w:sz w:val="20"/>
          </w:rPr>
          <w:t xml:space="preserve">here is lack of </w:t>
        </w:r>
      </w:ins>
      <w:ins w:id="253" w:author="MMC" w:date="2020-09-15T13:27:00Z">
        <w:r w:rsidR="00843D0C">
          <w:rPr>
            <w:rFonts w:asciiTheme="majorBidi" w:hAnsiTheme="majorBidi" w:cstheme="majorBidi"/>
            <w:b w:val="0"/>
            <w:sz w:val="20"/>
          </w:rPr>
          <w:t>focus</w:t>
        </w:r>
      </w:ins>
      <w:ins w:id="254" w:author="MMC" w:date="2020-09-15T13:25:00Z">
        <w:r>
          <w:rPr>
            <w:rFonts w:asciiTheme="majorBidi" w:hAnsiTheme="majorBidi" w:cstheme="majorBidi"/>
            <w:b w:val="0"/>
            <w:sz w:val="20"/>
          </w:rPr>
          <w:t xml:space="preserve"> on the matter of effectiveness of plants in </w:t>
        </w:r>
      </w:ins>
      <w:ins w:id="255" w:author="MMC" w:date="2020-09-15T13:26:00Z">
        <w:r w:rsidR="00843D0C">
          <w:rPr>
            <w:rFonts w:asciiTheme="majorBidi" w:hAnsiTheme="majorBidi" w:cstheme="majorBidi"/>
            <w:b w:val="0"/>
            <w:sz w:val="20"/>
          </w:rPr>
          <w:t>reversing climate change though a lot of impro</w:t>
        </w:r>
      </w:ins>
      <w:ins w:id="256" w:author="MMC" w:date="2020-09-15T13:27:00Z">
        <w:r w:rsidR="00843D0C">
          <w:rPr>
            <w:rFonts w:asciiTheme="majorBidi" w:hAnsiTheme="majorBidi" w:cstheme="majorBidi"/>
            <w:b w:val="0"/>
            <w:sz w:val="20"/>
          </w:rPr>
          <w:t>vement in the environment</w:t>
        </w:r>
      </w:ins>
      <w:ins w:id="257" w:author="MMC" w:date="2020-09-15T13:26:00Z">
        <w:r w:rsidR="00843D0C">
          <w:rPr>
            <w:rFonts w:asciiTheme="majorBidi" w:hAnsiTheme="majorBidi" w:cstheme="majorBidi"/>
            <w:b w:val="0"/>
            <w:sz w:val="20"/>
          </w:rPr>
          <w:t xml:space="preserve"> can be achieved </w:t>
        </w:r>
      </w:ins>
      <w:ins w:id="258" w:author="MMC" w:date="2020-09-15T13:27:00Z">
        <w:r w:rsidR="00843D0C">
          <w:rPr>
            <w:rFonts w:asciiTheme="majorBidi" w:hAnsiTheme="majorBidi" w:cstheme="majorBidi"/>
            <w:b w:val="0"/>
            <w:sz w:val="20"/>
          </w:rPr>
          <w:t>just by planting what’s needed.</w:t>
        </w:r>
      </w:ins>
      <w:ins w:id="259" w:author="MMC" w:date="2020-09-15T13:28:00Z">
        <w:r w:rsidR="00843D0C">
          <w:rPr>
            <w:rFonts w:asciiTheme="majorBidi" w:hAnsiTheme="majorBidi" w:cstheme="majorBidi"/>
            <w:b w:val="0"/>
            <w:sz w:val="20"/>
          </w:rPr>
          <w:t xml:space="preserve"> Although there are several researches done on finding out the attributes and effectiveness of plants but </w:t>
        </w:r>
      </w:ins>
      <w:ins w:id="260" w:author="MMC" w:date="2020-09-15T13:29:00Z">
        <w:r w:rsidR="00843D0C">
          <w:rPr>
            <w:rFonts w:asciiTheme="majorBidi" w:hAnsiTheme="majorBidi" w:cstheme="majorBidi"/>
            <w:b w:val="0"/>
            <w:sz w:val="20"/>
          </w:rPr>
          <w:t xml:space="preserve">there is void when it comes to implementing </w:t>
        </w:r>
      </w:ins>
      <w:ins w:id="261" w:author="MMC" w:date="2020-09-15T13:30:00Z">
        <w:r w:rsidR="00843D0C">
          <w:rPr>
            <w:rFonts w:asciiTheme="majorBidi" w:hAnsiTheme="majorBidi" w:cstheme="majorBidi"/>
            <w:b w:val="0"/>
            <w:sz w:val="20"/>
          </w:rPr>
          <w:t>these</w:t>
        </w:r>
      </w:ins>
      <w:ins w:id="262" w:author="MMC" w:date="2020-09-15T13:29:00Z">
        <w:r w:rsidR="00843D0C">
          <w:rPr>
            <w:rFonts w:asciiTheme="majorBidi" w:hAnsiTheme="majorBidi" w:cstheme="majorBidi"/>
            <w:b w:val="0"/>
            <w:sz w:val="20"/>
          </w:rPr>
          <w:t xml:space="preserve"> </w:t>
        </w:r>
      </w:ins>
      <w:ins w:id="263" w:author="MMC" w:date="2020-09-15T13:30:00Z">
        <w:r w:rsidR="00843D0C">
          <w:rPr>
            <w:rFonts w:asciiTheme="majorBidi" w:hAnsiTheme="majorBidi" w:cstheme="majorBidi"/>
            <w:b w:val="0"/>
            <w:sz w:val="20"/>
          </w:rPr>
          <w:t>findings with the help of technology.</w:t>
        </w:r>
      </w:ins>
      <w:ins w:id="264" w:author="MMC" w:date="2020-09-15T13:31:00Z">
        <w:r w:rsidR="00843D0C">
          <w:rPr>
            <w:rFonts w:asciiTheme="majorBidi" w:hAnsiTheme="majorBidi" w:cstheme="majorBidi"/>
            <w:b w:val="0"/>
            <w:sz w:val="20"/>
          </w:rPr>
          <w:t xml:space="preserve"> </w:t>
        </w:r>
      </w:ins>
      <w:commentRangeStart w:id="265"/>
      <w:r w:rsidR="005425E5" w:rsidRPr="0023744C">
        <w:rPr>
          <w:rFonts w:asciiTheme="majorBidi" w:hAnsiTheme="majorBidi" w:cstheme="majorBidi"/>
          <w:b w:val="0"/>
          <w:sz w:val="20"/>
        </w:rPr>
        <w:t>The system</w:t>
      </w:r>
      <w:del w:id="266" w:author="MMC" w:date="2020-09-15T13:30:00Z">
        <w:r w:rsidR="005425E5" w:rsidRPr="0023744C" w:rsidDel="00843D0C">
          <w:rPr>
            <w:rFonts w:asciiTheme="majorBidi" w:hAnsiTheme="majorBidi" w:cstheme="majorBidi"/>
            <w:b w:val="0"/>
            <w:sz w:val="20"/>
          </w:rPr>
          <w:delText xml:space="preserve"> is</w:delText>
        </w:r>
      </w:del>
      <w:r w:rsidR="005425E5" w:rsidRPr="0023744C">
        <w:rPr>
          <w:rFonts w:asciiTheme="majorBidi" w:hAnsiTheme="majorBidi" w:cstheme="majorBidi"/>
          <w:b w:val="0"/>
          <w:sz w:val="20"/>
        </w:rPr>
        <w:t xml:space="preserve"> proposed</w:t>
      </w:r>
      <w:ins w:id="267" w:author="MMC" w:date="2020-09-15T13:30:00Z">
        <w:r w:rsidR="00843D0C">
          <w:rPr>
            <w:rFonts w:asciiTheme="majorBidi" w:hAnsiTheme="majorBidi" w:cstheme="majorBidi"/>
            <w:b w:val="0"/>
            <w:sz w:val="20"/>
          </w:rPr>
          <w:t xml:space="preserve"> is capable</w:t>
        </w:r>
      </w:ins>
      <w:r w:rsidR="005425E5" w:rsidRPr="0023744C">
        <w:rPr>
          <w:rFonts w:asciiTheme="majorBidi" w:hAnsiTheme="majorBidi" w:cstheme="majorBidi"/>
          <w:b w:val="0"/>
          <w:sz w:val="20"/>
        </w:rPr>
        <w:t xml:space="preserve"> </w:t>
      </w:r>
      <w:del w:id="268" w:author="MMC" w:date="2020-09-15T13:30:00Z">
        <w:r w:rsidR="005425E5" w:rsidRPr="0023744C" w:rsidDel="00843D0C">
          <w:rPr>
            <w:rFonts w:asciiTheme="majorBidi" w:hAnsiTheme="majorBidi" w:cstheme="majorBidi"/>
            <w:b w:val="0"/>
            <w:sz w:val="20"/>
          </w:rPr>
          <w:delText>to</w:delText>
        </w:r>
      </w:del>
      <w:ins w:id="269" w:author="MMC" w:date="2020-09-15T13:30:00Z">
        <w:r w:rsidR="00843D0C">
          <w:rPr>
            <w:rFonts w:asciiTheme="majorBidi" w:hAnsiTheme="majorBidi" w:cstheme="majorBidi"/>
            <w:b w:val="0"/>
            <w:sz w:val="20"/>
          </w:rPr>
          <w:t xml:space="preserve"> of helping in</w:t>
        </w:r>
      </w:ins>
      <w:r w:rsidR="005425E5" w:rsidRPr="0023744C">
        <w:rPr>
          <w:rFonts w:asciiTheme="majorBidi" w:hAnsiTheme="majorBidi" w:cstheme="majorBidi"/>
          <w:b w:val="0"/>
          <w:sz w:val="20"/>
        </w:rPr>
        <w:t xml:space="preserve"> retain</w:t>
      </w:r>
      <w:ins w:id="270" w:author="MMC" w:date="2020-09-15T13:30:00Z">
        <w:r w:rsidR="00843D0C">
          <w:rPr>
            <w:rFonts w:asciiTheme="majorBidi" w:hAnsiTheme="majorBidi" w:cstheme="majorBidi"/>
            <w:b w:val="0"/>
            <w:sz w:val="20"/>
          </w:rPr>
          <w:t>ing</w:t>
        </w:r>
      </w:ins>
      <w:r w:rsidR="005425E5" w:rsidRPr="0023744C">
        <w:rPr>
          <w:rFonts w:asciiTheme="majorBidi" w:hAnsiTheme="majorBidi" w:cstheme="majorBidi"/>
          <w:b w:val="0"/>
          <w:sz w:val="20"/>
        </w:rPr>
        <w:t xml:space="preserve"> the environmental beauty and atmospheric purity through natural means. This solution is chosen to be implemented smartly because in the world of digital living, the people would like to tackle the plantation via automation. The hardware and the software module is developed separately with their respective requirements while the successful integration of the modules enabled IoTree to work.</w:t>
      </w:r>
      <w:commentRangeEnd w:id="265"/>
      <w:r w:rsidR="00AF268C">
        <w:rPr>
          <w:rStyle w:val="CommentReference"/>
          <w:b w:val="0"/>
        </w:rPr>
        <w:commentReference w:id="265"/>
      </w:r>
    </w:p>
    <w:p w14:paraId="632BF6AD" w14:textId="773EBE06" w:rsidR="00922507" w:rsidRPr="00906D26" w:rsidRDefault="001A5746" w:rsidP="00AF128C">
      <w:pPr>
        <w:pStyle w:val="p1a"/>
        <w:spacing w:line="360" w:lineRule="auto"/>
        <w:rPr>
          <w:rFonts w:asciiTheme="majorBidi" w:hAnsiTheme="majorBidi" w:cstheme="majorBidi"/>
          <w:rPrChange w:id="271" w:author="Windows User" w:date="2020-09-15T13:44:00Z">
            <w:rPr/>
          </w:rPrChange>
        </w:rPr>
        <w:pPrChange w:id="272" w:author="Windows User" w:date="2020-09-15T13:44:00Z">
          <w:pPr>
            <w:pStyle w:val="p1a"/>
          </w:pPr>
        </w:pPrChange>
      </w:pPr>
      <w:r w:rsidRPr="00906D26">
        <w:rPr>
          <w:rFonts w:asciiTheme="majorBidi" w:hAnsiTheme="majorBidi" w:cstheme="majorBidi"/>
          <w:rPrChange w:id="273" w:author="Windows User" w:date="2020-09-15T13:44:00Z">
            <w:rPr/>
          </w:rPrChange>
        </w:rPr>
        <w:t xml:space="preserve">The IoTree was also planned considering its extension towards </w:t>
      </w:r>
      <w:r w:rsidR="00D624EC" w:rsidRPr="00906D26">
        <w:rPr>
          <w:rFonts w:asciiTheme="majorBidi" w:hAnsiTheme="majorBidi" w:cstheme="majorBidi"/>
          <w:rPrChange w:id="274" w:author="Windows User" w:date="2020-09-15T13:44:00Z">
            <w:rPr/>
          </w:rPrChange>
        </w:rPr>
        <w:t xml:space="preserve">AI and AR. </w:t>
      </w:r>
      <w:r w:rsidR="00DE4126" w:rsidRPr="00906D26">
        <w:rPr>
          <w:rFonts w:asciiTheme="majorBidi" w:hAnsiTheme="majorBidi" w:cstheme="majorBidi"/>
          <w:rPrChange w:id="275" w:author="Windows User" w:date="2020-09-15T13:44:00Z">
            <w:rPr/>
          </w:rPrChange>
        </w:rPr>
        <w:t>Automatic watering services will be provided using the algorithms of ML, when the system alerts the decrement in the water level of the plant. Along with this, the system will additionally have the fancy feature using AR which will enab</w:t>
      </w:r>
      <w:r w:rsidR="0024462F" w:rsidRPr="00906D26">
        <w:rPr>
          <w:rFonts w:asciiTheme="majorBidi" w:hAnsiTheme="majorBidi" w:cstheme="majorBidi"/>
          <w:rPrChange w:id="276" w:author="Windows User" w:date="2020-09-15T13:44:00Z">
            <w:rPr/>
          </w:rPrChange>
        </w:rPr>
        <w:t xml:space="preserve">le the user to visualize the look of their place before and after plantation with the growth length of plant. </w:t>
      </w:r>
    </w:p>
    <w:p w14:paraId="0C1AB281" w14:textId="348A5547" w:rsidR="001A5746" w:rsidRPr="001A5746" w:rsidRDefault="00922507" w:rsidP="00922507">
      <w:pPr>
        <w:overflowPunct/>
        <w:autoSpaceDE/>
        <w:autoSpaceDN/>
        <w:adjustRightInd/>
        <w:ind w:firstLine="0"/>
        <w:jc w:val="left"/>
        <w:textAlignment w:val="auto"/>
      </w:pPr>
      <w:r>
        <w:br w:type="page"/>
      </w:r>
    </w:p>
    <w:p w14:paraId="1EA7D288" w14:textId="79929F99" w:rsidR="00BE5A12" w:rsidRPr="00BE5A12" w:rsidRDefault="00BE5A12" w:rsidP="009A7BE0">
      <w:pPr>
        <w:pStyle w:val="heading20"/>
        <w:ind w:left="360"/>
      </w:pPr>
      <w:commentRangeStart w:id="277"/>
      <w:r>
        <w:lastRenderedPageBreak/>
        <w:t>References</w:t>
      </w:r>
      <w:commentRangeEnd w:id="277"/>
      <w:r w:rsidR="00C428F3">
        <w:rPr>
          <w:rStyle w:val="CommentReference"/>
          <w:b w:val="0"/>
        </w:rPr>
        <w:commentReference w:id="277"/>
      </w:r>
    </w:p>
    <w:p w14:paraId="56DEBF68" w14:textId="735EC6CD" w:rsidR="008C3D2B" w:rsidRPr="008C3D2B" w:rsidRDefault="00A070B0" w:rsidP="008C3D2B">
      <w:pPr>
        <w:widowControl w:val="0"/>
        <w:ind w:left="640" w:hanging="640"/>
        <w:rPr>
          <w:noProof/>
          <w:szCs w:val="24"/>
        </w:rPr>
      </w:pPr>
      <w:r>
        <w:fldChar w:fldCharType="begin" w:fldLock="1"/>
      </w:r>
      <w:r>
        <w:instrText xml:space="preserve">ADDIN Mendeley Bibliography CSL_BIBLIOGRAPHY </w:instrText>
      </w:r>
      <w:r>
        <w:fldChar w:fldCharType="separate"/>
      </w:r>
      <w:r w:rsidR="008C3D2B" w:rsidRPr="008C3D2B">
        <w:rPr>
          <w:noProof/>
          <w:szCs w:val="24"/>
        </w:rPr>
        <w:t>[1]</w:t>
      </w:r>
      <w:r w:rsidR="008C3D2B" w:rsidRPr="008C3D2B">
        <w:rPr>
          <w:noProof/>
          <w:szCs w:val="24"/>
        </w:rPr>
        <w:tab/>
        <w:t>Umair Shahzad, “Global Warming: Causes, Effects and Solutions,” no. May, 2017, doi: https://www.academia.edu/15180958/Global_Warming_Causes_Effects_and_Solutions.</w:t>
      </w:r>
    </w:p>
    <w:p w14:paraId="3A61E3C8" w14:textId="77777777" w:rsidR="008C3D2B" w:rsidRPr="008C3D2B" w:rsidRDefault="008C3D2B" w:rsidP="008C3D2B">
      <w:pPr>
        <w:widowControl w:val="0"/>
        <w:ind w:left="640" w:hanging="640"/>
        <w:rPr>
          <w:noProof/>
          <w:szCs w:val="24"/>
        </w:rPr>
      </w:pPr>
      <w:r w:rsidRPr="008C3D2B">
        <w:rPr>
          <w:noProof/>
          <w:szCs w:val="24"/>
        </w:rPr>
        <w:t>[2]</w:t>
      </w:r>
      <w:r w:rsidRPr="008C3D2B">
        <w:rPr>
          <w:noProof/>
          <w:szCs w:val="24"/>
        </w:rPr>
        <w:tab/>
        <w:t xml:space="preserve">N. A. Aquilas, N. G. Forgha, M. Mobit, and M. S. Agbor, “Natural Resources Depletion and Economic Growth:,” </w:t>
      </w:r>
      <w:r w:rsidRPr="008C3D2B">
        <w:rPr>
          <w:i/>
          <w:iCs/>
          <w:noProof/>
          <w:szCs w:val="24"/>
        </w:rPr>
        <w:t>Natural Resource Endowment and the Fallacy of Development in Cameroon</w:t>
      </w:r>
      <w:r w:rsidRPr="008C3D2B">
        <w:rPr>
          <w:noProof/>
          <w:szCs w:val="24"/>
        </w:rPr>
        <w:t>, no. April 2020, pp. 31–56, 2020, doi: 10.2307/j.ctvvh85v5.8.</w:t>
      </w:r>
    </w:p>
    <w:p w14:paraId="586C31D1" w14:textId="77777777" w:rsidR="008C3D2B" w:rsidRPr="008C3D2B" w:rsidRDefault="008C3D2B" w:rsidP="008C3D2B">
      <w:pPr>
        <w:widowControl w:val="0"/>
        <w:ind w:left="640" w:hanging="640"/>
        <w:rPr>
          <w:noProof/>
          <w:szCs w:val="24"/>
        </w:rPr>
      </w:pPr>
      <w:r w:rsidRPr="008C3D2B">
        <w:rPr>
          <w:noProof/>
          <w:szCs w:val="24"/>
        </w:rPr>
        <w:t>[3]</w:t>
      </w:r>
      <w:r w:rsidRPr="008C3D2B">
        <w:rPr>
          <w:noProof/>
          <w:szCs w:val="24"/>
        </w:rPr>
        <w:tab/>
        <w:t xml:space="preserve">S. H. Sajjad, B. Hussain, M. Ahmed Khan, A. Raza, B. Zaman, and I. Ahmed, “On rising temperature trends of Karachi in Pakistan,” </w:t>
      </w:r>
      <w:r w:rsidRPr="008C3D2B">
        <w:rPr>
          <w:i/>
          <w:iCs/>
          <w:noProof/>
          <w:szCs w:val="24"/>
        </w:rPr>
        <w:t>Climatic Change</w:t>
      </w:r>
      <w:r w:rsidRPr="008C3D2B">
        <w:rPr>
          <w:noProof/>
          <w:szCs w:val="24"/>
        </w:rPr>
        <w:t>, vol. 96, no. 4, pp. 539–547, 2009, doi: 10.1007/s10584-009-9598-y.</w:t>
      </w:r>
    </w:p>
    <w:p w14:paraId="49C007AD" w14:textId="77777777" w:rsidR="008C3D2B" w:rsidRPr="008C3D2B" w:rsidRDefault="008C3D2B" w:rsidP="008C3D2B">
      <w:pPr>
        <w:widowControl w:val="0"/>
        <w:ind w:left="640" w:hanging="640"/>
        <w:rPr>
          <w:noProof/>
          <w:szCs w:val="24"/>
        </w:rPr>
      </w:pPr>
      <w:r w:rsidRPr="008C3D2B">
        <w:rPr>
          <w:noProof/>
          <w:szCs w:val="24"/>
        </w:rPr>
        <w:t>[4]</w:t>
      </w:r>
      <w:r w:rsidRPr="008C3D2B">
        <w:rPr>
          <w:noProof/>
          <w:szCs w:val="24"/>
        </w:rPr>
        <w:tab/>
        <w:t>P. Fearnside, “Fire in the Tropical Biota,” vol. 84, no. December, 1990, doi: 10.1007/978-3-642-75395-4.</w:t>
      </w:r>
    </w:p>
    <w:p w14:paraId="66F34F23" w14:textId="77777777" w:rsidR="008C3D2B" w:rsidRPr="008C3D2B" w:rsidRDefault="008C3D2B" w:rsidP="008C3D2B">
      <w:pPr>
        <w:widowControl w:val="0"/>
        <w:ind w:left="640" w:hanging="640"/>
        <w:rPr>
          <w:noProof/>
          <w:szCs w:val="24"/>
        </w:rPr>
      </w:pPr>
      <w:r w:rsidRPr="008C3D2B">
        <w:rPr>
          <w:noProof/>
          <w:szCs w:val="24"/>
        </w:rPr>
        <w:t>[5]</w:t>
      </w:r>
      <w:r w:rsidRPr="008C3D2B">
        <w:rPr>
          <w:noProof/>
          <w:szCs w:val="24"/>
        </w:rPr>
        <w:tab/>
        <w:t>“Catastrophic Australian bushfires derail research.” https://www.nature.com/articles/d41586-020-00130-4 (accessed Jul. 25, 2020).</w:t>
      </w:r>
    </w:p>
    <w:p w14:paraId="1F2FE302" w14:textId="77777777" w:rsidR="008C3D2B" w:rsidRPr="008C3D2B" w:rsidRDefault="008C3D2B" w:rsidP="008C3D2B">
      <w:pPr>
        <w:widowControl w:val="0"/>
        <w:ind w:left="640" w:hanging="640"/>
        <w:rPr>
          <w:noProof/>
          <w:szCs w:val="24"/>
        </w:rPr>
      </w:pPr>
      <w:r w:rsidRPr="008C3D2B">
        <w:rPr>
          <w:noProof/>
          <w:szCs w:val="24"/>
        </w:rPr>
        <w:t>[6]</w:t>
      </w:r>
      <w:r w:rsidRPr="008C3D2B">
        <w:rPr>
          <w:noProof/>
          <w:szCs w:val="24"/>
        </w:rPr>
        <w:tab/>
        <w:t>“5 natural disasters that beg for climate action | Oxfam International.” https://www.oxfam.org/en/5-natural-disasters-beg-climate-action (accessed Jul. 25, 2020).</w:t>
      </w:r>
    </w:p>
    <w:p w14:paraId="0B248FC8" w14:textId="77777777" w:rsidR="008C3D2B" w:rsidRPr="008C3D2B" w:rsidRDefault="008C3D2B" w:rsidP="008C3D2B">
      <w:pPr>
        <w:widowControl w:val="0"/>
        <w:ind w:left="640" w:hanging="640"/>
        <w:rPr>
          <w:noProof/>
          <w:szCs w:val="24"/>
        </w:rPr>
      </w:pPr>
      <w:r w:rsidRPr="008C3D2B">
        <w:rPr>
          <w:noProof/>
          <w:szCs w:val="24"/>
        </w:rPr>
        <w:t>[7]</w:t>
      </w:r>
      <w:r w:rsidRPr="008C3D2B">
        <w:rPr>
          <w:noProof/>
          <w:szCs w:val="24"/>
        </w:rPr>
        <w:tab/>
        <w:t>“Climate change ‘will create world’s biggest refugee crisis’, experts warn.” https://helprefugees.org/news/climate-change-refugee-crisis/?Gclid=cjwkcaia-vlybrbweiwazo-kgvmdftop2pfyx3q8ctwsrdgjgzxzv_xpdhf2orswhgeqfmbpq7lwbshoccnuqavd_bwe (accessed Jul. 25, 2020).</w:t>
      </w:r>
    </w:p>
    <w:p w14:paraId="14ACAD26" w14:textId="77777777" w:rsidR="008C3D2B" w:rsidRPr="008C3D2B" w:rsidRDefault="008C3D2B" w:rsidP="008C3D2B">
      <w:pPr>
        <w:widowControl w:val="0"/>
        <w:ind w:left="640" w:hanging="640"/>
        <w:rPr>
          <w:noProof/>
          <w:szCs w:val="24"/>
        </w:rPr>
      </w:pPr>
      <w:r w:rsidRPr="008C3D2B">
        <w:rPr>
          <w:noProof/>
          <w:szCs w:val="24"/>
        </w:rPr>
        <w:t>[8]</w:t>
      </w:r>
      <w:r w:rsidRPr="008C3D2B">
        <w:rPr>
          <w:noProof/>
          <w:szCs w:val="24"/>
        </w:rPr>
        <w:tab/>
        <w:t xml:space="preserve">D. D. Jayagoda, “A unique case study of tree plantation bringing increased forest cover to Puerto Princesa, Philippines,” </w:t>
      </w:r>
      <w:r w:rsidRPr="008C3D2B">
        <w:rPr>
          <w:i/>
          <w:iCs/>
          <w:noProof/>
          <w:szCs w:val="24"/>
        </w:rPr>
        <w:t>Journal of Sustainable Development</w:t>
      </w:r>
      <w:r w:rsidRPr="008C3D2B">
        <w:rPr>
          <w:noProof/>
          <w:szCs w:val="24"/>
        </w:rPr>
        <w:t>, vol. 8, no. 1, pp. 138–155, 2015, doi: 10.5539/jsd.v8n1p138.</w:t>
      </w:r>
    </w:p>
    <w:p w14:paraId="3F7B34D7" w14:textId="77777777" w:rsidR="008C3D2B" w:rsidRPr="008C3D2B" w:rsidRDefault="008C3D2B" w:rsidP="008C3D2B">
      <w:pPr>
        <w:widowControl w:val="0"/>
        <w:ind w:left="640" w:hanging="640"/>
        <w:rPr>
          <w:noProof/>
          <w:szCs w:val="24"/>
        </w:rPr>
      </w:pPr>
      <w:r w:rsidRPr="008C3D2B">
        <w:rPr>
          <w:noProof/>
          <w:szCs w:val="24"/>
        </w:rPr>
        <w:t>[9]</w:t>
      </w:r>
      <w:r w:rsidRPr="008C3D2B">
        <w:rPr>
          <w:noProof/>
          <w:szCs w:val="24"/>
        </w:rPr>
        <w:tab/>
        <w:t>“European Outdoor Conservation Association | EOCA | Conservation Funding | Conservation Grants.” https://www.outdoorconservation.eu/ (accessed Jul. 25, 2020).</w:t>
      </w:r>
    </w:p>
    <w:p w14:paraId="74A6F21F" w14:textId="77777777" w:rsidR="008C3D2B" w:rsidRPr="008C3D2B" w:rsidRDefault="008C3D2B" w:rsidP="008C3D2B">
      <w:pPr>
        <w:widowControl w:val="0"/>
        <w:ind w:left="640" w:hanging="640"/>
        <w:rPr>
          <w:noProof/>
          <w:szCs w:val="24"/>
        </w:rPr>
      </w:pPr>
      <w:r w:rsidRPr="008C3D2B">
        <w:rPr>
          <w:noProof/>
          <w:szCs w:val="24"/>
        </w:rPr>
        <w:t>[10]</w:t>
      </w:r>
      <w:r w:rsidRPr="008C3D2B">
        <w:rPr>
          <w:noProof/>
          <w:szCs w:val="24"/>
        </w:rPr>
        <w:tab/>
        <w:t>J. Iqbal and J. A. Khan, “m er ci al,” no. November, 2019, doi: 10.4081/gh.2019.727.</w:t>
      </w:r>
    </w:p>
    <w:p w14:paraId="43A37D2E" w14:textId="77777777" w:rsidR="008C3D2B" w:rsidRPr="008C3D2B" w:rsidRDefault="008C3D2B" w:rsidP="008C3D2B">
      <w:pPr>
        <w:widowControl w:val="0"/>
        <w:ind w:left="640" w:hanging="640"/>
        <w:rPr>
          <w:noProof/>
          <w:szCs w:val="24"/>
        </w:rPr>
      </w:pPr>
      <w:r w:rsidRPr="008C3D2B">
        <w:rPr>
          <w:noProof/>
          <w:szCs w:val="24"/>
        </w:rPr>
        <w:t>[11]</w:t>
      </w:r>
      <w:r w:rsidRPr="008C3D2B">
        <w:rPr>
          <w:noProof/>
          <w:szCs w:val="24"/>
        </w:rPr>
        <w:tab/>
        <w:t>M. Koul, “PLANTATION OF SHRUBS IN URBAN AREAS TO CONTEST,” no. March 2016, 2019.</w:t>
      </w:r>
    </w:p>
    <w:p w14:paraId="72063988" w14:textId="77777777" w:rsidR="008C3D2B" w:rsidRPr="008C3D2B" w:rsidRDefault="008C3D2B" w:rsidP="008C3D2B">
      <w:pPr>
        <w:widowControl w:val="0"/>
        <w:ind w:left="640" w:hanging="640"/>
        <w:rPr>
          <w:noProof/>
          <w:szCs w:val="24"/>
        </w:rPr>
      </w:pPr>
      <w:r w:rsidRPr="008C3D2B">
        <w:rPr>
          <w:noProof/>
          <w:szCs w:val="24"/>
        </w:rPr>
        <w:t>[12]</w:t>
      </w:r>
      <w:r w:rsidRPr="008C3D2B">
        <w:rPr>
          <w:noProof/>
          <w:szCs w:val="24"/>
        </w:rPr>
        <w:tab/>
        <w:t xml:space="preserve">S. M. Pawson </w:t>
      </w:r>
      <w:r w:rsidRPr="008C3D2B">
        <w:rPr>
          <w:i/>
          <w:iCs/>
          <w:noProof/>
          <w:szCs w:val="24"/>
        </w:rPr>
        <w:t>et al.</w:t>
      </w:r>
      <w:r w:rsidRPr="008C3D2B">
        <w:rPr>
          <w:noProof/>
          <w:szCs w:val="24"/>
        </w:rPr>
        <w:t xml:space="preserve">, “Plantation forests, climate change and biodiversity,” </w:t>
      </w:r>
      <w:r w:rsidRPr="008C3D2B">
        <w:rPr>
          <w:i/>
          <w:iCs/>
          <w:noProof/>
          <w:szCs w:val="24"/>
        </w:rPr>
        <w:t>Biodiversity and Conservation</w:t>
      </w:r>
      <w:r w:rsidRPr="008C3D2B">
        <w:rPr>
          <w:noProof/>
          <w:szCs w:val="24"/>
        </w:rPr>
        <w:t>, vol. 22, no. 5, pp. 1203–1227, 2013, doi: 10.1007/s10531-013-0458-8.</w:t>
      </w:r>
    </w:p>
    <w:p w14:paraId="73D9FEDA" w14:textId="77777777" w:rsidR="008C3D2B" w:rsidRPr="008C3D2B" w:rsidRDefault="008C3D2B" w:rsidP="008C3D2B">
      <w:pPr>
        <w:widowControl w:val="0"/>
        <w:ind w:left="640" w:hanging="640"/>
        <w:rPr>
          <w:noProof/>
          <w:szCs w:val="24"/>
        </w:rPr>
      </w:pPr>
      <w:r w:rsidRPr="008C3D2B">
        <w:rPr>
          <w:noProof/>
          <w:szCs w:val="24"/>
        </w:rPr>
        <w:t>[13]</w:t>
      </w:r>
      <w:r w:rsidRPr="008C3D2B">
        <w:rPr>
          <w:noProof/>
          <w:szCs w:val="24"/>
        </w:rPr>
        <w:tab/>
        <w:t xml:space="preserve">S. E. Maco and E. G. McPherson, “A practical approach to assessing structure, function, and value of street tree populations in small communities,” </w:t>
      </w:r>
      <w:r w:rsidRPr="008C3D2B">
        <w:rPr>
          <w:i/>
          <w:iCs/>
          <w:noProof/>
          <w:szCs w:val="24"/>
        </w:rPr>
        <w:t>Journal of Arboriculture</w:t>
      </w:r>
      <w:r w:rsidRPr="008C3D2B">
        <w:rPr>
          <w:noProof/>
          <w:szCs w:val="24"/>
        </w:rPr>
        <w:t>, vol. 29, no. 2, pp. 84–97, 2003.</w:t>
      </w:r>
    </w:p>
    <w:p w14:paraId="0D12F958" w14:textId="77777777" w:rsidR="008C3D2B" w:rsidRPr="008C3D2B" w:rsidRDefault="008C3D2B" w:rsidP="008C3D2B">
      <w:pPr>
        <w:widowControl w:val="0"/>
        <w:ind w:left="640" w:hanging="640"/>
        <w:rPr>
          <w:noProof/>
          <w:szCs w:val="24"/>
        </w:rPr>
      </w:pPr>
      <w:r w:rsidRPr="008C3D2B">
        <w:rPr>
          <w:noProof/>
          <w:szCs w:val="24"/>
        </w:rPr>
        <w:t>[14]</w:t>
      </w:r>
      <w:r w:rsidRPr="008C3D2B">
        <w:rPr>
          <w:noProof/>
          <w:szCs w:val="24"/>
        </w:rPr>
        <w:tab/>
        <w:t xml:space="preserve">J. Prohens, “Plant breeding: A success story to be continued thanks to the advances in genomics,” </w:t>
      </w:r>
      <w:r w:rsidRPr="008C3D2B">
        <w:rPr>
          <w:i/>
          <w:iCs/>
          <w:noProof/>
          <w:szCs w:val="24"/>
        </w:rPr>
        <w:t>Frontiers in Plant Science</w:t>
      </w:r>
      <w:r w:rsidRPr="008C3D2B">
        <w:rPr>
          <w:noProof/>
          <w:szCs w:val="24"/>
        </w:rPr>
        <w:t>, vol. 2, no. SEP, pp. 1–3, 2011, doi: 10.3389/fpls.2011.00051.</w:t>
      </w:r>
    </w:p>
    <w:p w14:paraId="2BF45A18" w14:textId="77777777" w:rsidR="008C3D2B" w:rsidRPr="008C3D2B" w:rsidRDefault="008C3D2B" w:rsidP="008C3D2B">
      <w:pPr>
        <w:widowControl w:val="0"/>
        <w:ind w:left="640" w:hanging="640"/>
        <w:rPr>
          <w:noProof/>
          <w:szCs w:val="24"/>
        </w:rPr>
      </w:pPr>
      <w:r w:rsidRPr="008C3D2B">
        <w:rPr>
          <w:noProof/>
          <w:szCs w:val="24"/>
        </w:rPr>
        <w:lastRenderedPageBreak/>
        <w:t>[15]</w:t>
      </w:r>
      <w:r w:rsidRPr="008C3D2B">
        <w:rPr>
          <w:noProof/>
          <w:szCs w:val="24"/>
        </w:rPr>
        <w:tab/>
        <w:t xml:space="preserve">K. Bodake, R. Ghate, H. Doshi, P. Jadhav, and B. Tarle, “Soil based Fertilizer Recommendation System using Internet of Things,” </w:t>
      </w:r>
      <w:r w:rsidRPr="008C3D2B">
        <w:rPr>
          <w:i/>
          <w:iCs/>
          <w:noProof/>
          <w:szCs w:val="24"/>
        </w:rPr>
        <w:t>Journal of Engineering Sciences</w:t>
      </w:r>
      <w:r w:rsidRPr="008C3D2B">
        <w:rPr>
          <w:noProof/>
          <w:szCs w:val="24"/>
        </w:rPr>
        <w:t>, vol. 1, no. June, 2018, doi: 10.18311/mvpjes/2018/v1i1/18273.</w:t>
      </w:r>
    </w:p>
    <w:p w14:paraId="58311C3D" w14:textId="77777777" w:rsidR="008C3D2B" w:rsidRPr="008C3D2B" w:rsidRDefault="008C3D2B" w:rsidP="008C3D2B">
      <w:pPr>
        <w:widowControl w:val="0"/>
        <w:ind w:left="640" w:hanging="640"/>
        <w:rPr>
          <w:noProof/>
          <w:szCs w:val="24"/>
        </w:rPr>
      </w:pPr>
      <w:r w:rsidRPr="008C3D2B">
        <w:rPr>
          <w:noProof/>
          <w:szCs w:val="24"/>
        </w:rPr>
        <w:t>[16]</w:t>
      </w:r>
      <w:r w:rsidRPr="008C3D2B">
        <w:rPr>
          <w:noProof/>
          <w:szCs w:val="24"/>
        </w:rPr>
        <w:tab/>
        <w:t xml:space="preserve">W. Al-Gumaei, S. K. Selvaperumal, R. Abdulla, and C. Nataraj, “Smart Tree Care System with Internet of Things,” </w:t>
      </w:r>
      <w:r w:rsidRPr="008C3D2B">
        <w:rPr>
          <w:i/>
          <w:iCs/>
          <w:noProof/>
          <w:szCs w:val="24"/>
        </w:rPr>
        <w:t>Research Journal of Applied Sciences, Engineering and Technology</w:t>
      </w:r>
      <w:r w:rsidRPr="008C3D2B">
        <w:rPr>
          <w:noProof/>
          <w:szCs w:val="24"/>
        </w:rPr>
        <w:t>, vol. 15, no. 9, pp. 328–336, 2018, doi: 10.19026/rjaset.15.5923.</w:t>
      </w:r>
    </w:p>
    <w:p w14:paraId="6F1541F9" w14:textId="77777777" w:rsidR="008C3D2B" w:rsidRPr="008C3D2B" w:rsidRDefault="008C3D2B" w:rsidP="008C3D2B">
      <w:pPr>
        <w:widowControl w:val="0"/>
        <w:ind w:left="640" w:hanging="640"/>
        <w:rPr>
          <w:noProof/>
          <w:szCs w:val="24"/>
        </w:rPr>
      </w:pPr>
      <w:r w:rsidRPr="008C3D2B">
        <w:rPr>
          <w:noProof/>
          <w:szCs w:val="24"/>
        </w:rPr>
        <w:t>[17]</w:t>
      </w:r>
      <w:r w:rsidRPr="008C3D2B">
        <w:rPr>
          <w:noProof/>
          <w:szCs w:val="24"/>
        </w:rPr>
        <w:tab/>
        <w:t xml:space="preserve">S. Siddagangaiah, “A Novel Approach to IoT Based Plant Health Monitoring System,” </w:t>
      </w:r>
      <w:r w:rsidRPr="008C3D2B">
        <w:rPr>
          <w:i/>
          <w:iCs/>
          <w:noProof/>
          <w:szCs w:val="24"/>
        </w:rPr>
        <w:t>International Research Journal of Engineering and Technology (IRJET)</w:t>
      </w:r>
      <w:r w:rsidRPr="008C3D2B">
        <w:rPr>
          <w:noProof/>
          <w:szCs w:val="24"/>
        </w:rPr>
        <w:t>, vol. 3, no. 11, pp. 880–886, 2016, [Online]. Available: https://www.irjet.net/archives/V3/i11/IRJET-V3I11154.pdf.</w:t>
      </w:r>
    </w:p>
    <w:p w14:paraId="1D90EA4A" w14:textId="77777777" w:rsidR="008C3D2B" w:rsidRPr="008C3D2B" w:rsidRDefault="008C3D2B" w:rsidP="008C3D2B">
      <w:pPr>
        <w:widowControl w:val="0"/>
        <w:ind w:left="640" w:hanging="640"/>
        <w:rPr>
          <w:noProof/>
          <w:szCs w:val="24"/>
        </w:rPr>
      </w:pPr>
      <w:r w:rsidRPr="008C3D2B">
        <w:rPr>
          <w:noProof/>
          <w:szCs w:val="24"/>
        </w:rPr>
        <w:t>[18]</w:t>
      </w:r>
      <w:r w:rsidRPr="008C3D2B">
        <w:rPr>
          <w:noProof/>
          <w:szCs w:val="24"/>
        </w:rPr>
        <w:tab/>
        <w:t xml:space="preserve">A. Lambebo and S. Haghani, “A Wireless Sensor Network for Environmental Monitoring of Greenhouse Gases,” </w:t>
      </w:r>
      <w:r w:rsidRPr="008C3D2B">
        <w:rPr>
          <w:i/>
          <w:iCs/>
          <w:noProof/>
          <w:szCs w:val="24"/>
        </w:rPr>
        <w:t>ASEE 2014 ZONE 1 Conference</w:t>
      </w:r>
      <w:r w:rsidRPr="008C3D2B">
        <w:rPr>
          <w:noProof/>
          <w:szCs w:val="24"/>
        </w:rPr>
        <w:t>, p. 4, 2014.</w:t>
      </w:r>
    </w:p>
    <w:p w14:paraId="5B78E3E2" w14:textId="77777777" w:rsidR="008C3D2B" w:rsidRPr="008C3D2B" w:rsidRDefault="008C3D2B" w:rsidP="008C3D2B">
      <w:pPr>
        <w:widowControl w:val="0"/>
        <w:ind w:left="640" w:hanging="640"/>
        <w:rPr>
          <w:noProof/>
          <w:szCs w:val="24"/>
        </w:rPr>
      </w:pPr>
      <w:r w:rsidRPr="008C3D2B">
        <w:rPr>
          <w:noProof/>
          <w:szCs w:val="24"/>
        </w:rPr>
        <w:t>[19]</w:t>
      </w:r>
      <w:r w:rsidRPr="008C3D2B">
        <w:rPr>
          <w:noProof/>
          <w:szCs w:val="24"/>
        </w:rPr>
        <w:tab/>
        <w:t xml:space="preserve">V. R. Deore and P. V. M. Umale, “Wireless Monitoring of the Green House System Using Embedded Controllers,” </w:t>
      </w:r>
      <w:r w:rsidRPr="008C3D2B">
        <w:rPr>
          <w:i/>
          <w:iCs/>
          <w:noProof/>
          <w:szCs w:val="24"/>
        </w:rPr>
        <w:t>Ijser</w:t>
      </w:r>
      <w:r w:rsidRPr="008C3D2B">
        <w:rPr>
          <w:noProof/>
          <w:szCs w:val="24"/>
        </w:rPr>
        <w:t>, vol. 3, no. 2, pp. 1–8, 2012.</w:t>
      </w:r>
    </w:p>
    <w:p w14:paraId="47CB4E7C" w14:textId="77777777" w:rsidR="008C3D2B" w:rsidRPr="008C3D2B" w:rsidRDefault="008C3D2B" w:rsidP="008C3D2B">
      <w:pPr>
        <w:widowControl w:val="0"/>
        <w:ind w:left="640" w:hanging="640"/>
        <w:rPr>
          <w:noProof/>
          <w:szCs w:val="24"/>
        </w:rPr>
      </w:pPr>
      <w:r w:rsidRPr="008C3D2B">
        <w:rPr>
          <w:noProof/>
          <w:szCs w:val="24"/>
        </w:rPr>
        <w:t>[20]</w:t>
      </w:r>
      <w:r w:rsidRPr="008C3D2B">
        <w:rPr>
          <w:noProof/>
          <w:szCs w:val="24"/>
        </w:rPr>
        <w:tab/>
        <w:t>S. Sadasivam, V. Vadhri, and S. Ramesh, “Smart Plant Monitoring System,” no. March 2016, 2015, doi: 10.13140/RG.2.1.2915.6563/1.</w:t>
      </w:r>
    </w:p>
    <w:p w14:paraId="5D8ECEC6" w14:textId="77777777" w:rsidR="008C3D2B" w:rsidRPr="008C3D2B" w:rsidRDefault="008C3D2B" w:rsidP="008C3D2B">
      <w:pPr>
        <w:widowControl w:val="0"/>
        <w:ind w:left="640" w:hanging="640"/>
        <w:rPr>
          <w:noProof/>
          <w:szCs w:val="24"/>
        </w:rPr>
      </w:pPr>
      <w:r w:rsidRPr="008C3D2B">
        <w:rPr>
          <w:noProof/>
          <w:szCs w:val="24"/>
        </w:rPr>
        <w:t>[21]</w:t>
      </w:r>
      <w:r w:rsidRPr="008C3D2B">
        <w:rPr>
          <w:noProof/>
          <w:szCs w:val="24"/>
        </w:rPr>
        <w:tab/>
        <w:t xml:space="preserve">R. Elangovan, D. N. Santhanakrishnan, R. Rozario, and A. Banu, “Tomen:A Plant monitoring and smart gardening system using IoT,” </w:t>
      </w:r>
      <w:r w:rsidRPr="008C3D2B">
        <w:rPr>
          <w:i/>
          <w:iCs/>
          <w:noProof/>
          <w:szCs w:val="24"/>
        </w:rPr>
        <w:t>International Journal of Pure and Applied Mathematics</w:t>
      </w:r>
      <w:r w:rsidRPr="008C3D2B">
        <w:rPr>
          <w:noProof/>
          <w:szCs w:val="24"/>
        </w:rPr>
        <w:t>, vol. Volume 119, no. March, pp. 703–710, 2018, [Online]. Available: https://www.researchgate.net/publication/323811801_TomenA_Plant_monitoring_and_smart_gardening_system_using_IoT.</w:t>
      </w:r>
    </w:p>
    <w:p w14:paraId="4A9F7911" w14:textId="77777777" w:rsidR="008C3D2B" w:rsidRPr="008C3D2B" w:rsidRDefault="008C3D2B" w:rsidP="008C3D2B">
      <w:pPr>
        <w:widowControl w:val="0"/>
        <w:ind w:left="640" w:hanging="640"/>
        <w:rPr>
          <w:noProof/>
          <w:szCs w:val="24"/>
        </w:rPr>
      </w:pPr>
      <w:r w:rsidRPr="008C3D2B">
        <w:rPr>
          <w:noProof/>
          <w:szCs w:val="24"/>
        </w:rPr>
        <w:t>[22]</w:t>
      </w:r>
      <w:r w:rsidRPr="008C3D2B">
        <w:rPr>
          <w:noProof/>
          <w:szCs w:val="24"/>
        </w:rPr>
        <w:tab/>
        <w:t>C. R. Chowdhury, A. Chatterjee, A. Sardar, S. Agarwal, and A. Nath, “A Comprehensive study on Cloud Green Computing : To Reduce Carbon Footprints Using Clouds A Comprehensive study on Cloud Green Computing : To Reduce Carbon Footprints Using Clouds,” no. May 2015, 2013.</w:t>
      </w:r>
    </w:p>
    <w:p w14:paraId="62F453AC" w14:textId="77777777" w:rsidR="008C3D2B" w:rsidRPr="008C3D2B" w:rsidRDefault="008C3D2B" w:rsidP="008C3D2B">
      <w:pPr>
        <w:widowControl w:val="0"/>
        <w:ind w:left="640" w:hanging="640"/>
        <w:rPr>
          <w:noProof/>
          <w:szCs w:val="24"/>
        </w:rPr>
      </w:pPr>
      <w:r w:rsidRPr="008C3D2B">
        <w:rPr>
          <w:noProof/>
          <w:szCs w:val="24"/>
        </w:rPr>
        <w:t>[23]</w:t>
      </w:r>
      <w:r w:rsidRPr="008C3D2B">
        <w:rPr>
          <w:noProof/>
          <w:szCs w:val="24"/>
        </w:rPr>
        <w:tab/>
        <w:t>L. S. Sheldon and J. Keever, “NASA Contractor Report 3947 Collection and Analysis of NASA Clean Room Air Samples FOR REFERENCE.” Accessed: Jul. 25, 2020. [Online]. Available: https://ntrs.nasa.gov/search.jsp?R=19860005888.</w:t>
      </w:r>
    </w:p>
    <w:p w14:paraId="523AC6CC" w14:textId="77777777" w:rsidR="008C3D2B" w:rsidRPr="008C3D2B" w:rsidRDefault="008C3D2B" w:rsidP="008C3D2B">
      <w:pPr>
        <w:widowControl w:val="0"/>
        <w:ind w:left="640" w:hanging="640"/>
        <w:rPr>
          <w:noProof/>
          <w:szCs w:val="24"/>
        </w:rPr>
      </w:pPr>
      <w:r w:rsidRPr="008C3D2B">
        <w:rPr>
          <w:noProof/>
          <w:szCs w:val="24"/>
        </w:rPr>
        <w:t>[24]</w:t>
      </w:r>
      <w:r w:rsidRPr="008C3D2B">
        <w:rPr>
          <w:noProof/>
          <w:szCs w:val="24"/>
        </w:rPr>
        <w:tab/>
        <w:t>“Trees for Peace - AYUDH Europe.” https://trees4peace.eu/ (accessed Jul. 25, 2020).</w:t>
      </w:r>
    </w:p>
    <w:p w14:paraId="33E96DBB" w14:textId="77777777" w:rsidR="008C3D2B" w:rsidRPr="008C3D2B" w:rsidRDefault="008C3D2B" w:rsidP="008C3D2B">
      <w:pPr>
        <w:widowControl w:val="0"/>
        <w:ind w:left="640" w:hanging="640"/>
        <w:rPr>
          <w:noProof/>
        </w:rPr>
      </w:pPr>
      <w:r w:rsidRPr="008C3D2B">
        <w:rPr>
          <w:noProof/>
          <w:szCs w:val="24"/>
        </w:rPr>
        <w:t>[25]</w:t>
      </w:r>
      <w:r w:rsidRPr="008C3D2B">
        <w:rPr>
          <w:noProof/>
          <w:szCs w:val="24"/>
        </w:rPr>
        <w:tab/>
        <w:t>“Welcome | Trillion Tree Campaign.” https://www.trilliontreecampaign.org/ (accessed Jul. 25, 2020).</w:t>
      </w:r>
    </w:p>
    <w:p w14:paraId="3B51B69D" w14:textId="3D19864C" w:rsidR="00DC71CD" w:rsidRPr="00BE5A12" w:rsidRDefault="00A070B0" w:rsidP="008C3D2B">
      <w:pPr>
        <w:widowControl w:val="0"/>
        <w:ind w:left="640" w:hanging="640"/>
        <w:rPr>
          <w:rFonts w:asciiTheme="majorBidi" w:hAnsiTheme="majorBidi" w:cstheme="majorBidi"/>
        </w:rPr>
      </w:pPr>
      <w:r>
        <w:fldChar w:fldCharType="end"/>
      </w:r>
    </w:p>
    <w:sectPr w:rsidR="00DC71CD" w:rsidRPr="00BE5A12" w:rsidSect="00DC71CD">
      <w:headerReference w:type="even" r:id="rId19"/>
      <w:headerReference w:type="default" r:id="rId20"/>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MMC" w:date="2020-09-15T05:36:00Z" w:initials="M">
    <w:p w14:paraId="7F941DC3" w14:textId="5576E240" w:rsidR="006F5846" w:rsidRDefault="006F5846">
      <w:pPr>
        <w:pStyle w:val="CommentText"/>
      </w:pPr>
      <w:r>
        <w:rPr>
          <w:rStyle w:val="CommentReference"/>
        </w:rPr>
        <w:annotationRef/>
      </w:r>
      <w:r>
        <w:t>Can add system’s environment-aware perspective</w:t>
      </w:r>
    </w:p>
  </w:comment>
  <w:comment w:id="176" w:author="Tehreem" w:date="2020-09-14T01:29:00Z" w:initials="T">
    <w:p w14:paraId="3E411C0A" w14:textId="65289DB7" w:rsidR="006F5846" w:rsidRDefault="006F5846">
      <w:pPr>
        <w:pStyle w:val="CommentText"/>
      </w:pPr>
      <w:r>
        <w:rPr>
          <w:rStyle w:val="CommentReference"/>
        </w:rPr>
        <w:annotationRef/>
      </w:r>
      <w:r>
        <w:t>Name them</w:t>
      </w:r>
    </w:p>
  </w:comment>
  <w:comment w:id="179" w:author="Tehreem" w:date="2020-09-14T01:33:00Z" w:initials="T">
    <w:p w14:paraId="4E0AC319" w14:textId="1BA4A8BF" w:rsidR="006F5846" w:rsidRDefault="006F5846">
      <w:pPr>
        <w:pStyle w:val="CommentText"/>
      </w:pPr>
      <w:r>
        <w:rPr>
          <w:rStyle w:val="CommentReference"/>
        </w:rPr>
        <w:annotationRef/>
      </w:r>
      <w:r>
        <w:t>??</w:t>
      </w:r>
    </w:p>
  </w:comment>
  <w:comment w:id="194" w:author="Tehreem" w:date="2020-09-14T02:37:00Z" w:initials="T">
    <w:p w14:paraId="06D373B9" w14:textId="3F5D0024" w:rsidR="006F5846" w:rsidRDefault="006F5846">
      <w:pPr>
        <w:pStyle w:val="CommentText"/>
      </w:pPr>
      <w:r>
        <w:rPr>
          <w:rStyle w:val="CommentReference"/>
        </w:rPr>
        <w:annotationRef/>
      </w:r>
      <w:r>
        <w:t>Add one screen shot of Ecommerce web and mobile view</w:t>
      </w:r>
    </w:p>
  </w:comment>
  <w:comment w:id="195" w:author="Tehreem" w:date="2020-09-14T02:38:00Z" w:initials="T">
    <w:p w14:paraId="6DDB3CF7" w14:textId="659CFFEF" w:rsidR="006F5846" w:rsidRDefault="006F5846">
      <w:pPr>
        <w:pStyle w:val="CommentText"/>
      </w:pPr>
      <w:r>
        <w:rPr>
          <w:rStyle w:val="CommentReference"/>
        </w:rPr>
        <w:annotationRef/>
      </w:r>
      <w:r>
        <w:t>Add screen shot you have developed as prototype here</w:t>
      </w:r>
    </w:p>
  </w:comment>
  <w:comment w:id="231" w:author="Tehreem" w:date="2020-09-14T02:39:00Z" w:initials="T">
    <w:p w14:paraId="1FA7ECB5" w14:textId="47B4BF67" w:rsidR="006F5846" w:rsidRDefault="006F5846">
      <w:pPr>
        <w:pStyle w:val="CommentText"/>
      </w:pPr>
      <w:r>
        <w:rPr>
          <w:rStyle w:val="CommentReference"/>
        </w:rPr>
        <w:annotationRef/>
      </w:r>
      <w:r>
        <w:t>Unjustified!</w:t>
      </w:r>
    </w:p>
  </w:comment>
  <w:comment w:id="247" w:author="Tehreem" w:date="2020-09-14T02:40:00Z" w:initials="T">
    <w:p w14:paraId="759E6B8B" w14:textId="1F420C17" w:rsidR="006F5846" w:rsidRDefault="006F5846">
      <w:pPr>
        <w:pStyle w:val="CommentText"/>
      </w:pPr>
      <w:r>
        <w:rPr>
          <w:rStyle w:val="CommentReference"/>
        </w:rPr>
        <w:annotationRef/>
      </w:r>
      <w:r>
        <w:t>Not discussed in this paper</w:t>
      </w:r>
    </w:p>
  </w:comment>
  <w:comment w:id="265" w:author="Tehreem" w:date="2020-09-14T02:40:00Z" w:initials="T">
    <w:p w14:paraId="43D68DBF" w14:textId="7BC182B9" w:rsidR="006F5846" w:rsidRDefault="006F5846">
      <w:pPr>
        <w:pStyle w:val="CommentText"/>
      </w:pPr>
      <w:r>
        <w:rPr>
          <w:rStyle w:val="CommentReference"/>
        </w:rPr>
        <w:annotationRef/>
      </w:r>
      <w:r>
        <w:t>Too short!</w:t>
      </w:r>
    </w:p>
  </w:comment>
  <w:comment w:id="277" w:author="Tehreem" w:date="2020-09-14T02:41:00Z" w:initials="T">
    <w:p w14:paraId="1E73F8A5" w14:textId="6A986FCA" w:rsidR="006F5846" w:rsidRDefault="006F5846">
      <w:pPr>
        <w:pStyle w:val="CommentText"/>
      </w:pPr>
      <w:r>
        <w:rPr>
          <w:rStyle w:val="CommentReference"/>
        </w:rPr>
        <w:annotationRef/>
      </w:r>
      <w:r>
        <w:t>Complete journal names required in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41DC3" w15:done="0"/>
  <w15:commentEx w15:paraId="3E411C0A" w15:done="0"/>
  <w15:commentEx w15:paraId="4E0AC319" w15:done="0"/>
  <w15:commentEx w15:paraId="06D373B9" w15:done="0"/>
  <w15:commentEx w15:paraId="6DDB3CF7" w15:done="0"/>
  <w15:commentEx w15:paraId="1FA7ECB5" w15:done="0"/>
  <w15:commentEx w15:paraId="759E6B8B" w15:done="0"/>
  <w15:commentEx w15:paraId="43D68DBF" w15:done="0"/>
  <w15:commentEx w15:paraId="1E73F8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45E02" w14:textId="77777777" w:rsidR="00F46C8E" w:rsidRDefault="00F46C8E">
      <w:pPr>
        <w:spacing w:line="240" w:lineRule="auto"/>
      </w:pPr>
      <w:r>
        <w:separator/>
      </w:r>
    </w:p>
  </w:endnote>
  <w:endnote w:type="continuationSeparator" w:id="0">
    <w:p w14:paraId="1F08DDEF" w14:textId="77777777" w:rsidR="00F46C8E" w:rsidRDefault="00F46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95B4C" w14:textId="77777777" w:rsidR="00F46C8E" w:rsidRDefault="00F46C8E" w:rsidP="006F5846">
      <w:pPr>
        <w:spacing w:line="240" w:lineRule="auto"/>
        <w:ind w:firstLine="0"/>
      </w:pPr>
      <w:r>
        <w:separator/>
      </w:r>
    </w:p>
  </w:footnote>
  <w:footnote w:type="continuationSeparator" w:id="0">
    <w:p w14:paraId="354E21B1" w14:textId="77777777" w:rsidR="00F46C8E" w:rsidRPr="00080DE2" w:rsidRDefault="00F46C8E" w:rsidP="006F5846">
      <w:pPr>
        <w:spacing w:line="240" w:lineRule="auto"/>
        <w:ind w:firstLine="0"/>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7BF9C" w14:textId="77777777" w:rsidR="006F5846" w:rsidRDefault="006F5846" w:rsidP="006F5846">
    <w:pPr>
      <w:ind w:firstLine="0"/>
    </w:pPr>
    <w:r>
      <w:fldChar w:fldCharType="begin"/>
    </w:r>
    <w:r>
      <w:instrText>PAGE   \* MERGEFORMAT</w:instrText>
    </w:r>
    <w:r>
      <w:fldChar w:fldCharType="separate"/>
    </w:r>
    <w:r w:rsidR="00637E70" w:rsidRPr="00637E70">
      <w:rPr>
        <w:noProof/>
        <w:lang w:val="de-DE"/>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A3FB6" w14:textId="20D2AD34" w:rsidR="006F5846" w:rsidRDefault="006F5846" w:rsidP="006F5846">
    <w:pPr>
      <w:jc w:val="right"/>
    </w:pPr>
    <w:r>
      <w:fldChar w:fldCharType="begin"/>
    </w:r>
    <w:r>
      <w:instrText>PAGE   \* MERGEFORMAT</w:instrText>
    </w:r>
    <w:r>
      <w:fldChar w:fldCharType="separate"/>
    </w:r>
    <w:r w:rsidR="00637E70" w:rsidRPr="00637E70">
      <w:rPr>
        <w:noProof/>
        <w:lang w:val="de-DE"/>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D70B7"/>
    <w:multiLevelType w:val="hybridMultilevel"/>
    <w:tmpl w:val="DEF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3C8A403B"/>
    <w:multiLevelType w:val="multilevel"/>
    <w:tmpl w:val="6A6E73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E665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CD2B09"/>
    <w:multiLevelType w:val="hybridMultilevel"/>
    <w:tmpl w:val="3514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613C1"/>
    <w:multiLevelType w:val="hybridMultilevel"/>
    <w:tmpl w:val="2DD252F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6427021F"/>
    <w:multiLevelType w:val="hybridMultilevel"/>
    <w:tmpl w:val="0B3C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nsid w:val="72C36212"/>
    <w:multiLevelType w:val="hybridMultilevel"/>
    <w:tmpl w:val="4A1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1">
    <w:nsid w:val="7D9521C8"/>
    <w:multiLevelType w:val="multilevel"/>
    <w:tmpl w:val="A284093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
  </w:num>
  <w:num w:numId="2">
    <w:abstractNumId w:val="1"/>
  </w:num>
  <w:num w:numId="3">
    <w:abstractNumId w:val="7"/>
  </w:num>
  <w:num w:numId="4">
    <w:abstractNumId w:val="7"/>
  </w:num>
  <w:num w:numId="5">
    <w:abstractNumId w:val="10"/>
  </w:num>
  <w:num w:numId="6">
    <w:abstractNumId w:val="10"/>
  </w:num>
  <w:num w:numId="7">
    <w:abstractNumId w:val="9"/>
  </w:num>
  <w:num w:numId="8">
    <w:abstractNumId w:val="11"/>
  </w:num>
  <w:num w:numId="9">
    <w:abstractNumId w:val="11"/>
  </w:num>
  <w:num w:numId="10">
    <w:abstractNumId w:val="4"/>
  </w:num>
  <w:num w:numId="11">
    <w:abstractNumId w:val="2"/>
  </w:num>
  <w:num w:numId="12">
    <w:abstractNumId w:val="3"/>
  </w:num>
  <w:num w:numId="13">
    <w:abstractNumId w:val="0"/>
  </w:num>
  <w:num w:numId="14">
    <w:abstractNumId w:val="6"/>
  </w:num>
  <w:num w:numId="15">
    <w:abstractNumId w:val="8"/>
  </w:num>
  <w:num w:numId="16">
    <w:abstractNumId w:val="5"/>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trackRevisions/>
  <w:defaultTabStop w:val="720"/>
  <w:autoHyphenation/>
  <w:hyphenationZone w:val="400"/>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E6F"/>
    <w:rsid w:val="00006F77"/>
    <w:rsid w:val="00010661"/>
    <w:rsid w:val="000334E2"/>
    <w:rsid w:val="00045008"/>
    <w:rsid w:val="00066638"/>
    <w:rsid w:val="0009147F"/>
    <w:rsid w:val="000A250F"/>
    <w:rsid w:val="000B7B2D"/>
    <w:rsid w:val="000C4BFE"/>
    <w:rsid w:val="000D006C"/>
    <w:rsid w:val="000D5F17"/>
    <w:rsid w:val="000F0906"/>
    <w:rsid w:val="000F574F"/>
    <w:rsid w:val="000F607C"/>
    <w:rsid w:val="00104EA6"/>
    <w:rsid w:val="00106CB7"/>
    <w:rsid w:val="00134D1E"/>
    <w:rsid w:val="00135220"/>
    <w:rsid w:val="00136025"/>
    <w:rsid w:val="0017287A"/>
    <w:rsid w:val="00185BF9"/>
    <w:rsid w:val="00197EBD"/>
    <w:rsid w:val="001A421E"/>
    <w:rsid w:val="001A5746"/>
    <w:rsid w:val="001D4854"/>
    <w:rsid w:val="00201B81"/>
    <w:rsid w:val="0020293A"/>
    <w:rsid w:val="0021446E"/>
    <w:rsid w:val="00217A66"/>
    <w:rsid w:val="00234A3A"/>
    <w:rsid w:val="0024462F"/>
    <w:rsid w:val="00275A1C"/>
    <w:rsid w:val="00285939"/>
    <w:rsid w:val="002A06E0"/>
    <w:rsid w:val="002A4955"/>
    <w:rsid w:val="002C648B"/>
    <w:rsid w:val="003102E2"/>
    <w:rsid w:val="003156BA"/>
    <w:rsid w:val="00331F94"/>
    <w:rsid w:val="00343488"/>
    <w:rsid w:val="00377A7F"/>
    <w:rsid w:val="00390074"/>
    <w:rsid w:val="00396D27"/>
    <w:rsid w:val="003F0428"/>
    <w:rsid w:val="00405305"/>
    <w:rsid w:val="00416D64"/>
    <w:rsid w:val="0044026E"/>
    <w:rsid w:val="00492D19"/>
    <w:rsid w:val="004A6515"/>
    <w:rsid w:val="004C07B8"/>
    <w:rsid w:val="005425E5"/>
    <w:rsid w:val="00557D6E"/>
    <w:rsid w:val="00570670"/>
    <w:rsid w:val="00592A18"/>
    <w:rsid w:val="005B5B2C"/>
    <w:rsid w:val="005C5392"/>
    <w:rsid w:val="005E0E29"/>
    <w:rsid w:val="005E59D6"/>
    <w:rsid w:val="005E5E32"/>
    <w:rsid w:val="0061471D"/>
    <w:rsid w:val="00622D40"/>
    <w:rsid w:val="00627358"/>
    <w:rsid w:val="00637E70"/>
    <w:rsid w:val="00667D17"/>
    <w:rsid w:val="006762FC"/>
    <w:rsid w:val="00676A78"/>
    <w:rsid w:val="00692936"/>
    <w:rsid w:val="006A4F3C"/>
    <w:rsid w:val="006D56E4"/>
    <w:rsid w:val="006F5846"/>
    <w:rsid w:val="0070434A"/>
    <w:rsid w:val="00705A17"/>
    <w:rsid w:val="00712B3F"/>
    <w:rsid w:val="007200DF"/>
    <w:rsid w:val="007238F7"/>
    <w:rsid w:val="007304A2"/>
    <w:rsid w:val="00763C6F"/>
    <w:rsid w:val="00774AA9"/>
    <w:rsid w:val="00777211"/>
    <w:rsid w:val="00792C79"/>
    <w:rsid w:val="007A1CD1"/>
    <w:rsid w:val="007D100A"/>
    <w:rsid w:val="007E1E6F"/>
    <w:rsid w:val="007E288C"/>
    <w:rsid w:val="00820A47"/>
    <w:rsid w:val="00843D0C"/>
    <w:rsid w:val="008760F9"/>
    <w:rsid w:val="00886555"/>
    <w:rsid w:val="008B7273"/>
    <w:rsid w:val="008C1D5E"/>
    <w:rsid w:val="008C3D2B"/>
    <w:rsid w:val="008C4528"/>
    <w:rsid w:val="008E71F0"/>
    <w:rsid w:val="00906D26"/>
    <w:rsid w:val="00922507"/>
    <w:rsid w:val="00931C69"/>
    <w:rsid w:val="00952C21"/>
    <w:rsid w:val="00991EF5"/>
    <w:rsid w:val="009949A3"/>
    <w:rsid w:val="00997CE5"/>
    <w:rsid w:val="009A3BA8"/>
    <w:rsid w:val="009A7117"/>
    <w:rsid w:val="009A7BE0"/>
    <w:rsid w:val="009B0808"/>
    <w:rsid w:val="009B7024"/>
    <w:rsid w:val="009E7C47"/>
    <w:rsid w:val="009F491A"/>
    <w:rsid w:val="00A070B0"/>
    <w:rsid w:val="00A12EC7"/>
    <w:rsid w:val="00A3048E"/>
    <w:rsid w:val="00A3735F"/>
    <w:rsid w:val="00A50B69"/>
    <w:rsid w:val="00A56E9E"/>
    <w:rsid w:val="00A84EE1"/>
    <w:rsid w:val="00AC10CB"/>
    <w:rsid w:val="00AE45E4"/>
    <w:rsid w:val="00AF128C"/>
    <w:rsid w:val="00AF268C"/>
    <w:rsid w:val="00B06FAD"/>
    <w:rsid w:val="00B07C95"/>
    <w:rsid w:val="00B10870"/>
    <w:rsid w:val="00B11DBB"/>
    <w:rsid w:val="00B26F8B"/>
    <w:rsid w:val="00B4763F"/>
    <w:rsid w:val="00B5216C"/>
    <w:rsid w:val="00B53374"/>
    <w:rsid w:val="00B80DAD"/>
    <w:rsid w:val="00B95C95"/>
    <w:rsid w:val="00BA3FFD"/>
    <w:rsid w:val="00BC04AF"/>
    <w:rsid w:val="00BD4307"/>
    <w:rsid w:val="00BE08AF"/>
    <w:rsid w:val="00BE5A12"/>
    <w:rsid w:val="00BE7918"/>
    <w:rsid w:val="00C027F8"/>
    <w:rsid w:val="00C428F3"/>
    <w:rsid w:val="00C45C63"/>
    <w:rsid w:val="00C5143E"/>
    <w:rsid w:val="00C62060"/>
    <w:rsid w:val="00C8652E"/>
    <w:rsid w:val="00CB6190"/>
    <w:rsid w:val="00D01CBA"/>
    <w:rsid w:val="00D21BBE"/>
    <w:rsid w:val="00D221D0"/>
    <w:rsid w:val="00D45666"/>
    <w:rsid w:val="00D624EC"/>
    <w:rsid w:val="00D642B6"/>
    <w:rsid w:val="00D717F7"/>
    <w:rsid w:val="00D71C84"/>
    <w:rsid w:val="00DA7830"/>
    <w:rsid w:val="00DB39B3"/>
    <w:rsid w:val="00DC71CD"/>
    <w:rsid w:val="00DE4126"/>
    <w:rsid w:val="00DF2D26"/>
    <w:rsid w:val="00DF37E8"/>
    <w:rsid w:val="00E037B6"/>
    <w:rsid w:val="00E266F8"/>
    <w:rsid w:val="00E37C1E"/>
    <w:rsid w:val="00E43565"/>
    <w:rsid w:val="00EB4B39"/>
    <w:rsid w:val="00EE1CEE"/>
    <w:rsid w:val="00F166F5"/>
    <w:rsid w:val="00F208BE"/>
    <w:rsid w:val="00F24FD9"/>
    <w:rsid w:val="00F41BEB"/>
    <w:rsid w:val="00F46C8E"/>
    <w:rsid w:val="00F643D1"/>
    <w:rsid w:val="00F723FF"/>
    <w:rsid w:val="00FF7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4D7B"/>
  <w14:defaultImageDpi w14:val="32767"/>
  <w15:docId w15:val="{9830EF15-8C58-4EED-AB64-B4E75247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9" w:qFormat="1"/>
    <w:lsdException w:name="heading 2" w:semiHidden="1"/>
    <w:lsdException w:name="heading 3" w:semiHidden="1"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0">
    <w:name w:val="heading1"/>
    <w:basedOn w:val="Normal"/>
    <w:next w:val="p1a"/>
    <w:qFormat/>
    <w:pPr>
      <w:keepNext/>
      <w:keepLines/>
      <w:suppressAutoHyphens/>
      <w:spacing w:before="360" w:after="240" w:line="300" w:lineRule="atLeast"/>
      <w:ind w:firstLine="0"/>
      <w:jc w:val="left"/>
      <w:outlineLvl w:val="0"/>
    </w:pPr>
    <w:rPr>
      <w:b/>
      <w:sz w:val="24"/>
    </w:rPr>
  </w:style>
  <w:style w:type="paragraph" w:customStyle="1" w:styleId="heading20">
    <w:name w:val="heading2"/>
    <w:basedOn w:val="Normal"/>
    <w:next w:val="p1a"/>
    <w:qFormat/>
    <w:pPr>
      <w:keepNext/>
      <w:keepLines/>
      <w:suppressAutoHyphens/>
      <w:spacing w:before="360" w:after="160"/>
      <w:ind w:firstLine="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0"/>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E5A12"/>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5425E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425E5"/>
    <w:rPr>
      <w:rFonts w:ascii="Tahoma" w:hAnsi="Tahoma" w:cs="Tahoma"/>
      <w:sz w:val="16"/>
      <w:szCs w:val="16"/>
    </w:rPr>
  </w:style>
  <w:style w:type="character" w:customStyle="1" w:styleId="ListParagraphChar">
    <w:name w:val="List Paragraph Char"/>
    <w:link w:val="ListParagraph"/>
    <w:uiPriority w:val="34"/>
    <w:locked/>
    <w:rsid w:val="005425E5"/>
  </w:style>
  <w:style w:type="paragraph" w:styleId="ListParagraph">
    <w:name w:val="List Paragraph"/>
    <w:basedOn w:val="Normal"/>
    <w:link w:val="ListParagraphChar"/>
    <w:uiPriority w:val="34"/>
    <w:qFormat/>
    <w:rsid w:val="005425E5"/>
    <w:pPr>
      <w:overflowPunct/>
      <w:autoSpaceDE/>
      <w:autoSpaceDN/>
      <w:adjustRightInd/>
      <w:spacing w:after="160" w:line="256" w:lineRule="auto"/>
      <w:ind w:left="720" w:firstLine="0"/>
      <w:contextualSpacing/>
      <w:jc w:val="left"/>
      <w:textAlignment w:val="auto"/>
    </w:pPr>
  </w:style>
  <w:style w:type="character" w:customStyle="1" w:styleId="Heading1Char">
    <w:name w:val="Heading 1 Char"/>
    <w:basedOn w:val="DefaultParagraphFont"/>
    <w:link w:val="Heading1"/>
    <w:uiPriority w:val="9"/>
    <w:rsid w:val="005425E5"/>
    <w:rPr>
      <w:b/>
      <w:sz w:val="24"/>
    </w:rPr>
  </w:style>
  <w:style w:type="character" w:styleId="FollowedHyperlink">
    <w:name w:val="FollowedHyperlink"/>
    <w:basedOn w:val="DefaultParagraphFont"/>
    <w:semiHidden/>
    <w:rsid w:val="00F208BE"/>
    <w:rPr>
      <w:color w:val="954F72" w:themeColor="followedHyperlink"/>
      <w:u w:val="single"/>
    </w:rPr>
  </w:style>
  <w:style w:type="character" w:styleId="CommentReference">
    <w:name w:val="annotation reference"/>
    <w:basedOn w:val="DefaultParagraphFont"/>
    <w:semiHidden/>
    <w:unhideWhenUsed/>
    <w:rsid w:val="00F643D1"/>
    <w:rPr>
      <w:sz w:val="16"/>
      <w:szCs w:val="16"/>
    </w:rPr>
  </w:style>
  <w:style w:type="paragraph" w:styleId="CommentText">
    <w:name w:val="annotation text"/>
    <w:basedOn w:val="Normal"/>
    <w:link w:val="CommentTextChar"/>
    <w:semiHidden/>
    <w:unhideWhenUsed/>
    <w:rsid w:val="00F643D1"/>
    <w:pPr>
      <w:spacing w:line="240" w:lineRule="auto"/>
    </w:pPr>
  </w:style>
  <w:style w:type="character" w:customStyle="1" w:styleId="CommentTextChar">
    <w:name w:val="Comment Text Char"/>
    <w:basedOn w:val="DefaultParagraphFont"/>
    <w:link w:val="CommentText"/>
    <w:semiHidden/>
    <w:rsid w:val="00F643D1"/>
  </w:style>
  <w:style w:type="paragraph" w:styleId="CommentSubject">
    <w:name w:val="annotation subject"/>
    <w:basedOn w:val="CommentText"/>
    <w:next w:val="CommentText"/>
    <w:link w:val="CommentSubjectChar"/>
    <w:semiHidden/>
    <w:unhideWhenUsed/>
    <w:rsid w:val="00F643D1"/>
    <w:rPr>
      <w:b/>
      <w:bCs/>
    </w:rPr>
  </w:style>
  <w:style w:type="character" w:customStyle="1" w:styleId="CommentSubjectChar">
    <w:name w:val="Comment Subject Char"/>
    <w:basedOn w:val="CommentTextChar"/>
    <w:link w:val="CommentSubject"/>
    <w:semiHidden/>
    <w:rsid w:val="00F64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5396">
      <w:bodyDiv w:val="1"/>
      <w:marLeft w:val="0"/>
      <w:marRight w:val="0"/>
      <w:marTop w:val="0"/>
      <w:marBottom w:val="0"/>
      <w:divBdr>
        <w:top w:val="none" w:sz="0" w:space="0" w:color="auto"/>
        <w:left w:val="none" w:sz="0" w:space="0" w:color="auto"/>
        <w:bottom w:val="none" w:sz="0" w:space="0" w:color="auto"/>
        <w:right w:val="none" w:sz="0" w:space="0" w:color="auto"/>
      </w:divBdr>
    </w:div>
    <w:div w:id="1073626162">
      <w:bodyDiv w:val="1"/>
      <w:marLeft w:val="0"/>
      <w:marRight w:val="0"/>
      <w:marTop w:val="0"/>
      <w:marBottom w:val="0"/>
      <w:divBdr>
        <w:top w:val="none" w:sz="0" w:space="0" w:color="auto"/>
        <w:left w:val="none" w:sz="0" w:space="0" w:color="auto"/>
        <w:bottom w:val="none" w:sz="0" w:space="0" w:color="auto"/>
        <w:right w:val="none" w:sz="0" w:space="0" w:color="auto"/>
      </w:divBdr>
    </w:div>
    <w:div w:id="1080444580">
      <w:bodyDiv w:val="1"/>
      <w:marLeft w:val="0"/>
      <w:marRight w:val="0"/>
      <w:marTop w:val="0"/>
      <w:marBottom w:val="0"/>
      <w:divBdr>
        <w:top w:val="none" w:sz="0" w:space="0" w:color="auto"/>
        <w:left w:val="none" w:sz="0" w:space="0" w:color="auto"/>
        <w:bottom w:val="none" w:sz="0" w:space="0" w:color="auto"/>
        <w:right w:val="none" w:sz="0" w:space="0" w:color="auto"/>
      </w:divBdr>
    </w:div>
    <w:div w:id="1553417376">
      <w:bodyDiv w:val="1"/>
      <w:marLeft w:val="0"/>
      <w:marRight w:val="0"/>
      <w:marTop w:val="0"/>
      <w:marBottom w:val="0"/>
      <w:divBdr>
        <w:top w:val="none" w:sz="0" w:space="0" w:color="auto"/>
        <w:left w:val="none" w:sz="0" w:space="0" w:color="auto"/>
        <w:bottom w:val="none" w:sz="0" w:space="0" w:color="auto"/>
        <w:right w:val="none" w:sz="0" w:space="0" w:color="auto"/>
      </w:divBdr>
    </w:div>
    <w:div w:id="1763991367">
      <w:bodyDiv w:val="1"/>
      <w:marLeft w:val="0"/>
      <w:marRight w:val="0"/>
      <w:marTop w:val="0"/>
      <w:marBottom w:val="0"/>
      <w:divBdr>
        <w:top w:val="none" w:sz="0" w:space="0" w:color="auto"/>
        <w:left w:val="none" w:sz="0" w:space="0" w:color="auto"/>
        <w:bottom w:val="none" w:sz="0" w:space="0" w:color="auto"/>
        <w:right w:val="none" w:sz="0" w:space="0" w:color="auto"/>
      </w:divBdr>
    </w:div>
    <w:div w:id="1808432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91B1-5C59-469C-A5FA-AF788AC8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15</Pages>
  <Words>10801</Words>
  <Characters>61570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Windows User</cp:lastModifiedBy>
  <cp:revision>32</cp:revision>
  <dcterms:created xsi:type="dcterms:W3CDTF">2020-09-15T00:38:00Z</dcterms:created>
  <dcterms:modified xsi:type="dcterms:W3CDTF">2020-09-15T08:58:00Z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6299bf80-ac0a-35e0-b623-dc8886974066</vt:lpwstr>
  </property>
  <property fmtid="{D5CDD505-2E9C-101B-9397-08002B2CF9AE}" pid="24" name="Mendeley Citation Style_1">
    <vt:lpwstr>http://www.zotero.org/styles/ieee</vt:lpwstr>
  </property>
</Properties>
</file>