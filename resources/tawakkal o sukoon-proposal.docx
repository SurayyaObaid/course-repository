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66175078"/>
    <w:bookmarkStart w:id="1" w:name="_Toc359477298"/>
    <w:p w:rsidR="00791048" w:rsidRDefault="00B56E56">
      <w:pPr>
        <w:pStyle w:val="Heading2"/>
        <w:rPr>
          <w:rFonts w:eastAsia="SimSun"/>
          <w:sz w:val="72"/>
          <w:szCs w:val="72"/>
        </w:rPr>
      </w:pPr>
      <w:r>
        <w:rPr>
          <w:rFonts w:eastAsia="SimSun"/>
          <w:noProof/>
        </w:rPr>
        <mc:AlternateContent>
          <mc:Choice Requires="wps">
            <w:drawing>
              <wp:anchor distT="0" distB="0" distL="0" distR="0" simplePos="0" relativeHeight="2" behindDoc="0" locked="0" layoutInCell="0" allowOverlap="1">
                <wp:simplePos x="0" y="0"/>
                <wp:positionH relativeFrom="page">
                  <wp:align>center</wp:align>
                </wp:positionH>
                <wp:positionV relativeFrom="page">
                  <wp:align>bottom</wp:align>
                </wp:positionV>
                <wp:extent cx="8098789" cy="753745"/>
                <wp:effectExtent l="24765" t="24765" r="37465" b="44450"/>
                <wp:wrapNone/>
                <wp:docPr id="102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8789" cy="753745"/>
                        </a:xfrm>
                        <a:prstGeom prst="rect">
                          <a:avLst/>
                        </a:prstGeom>
                        <a:solidFill>
                          <a:srgbClr val="000000"/>
                        </a:solidFill>
                        <a:ln w="38100" cap="flat" cmpd="sng">
                          <a:solidFill>
                            <a:srgbClr val="F2F2F2"/>
                          </a:solidFill>
                          <a:prstDash val="solid"/>
                          <a:miter/>
                          <a:headEnd type="none" w="med" len="med"/>
                          <a:tailEnd type="none" w="med" len="med"/>
                        </a:ln>
                        <a:effectLst>
                          <a:outerShdw dist="25400" dir="3806097" algn="ctr" rotWithShape="0">
                            <a:srgbClr val="7F7F7F">
                              <a:alpha val="50000"/>
                            </a:srgbClr>
                          </a:outerShdw>
                        </a:effectLst>
                      </wps:spPr>
                      <wps:txbx>
                        <w:txbxContent>
                          <w:p w:rsidR="00791048" w:rsidRDefault="00791048"/>
                        </w:txbxContent>
                      </wps:txbx>
                      <wps:bodyPr vert="horz" wrap="square" lIns="91440" tIns="45720" rIns="91440" bIns="45720" anchor="t" upright="1">
                        <a:prstTxWarp prst="textNoShape">
                          <a:avLst/>
                        </a:prstTxWarp>
                      </wps:bodyPr>
                    </wps:wsp>
                  </a:graphicData>
                </a:graphic>
                <wp14:sizeRelH relativeFrom="page">
                  <wp14:pctWidth>105000</wp14:pctWidth>
                </wp14:sizeRelH>
                <wp14:sizeRelV relativeFrom="topMargin">
                  <wp14:pctHeight>90000</wp14:pctHeight>
                </wp14:sizeRelV>
              </wp:anchor>
            </w:drawing>
          </mc:Choice>
          <mc:Fallback>
            <w:pict>
              <v:rect id="1026" fillcolor="black" stroked="t" style="position:absolute;margin-left:0.0pt;margin-top:0.0pt;width:637.7pt;height:59.35pt;z-index:2;mso-position-horizontal:center;mso-position-vertical:bottom;mso-position-horizontal-relative:page;mso-position-vertical-relative:page;mso-width-percent:1050;mso-height-percent:900;mso-width-relative:page;mso-height-relative:top-margin-area;mso-wrap-distance-left:0.0pt;mso-wrap-distance-right:0.0pt;visibility:visible;" o:allowincell="false">
                <v:stroke joinstyle="miter" color="#f2f2f2" weight="3.0pt"/>
                <v:fill/>
                <v:shadow on="t" color="#7f7f7f" offset="0.8944271pt,1.7888545pt" opacity="50%" type="perspective"/>
                <v:textbox inset="7.2pt,3.6pt,7.2pt,3.6pt">
                  <w:txbxContent>
                    <w:p>
                      <w:pPr>
                        <w:pStyle w:val="style0"/>
                        <w:rPr/>
                      </w:pPr>
                    </w:p>
                  </w:txbxContent>
                </v:textbox>
              </v:rect>
            </w:pict>
          </mc:Fallback>
        </mc:AlternateContent>
      </w:r>
      <w:r>
        <w:rPr>
          <w:rFonts w:eastAsia="SimSun"/>
          <w:noProof/>
        </w:rPr>
        <mc:AlternateContent>
          <mc:Choice Requires="wps">
            <w:drawing>
              <wp:anchor distT="0" distB="0" distL="0" distR="0" simplePos="0" relativeHeight="5" behindDoc="0" locked="0" layoutInCell="0" allowOverlap="1">
                <wp:simplePos x="0" y="0"/>
                <wp:positionH relativeFrom="leftMargin">
                  <wp:align>center</wp:align>
                </wp:positionH>
                <wp:positionV relativeFrom="page">
                  <wp:align>center</wp:align>
                </wp:positionV>
                <wp:extent cx="90805" cy="10546715"/>
                <wp:effectExtent l="9525" t="5715" r="13970" b="8890"/>
                <wp:wrapNone/>
                <wp:docPr id="102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805" cy="10546715"/>
                        </a:xfrm>
                        <a:prstGeom prst="rect">
                          <a:avLst/>
                        </a:prstGeom>
                        <a:solidFill>
                          <a:srgbClr val="FFFFFF"/>
                        </a:solidFill>
                        <a:ln w="9525" cap="flat" cmpd="sng">
                          <a:solidFill>
                            <a:srgbClr val="31859B"/>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105000</wp14:pctHeight>
                </wp14:sizeRelV>
              </wp:anchor>
            </w:drawing>
          </mc:Choice>
          <mc:Fallback>
            <w:pict>
              <v:rect id="1027" fillcolor="white" stroked="t" style="position:absolute;margin-left:0.0pt;margin-top:0.0pt;width:7.15pt;height:830.45pt;z-index:5;mso-position-horizontal:center;mso-position-vertical:center;mso-position-horizontal-relative:left-margin-area;mso-position-vertical-relative:page;mso-width-percent:0;mso-height-percent:1050;mso-width-relative:page;mso-height-relative:page;mso-wrap-distance-left:0.0pt;mso-wrap-distance-right:0.0pt;visibility:visible;" o:allowincell="false">
                <v:stroke joinstyle="miter" color="#31859b"/>
                <v:fill/>
              </v:rect>
            </w:pict>
          </mc:Fallback>
        </mc:AlternateContent>
      </w:r>
      <w:r>
        <w:rPr>
          <w:rFonts w:eastAsia="SimSun"/>
          <w:noProof/>
        </w:rPr>
        <mc:AlternateContent>
          <mc:Choice Requires="wps">
            <w:drawing>
              <wp:anchor distT="0" distB="0" distL="0" distR="0" simplePos="0" relativeHeight="4" behindDoc="0" locked="0" layoutInCell="0" allowOverlap="1">
                <wp:simplePos x="0" y="0"/>
                <wp:positionH relativeFrom="rightMargin">
                  <wp:align>center</wp:align>
                </wp:positionH>
                <wp:positionV relativeFrom="page">
                  <wp:align>center</wp:align>
                </wp:positionV>
                <wp:extent cx="90805" cy="10546715"/>
                <wp:effectExtent l="9525" t="5715" r="13970" b="8890"/>
                <wp:wrapNone/>
                <wp:docPr id="102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805" cy="10546715"/>
                        </a:xfrm>
                        <a:prstGeom prst="rect">
                          <a:avLst/>
                        </a:prstGeom>
                        <a:solidFill>
                          <a:srgbClr val="FFFFFF"/>
                        </a:solidFill>
                        <a:ln w="9525" cap="flat" cmpd="sng">
                          <a:solidFill>
                            <a:srgbClr val="31859B"/>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105000</wp14:pctHeight>
                </wp14:sizeRelV>
              </wp:anchor>
            </w:drawing>
          </mc:Choice>
          <mc:Fallback>
            <w:pict>
              <v:rect id="1028" fillcolor="white" stroked="t" style="position:absolute;margin-left:0.0pt;margin-top:0.0pt;width:7.15pt;height:830.45pt;z-index:4;mso-position-horizontal:center;mso-position-vertical:center;mso-position-horizontal-relative:right-margin-area;mso-position-vertical-relative:page;mso-width-percent:0;mso-height-percent:1050;mso-width-relative:page;mso-height-relative:page;mso-wrap-distance-left:0.0pt;mso-wrap-distance-right:0.0pt;visibility:visible;" o:allowincell="false">
                <v:stroke joinstyle="miter" color="#31859b"/>
                <v:fill/>
              </v:rect>
            </w:pict>
          </mc:Fallback>
        </mc:AlternateContent>
      </w:r>
      <w:r>
        <w:rPr>
          <w:rFonts w:eastAsia="SimSun"/>
          <w:noProof/>
        </w:rPr>
        <mc:AlternateContent>
          <mc:Choice Requires="wps">
            <w:drawing>
              <wp:anchor distT="0" distB="0" distL="0" distR="0" simplePos="0" relativeHeight="3" behindDoc="0" locked="0" layoutInCell="0" allowOverlap="1">
                <wp:simplePos x="0" y="0"/>
                <wp:positionH relativeFrom="page">
                  <wp:align>center</wp:align>
                </wp:positionH>
                <wp:positionV relativeFrom="topMargin">
                  <wp:align>top</wp:align>
                </wp:positionV>
                <wp:extent cx="8098789" cy="753745"/>
                <wp:effectExtent l="24765" t="19050" r="37465" b="50165"/>
                <wp:wrapNone/>
                <wp:docPr id="102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8789" cy="753745"/>
                        </a:xfrm>
                        <a:prstGeom prst="rect">
                          <a:avLst/>
                        </a:prstGeom>
                        <a:solidFill>
                          <a:srgbClr val="000000"/>
                        </a:solidFill>
                        <a:ln w="38100" cap="flat" cmpd="sng">
                          <a:solidFill>
                            <a:srgbClr val="F2F2F2"/>
                          </a:solidFill>
                          <a:prstDash val="solid"/>
                          <a:miter/>
                          <a:headEnd type="none" w="med" len="med"/>
                          <a:tailEnd type="none" w="med" len="med"/>
                        </a:ln>
                        <a:effectLst>
                          <a:outerShdw dist="25400" dir="3806097" algn="ctr" rotWithShape="0">
                            <a:srgbClr val="7F7F7F">
                              <a:alpha val="50000"/>
                            </a:srgbClr>
                          </a:outerShdw>
                        </a:effectLst>
                      </wps:spPr>
                      <wps:bodyPr>
                        <a:prstTxWarp prst="textNoShape">
                          <a:avLst/>
                        </a:prstTxWarp>
                      </wps:bodyPr>
                    </wps:wsp>
                  </a:graphicData>
                </a:graphic>
                <wp14:sizeRelH relativeFrom="page">
                  <wp14:pctWidth>105000</wp14:pctWidth>
                </wp14:sizeRelH>
                <wp14:sizeRelV relativeFrom="topMargin">
                  <wp14:pctHeight>90000</wp14:pctHeight>
                </wp14:sizeRelV>
              </wp:anchor>
            </w:drawing>
          </mc:Choice>
          <mc:Fallback>
            <w:pict>
              <v:rect id="1029" fillcolor="black" stroked="t" style="position:absolute;margin-left:0.0pt;margin-top:0.0pt;width:637.7pt;height:59.35pt;z-index:3;mso-position-horizontal:center;mso-position-vertical:top;mso-position-horizontal-relative:page;mso-position-vertical-relative:top-margin-area;mso-width-percent:1050;mso-height-percent:900;mso-width-relative:page;mso-height-relative:top-margin-area;mso-wrap-distance-left:0.0pt;mso-wrap-distance-right:0.0pt;visibility:visible;" o:allowincell="false">
                <v:stroke joinstyle="miter" color="#f2f2f2" weight="3.0pt"/>
                <v:fill/>
                <v:shadow on="t" color="#7f7f7f" offset="0.8944271pt,1.7888545pt" opacity="50%" type="perspective"/>
              </v:rect>
            </w:pict>
          </mc:Fallback>
        </mc:AlternateContent>
      </w:r>
      <w:bookmarkEnd w:id="0"/>
    </w:p>
    <w:p w:rsidR="00791048" w:rsidRDefault="00B56E56">
      <w:pPr>
        <w:pStyle w:val="NoSpacing"/>
        <w:rPr>
          <w:rFonts w:ascii="Times New Roman" w:hAnsi="Times New Roman" w:cs="Times New Roman"/>
          <w:b/>
          <w:sz w:val="72"/>
          <w:szCs w:val="72"/>
        </w:rPr>
      </w:pPr>
      <w:r>
        <w:rPr>
          <w:rFonts w:ascii="Times New Roman" w:hAnsi="Times New Roman" w:cs="Times New Roman"/>
          <w:b/>
          <w:sz w:val="72"/>
          <w:szCs w:val="72"/>
        </w:rPr>
        <w:t>Tawakkal-o-Sukoon</w:t>
      </w:r>
    </w:p>
    <w:p w:rsidR="00791048" w:rsidRDefault="00B56E56">
      <w:pPr>
        <w:pStyle w:val="NoSpacing"/>
        <w:rPr>
          <w:rFonts w:ascii="Times New Roman" w:hAnsi="Times New Roman" w:cs="Times New Roman"/>
          <w:sz w:val="36"/>
          <w:szCs w:val="36"/>
        </w:rPr>
      </w:pPr>
      <w:r>
        <w:rPr>
          <w:rFonts w:ascii="Times New Roman" w:hAnsi="Times New Roman" w:cs="Times New Roman"/>
          <w:sz w:val="36"/>
          <w:szCs w:val="36"/>
        </w:rPr>
        <w:t>B.S. (CS/SE) Final Year Project Proposal</w:t>
      </w:r>
    </w:p>
    <w:p w:rsidR="00791048" w:rsidRDefault="00791048">
      <w:pPr>
        <w:pStyle w:val="NoSpacing"/>
        <w:rPr>
          <w:rFonts w:ascii="Times New Roman" w:hAnsi="Times New Roman" w:cs="Times New Roman"/>
          <w:sz w:val="36"/>
          <w:szCs w:val="36"/>
        </w:rPr>
      </w:pPr>
    </w:p>
    <w:p w:rsidR="00791048" w:rsidRDefault="00791048">
      <w:pPr>
        <w:pStyle w:val="NoSpacing"/>
        <w:rPr>
          <w:rFonts w:ascii="Times New Roman" w:hAnsi="Times New Roman" w:cs="Times New Roman"/>
          <w:sz w:val="36"/>
          <w:szCs w:val="36"/>
        </w:rPr>
      </w:pPr>
    </w:p>
    <w:p w:rsidR="00791048" w:rsidRDefault="00791048">
      <w:pPr>
        <w:pStyle w:val="NoSpacing"/>
        <w:rPr>
          <w:rFonts w:ascii="Times New Roman" w:hAnsi="Times New Roman" w:cs="Times New Roman"/>
          <w:color w:val="000000"/>
        </w:rPr>
      </w:pPr>
    </w:p>
    <w:p w:rsidR="00791048" w:rsidRDefault="00B56E56">
      <w:pPr>
        <w:pStyle w:val="NoSpacing"/>
        <w:rPr>
          <w:rFonts w:ascii="Times New Roman" w:hAnsi="Times New Roman" w:cs="Times New Roman"/>
          <w:color w:val="000000"/>
          <w:sz w:val="28"/>
        </w:rPr>
      </w:pPr>
      <w:r>
        <w:rPr>
          <w:rFonts w:ascii="Times New Roman" w:eastAsia="Times New Roman" w:hAnsi="Times New Roman" w:cs="Times New Roman"/>
          <w:color w:val="000000"/>
          <w:sz w:val="24"/>
          <w:szCs w:val="20"/>
        </w:rPr>
        <w:t xml:space="preserve">Hiba Asif </w:t>
      </w:r>
    </w:p>
    <w:p w:rsidR="00791048" w:rsidRDefault="00B56E56">
      <w:pPr>
        <w:pStyle w:val="NoSpacing"/>
        <w:rPr>
          <w:rFonts w:ascii="Times New Roman" w:hAnsi="Times New Roman" w:cs="Times New Roman"/>
          <w:color w:val="000000"/>
          <w:sz w:val="28"/>
        </w:rPr>
      </w:pPr>
      <w:r>
        <w:rPr>
          <w:rFonts w:ascii="Times New Roman" w:eastAsia="Times New Roman" w:hAnsi="Times New Roman" w:cs="Times New Roman"/>
          <w:color w:val="000000"/>
          <w:sz w:val="24"/>
          <w:szCs w:val="20"/>
        </w:rPr>
        <w:t>BS(SE)/2018/comp/22975</w:t>
      </w:r>
    </w:p>
    <w:p w:rsidR="00791048" w:rsidRDefault="00791048">
      <w:pPr>
        <w:pStyle w:val="NoSpacing"/>
        <w:rPr>
          <w:rFonts w:ascii="Times New Roman" w:hAnsi="Times New Roman" w:cs="Times New Roman"/>
          <w:color w:val="000000"/>
          <w:sz w:val="28"/>
        </w:rPr>
      </w:pPr>
    </w:p>
    <w:p w:rsidR="00791048" w:rsidRDefault="00B56E56">
      <w:pPr>
        <w:pStyle w:val="NoSpacing"/>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Sarah Tariq</w:t>
      </w:r>
    </w:p>
    <w:p w:rsidR="00791048" w:rsidRDefault="00B56E56">
      <w:pPr>
        <w:pStyle w:val="NoSpacing"/>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BS(SE)/2018/comp/23002</w:t>
      </w:r>
    </w:p>
    <w:p w:rsidR="00791048" w:rsidRDefault="00791048">
      <w:pPr>
        <w:pStyle w:val="NoSpacing"/>
        <w:rPr>
          <w:rFonts w:ascii="Times New Roman" w:eastAsia="Times New Roman" w:hAnsi="Times New Roman" w:cs="Times New Roman"/>
          <w:color w:val="000000"/>
          <w:sz w:val="24"/>
          <w:szCs w:val="20"/>
        </w:rPr>
      </w:pPr>
    </w:p>
    <w:p w:rsidR="00791048" w:rsidRDefault="00B56E56">
      <w:pPr>
        <w:pStyle w:val="NoSpacing"/>
        <w:rPr>
          <w:rFonts w:ascii="Times New Roman" w:hAnsi="Times New Roman" w:cs="Times New Roman"/>
          <w:color w:val="000000"/>
          <w:sz w:val="28"/>
        </w:rPr>
      </w:pPr>
      <w:r>
        <w:rPr>
          <w:rFonts w:ascii="Times New Roman" w:eastAsia="Times New Roman" w:hAnsi="Times New Roman" w:cs="Times New Roman"/>
          <w:color w:val="000000"/>
          <w:sz w:val="24"/>
          <w:szCs w:val="20"/>
        </w:rPr>
        <w:t>Sukena</w:t>
      </w:r>
    </w:p>
    <w:p w:rsidR="00791048" w:rsidRDefault="00B56E56">
      <w:pPr>
        <w:pStyle w:val="NoSpacing"/>
        <w:rPr>
          <w:rFonts w:ascii="Times New Roman" w:hAnsi="Times New Roman" w:cs="Times New Roman"/>
          <w:color w:val="000000"/>
          <w:sz w:val="28"/>
        </w:rPr>
      </w:pPr>
      <w:r>
        <w:rPr>
          <w:rFonts w:ascii="Times New Roman" w:eastAsia="Times New Roman" w:hAnsi="Times New Roman" w:cs="Times New Roman"/>
          <w:color w:val="000000"/>
          <w:sz w:val="24"/>
          <w:szCs w:val="20"/>
        </w:rPr>
        <w:t>BS(SE)/2018/comp/23005</w:t>
      </w:r>
    </w:p>
    <w:p w:rsidR="00791048" w:rsidRDefault="00791048">
      <w:pPr>
        <w:pStyle w:val="NoSpacing"/>
        <w:rPr>
          <w:rFonts w:ascii="Times New Roman" w:hAnsi="Times New Roman" w:cs="Times New Roman"/>
          <w:color w:val="000000"/>
          <w:sz w:val="28"/>
        </w:rPr>
      </w:pPr>
    </w:p>
    <w:p w:rsidR="00791048" w:rsidRDefault="00B56E56">
      <w:pPr>
        <w:pStyle w:val="NoSpacing"/>
        <w:rPr>
          <w:rFonts w:ascii="Times New Roman" w:hAnsi="Times New Roman" w:cs="Times New Roman"/>
          <w:color w:val="000000"/>
          <w:sz w:val="28"/>
        </w:rPr>
      </w:pPr>
      <w:r>
        <w:rPr>
          <w:rFonts w:ascii="Times New Roman" w:hAnsi="Times New Roman" w:cs="Times New Roman"/>
          <w:color w:val="000000"/>
          <w:sz w:val="28"/>
        </w:rPr>
        <w:t>Syeda linta Jawaid</w:t>
      </w:r>
    </w:p>
    <w:p w:rsidR="00791048" w:rsidRDefault="00B56E56">
      <w:pPr>
        <w:pStyle w:val="NoSpacing"/>
        <w:rPr>
          <w:rFonts w:ascii="Times New Roman" w:hAnsi="Times New Roman" w:cs="Times New Roman"/>
          <w:color w:val="000000"/>
          <w:sz w:val="28"/>
        </w:rPr>
      </w:pPr>
      <w:r>
        <w:rPr>
          <w:rFonts w:ascii="Times New Roman" w:eastAsia="Times New Roman" w:hAnsi="Times New Roman" w:cs="Times New Roman"/>
          <w:color w:val="000000"/>
          <w:sz w:val="24"/>
          <w:szCs w:val="20"/>
        </w:rPr>
        <w:t>BS(SE)/2018/comp/23008</w:t>
      </w:r>
    </w:p>
    <w:p w:rsidR="00791048" w:rsidRDefault="00791048">
      <w:pPr>
        <w:pStyle w:val="NoSpacing"/>
        <w:rPr>
          <w:rFonts w:ascii="Times New Roman" w:eastAsia="Times New Roman" w:hAnsi="Times New Roman" w:cs="Times New Roman"/>
          <w:sz w:val="24"/>
          <w:szCs w:val="20"/>
        </w:rPr>
      </w:pPr>
    </w:p>
    <w:p w:rsidR="00791048" w:rsidRDefault="00791048">
      <w:pPr>
        <w:pStyle w:val="NoSpacing"/>
        <w:rPr>
          <w:rFonts w:ascii="Times New Roman" w:eastAsia="Times New Roman" w:hAnsi="Times New Roman" w:cs="Times New Roman"/>
          <w:sz w:val="24"/>
          <w:szCs w:val="20"/>
        </w:rPr>
      </w:pPr>
    </w:p>
    <w:p w:rsidR="00791048" w:rsidRDefault="00791048">
      <w:pPr>
        <w:pStyle w:val="NoSpacing"/>
        <w:rPr>
          <w:rFonts w:ascii="Times New Roman" w:eastAsia="Times New Roman" w:hAnsi="Times New Roman" w:cs="Times New Roman"/>
          <w:sz w:val="24"/>
          <w:szCs w:val="20"/>
        </w:rPr>
      </w:pPr>
    </w:p>
    <w:p w:rsidR="00791048" w:rsidRDefault="00791048">
      <w:pPr>
        <w:pStyle w:val="NoSpacing"/>
        <w:rPr>
          <w:rFonts w:ascii="Times New Roman" w:eastAsia="Times New Roman" w:hAnsi="Times New Roman" w:cs="Times New Roman"/>
          <w:sz w:val="24"/>
          <w:szCs w:val="20"/>
        </w:rPr>
      </w:pPr>
    </w:p>
    <w:p w:rsidR="00791048" w:rsidRDefault="00B56E56">
      <w:pPr>
        <w:pStyle w:val="NoSpacing"/>
        <w:rPr>
          <w:rFonts w:ascii="Times New Roman" w:eastAsia="Times New Roman" w:hAnsi="Times New Roman" w:cs="Times New Roman"/>
          <w:sz w:val="24"/>
          <w:szCs w:val="20"/>
        </w:rPr>
      </w:pPr>
      <w:r>
        <w:rPr>
          <w:rFonts w:ascii="Times New Roman" w:eastAsia="Times New Roman" w:hAnsi="Times New Roman" w:cs="Times New Roman"/>
          <w:sz w:val="24"/>
          <w:szCs w:val="20"/>
        </w:rPr>
        <w:t>Batch: 2018</w:t>
      </w:r>
    </w:p>
    <w:p w:rsidR="00791048" w:rsidRDefault="00B56E56">
      <w:pPr>
        <w:pStyle w:val="NoSpacing"/>
        <w:rPr>
          <w:rFonts w:ascii="Times New Roman" w:hAnsi="Times New Roman" w:cs="Times New Roman"/>
          <w:sz w:val="28"/>
        </w:rPr>
      </w:pPr>
      <w:r>
        <w:rPr>
          <w:rFonts w:ascii="Times New Roman" w:eastAsia="Times New Roman" w:hAnsi="Times New Roman" w:cs="Times New Roman"/>
          <w:sz w:val="24"/>
          <w:szCs w:val="20"/>
        </w:rPr>
        <w:t>Date:9/march/2018</w:t>
      </w:r>
    </w:p>
    <w:p w:rsidR="00791048" w:rsidRDefault="00791048">
      <w:pPr>
        <w:pStyle w:val="NoSpacing"/>
        <w:rPr>
          <w:rFonts w:ascii="Times New Roman" w:hAnsi="Times New Roman" w:cs="Times New Roman"/>
          <w:sz w:val="28"/>
        </w:rPr>
      </w:pPr>
    </w:p>
    <w:p w:rsidR="00791048" w:rsidRDefault="00791048">
      <w:pPr>
        <w:pStyle w:val="NoSpacing"/>
        <w:rPr>
          <w:rFonts w:ascii="Times New Roman" w:hAnsi="Times New Roman" w:cs="Times New Roman"/>
          <w:sz w:val="28"/>
        </w:rPr>
      </w:pPr>
    </w:p>
    <w:p w:rsidR="00791048" w:rsidRDefault="00791048">
      <w:pPr>
        <w:pStyle w:val="NoSpacing"/>
        <w:rPr>
          <w:rFonts w:ascii="Times New Roman" w:hAnsi="Times New Roman" w:cs="Times New Roman"/>
          <w:sz w:val="28"/>
        </w:rPr>
      </w:pPr>
    </w:p>
    <w:p w:rsidR="00791048" w:rsidRDefault="00791048">
      <w:pPr>
        <w:pStyle w:val="NoSpacing"/>
        <w:rPr>
          <w:rFonts w:ascii="Times New Roman" w:hAnsi="Times New Roman" w:cs="Times New Roman"/>
          <w:sz w:val="28"/>
        </w:rPr>
      </w:pPr>
    </w:p>
    <w:p w:rsidR="00791048" w:rsidRDefault="00791048">
      <w:pPr>
        <w:pStyle w:val="NoSpacing"/>
        <w:rPr>
          <w:rFonts w:ascii="Times New Roman" w:hAnsi="Times New Roman" w:cs="Times New Roman"/>
          <w:sz w:val="28"/>
        </w:rPr>
      </w:pPr>
    </w:p>
    <w:p w:rsidR="00791048" w:rsidRDefault="00791048">
      <w:pPr>
        <w:pStyle w:val="NoSpacing"/>
        <w:rPr>
          <w:rFonts w:ascii="Times New Roman" w:hAnsi="Times New Roman" w:cs="Times New Roman"/>
          <w:sz w:val="28"/>
        </w:rPr>
      </w:pPr>
    </w:p>
    <w:p w:rsidR="00791048" w:rsidRDefault="00791048">
      <w:pPr>
        <w:pStyle w:val="NoSpacing"/>
        <w:rPr>
          <w:rFonts w:ascii="Times New Roman" w:hAnsi="Times New Roman" w:cs="Times New Roman"/>
          <w:sz w:val="28"/>
        </w:rPr>
      </w:pPr>
    </w:p>
    <w:p w:rsidR="00791048" w:rsidRDefault="00B56E56">
      <w:pPr>
        <w:ind w:left="-270" w:firstLine="270"/>
        <w:jc w:val="center"/>
        <w:rPr>
          <w:rFonts w:eastAsia="Cordia New"/>
          <w:bCs/>
          <w:smallCaps/>
          <w:sz w:val="24"/>
          <w:lang w:eastAsia="th-TH"/>
        </w:rPr>
      </w:pPr>
      <w:r>
        <w:rPr>
          <w:rFonts w:eastAsia="Cordia New"/>
          <w:bCs/>
          <w:smallCaps/>
          <w:sz w:val="24"/>
          <w:lang w:eastAsia="th-TH"/>
        </w:rPr>
        <w:t xml:space="preserve">        </w:t>
      </w:r>
    </w:p>
    <w:p w:rsidR="00791048" w:rsidRDefault="00791048">
      <w:pPr>
        <w:ind w:left="-270" w:firstLine="270"/>
        <w:jc w:val="center"/>
        <w:rPr>
          <w:rFonts w:eastAsia="Cordia New"/>
          <w:bCs/>
          <w:smallCaps/>
          <w:sz w:val="24"/>
          <w:lang w:eastAsia="th-TH"/>
        </w:rPr>
      </w:pPr>
    </w:p>
    <w:p w:rsidR="00791048" w:rsidRDefault="00B56E56">
      <w:pPr>
        <w:ind w:left="-270" w:firstLine="270"/>
        <w:jc w:val="center"/>
        <w:rPr>
          <w:rFonts w:eastAsia="Cordia New"/>
          <w:bCs/>
          <w:smallCaps/>
          <w:sz w:val="24"/>
          <w:lang w:eastAsia="th-TH"/>
        </w:rPr>
      </w:pPr>
      <w:r>
        <w:rPr>
          <w:rFonts w:eastAsia="Cordia New"/>
          <w:bCs/>
          <w:smallCaps/>
          <w:sz w:val="24"/>
          <w:lang w:eastAsia="th-TH"/>
        </w:rPr>
        <w:t xml:space="preserve">  Department of Computer Science and Software Engineering</w:t>
      </w:r>
    </w:p>
    <w:p w:rsidR="00791048" w:rsidRDefault="00B56E56">
      <w:pPr>
        <w:keepNext/>
        <w:jc w:val="center"/>
        <w:outlineLvl w:val="4"/>
        <w:rPr>
          <w:rFonts w:eastAsia="Cordia New"/>
          <w:bCs/>
          <w:smallCaps/>
          <w:sz w:val="32"/>
          <w:szCs w:val="22"/>
          <w:lang w:eastAsia="th-TH"/>
        </w:rPr>
      </w:pPr>
      <w:r>
        <w:rPr>
          <w:rFonts w:eastAsia="Cordia New"/>
          <w:bCs/>
          <w:smallCaps/>
          <w:sz w:val="32"/>
          <w:szCs w:val="22"/>
          <w:lang w:eastAsia="th-TH"/>
        </w:rPr>
        <w:t xml:space="preserve">       Jinnah University for Women</w:t>
      </w:r>
    </w:p>
    <w:p w:rsidR="00791048" w:rsidRDefault="00791048">
      <w:pPr>
        <w:ind w:left="-270" w:firstLine="270"/>
        <w:jc w:val="center"/>
        <w:rPr>
          <w:rFonts w:eastAsia="Cordia New"/>
          <w:smallCaps/>
          <w:sz w:val="28"/>
          <w:lang w:eastAsia="th-TH"/>
        </w:rPr>
      </w:pPr>
    </w:p>
    <w:p w:rsidR="00791048" w:rsidRDefault="00791048">
      <w:pPr>
        <w:rPr>
          <w:rFonts w:eastAsia="SimSun"/>
          <w:b/>
          <w:bCs/>
          <w:color w:val="FFFFFF"/>
          <w:sz w:val="72"/>
          <w:szCs w:val="72"/>
        </w:rPr>
      </w:pPr>
    </w:p>
    <w:p w:rsidR="00791048" w:rsidRDefault="00791048">
      <w:pPr>
        <w:rPr>
          <w:rFonts w:eastAsia="SimSun"/>
          <w:b/>
          <w:bCs/>
          <w:color w:val="FFFFFF"/>
          <w:sz w:val="72"/>
          <w:szCs w:val="72"/>
        </w:rPr>
      </w:pPr>
    </w:p>
    <w:p w:rsidR="00791048" w:rsidRDefault="00B56E56">
      <w:pPr>
        <w:jc w:val="center"/>
        <w:rPr>
          <w:rFonts w:eastAsia="SimSun"/>
          <w:b/>
          <w:bCs/>
          <w:color w:val="FFFFFF"/>
          <w:sz w:val="72"/>
          <w:szCs w:val="72"/>
        </w:rPr>
      </w:pPr>
      <w:r>
        <w:rPr>
          <w:b/>
          <w:sz w:val="24"/>
        </w:rPr>
        <w:t>JINNAH UNIVERSITY FOR WOMEN</w:t>
      </w:r>
    </w:p>
    <w:p w:rsidR="00791048" w:rsidRDefault="00B56E56">
      <w:pPr>
        <w:ind w:left="1440" w:firstLine="720"/>
        <w:rPr>
          <w:b/>
        </w:rPr>
      </w:pPr>
      <w:r>
        <w:rPr>
          <w:b/>
          <w:u w:val="single"/>
        </w:rPr>
        <w:t>Department Of Computer Science &amp; Software Engineering</w:t>
      </w:r>
    </w:p>
    <w:p w:rsidR="00791048" w:rsidRDefault="00791048">
      <w:pPr>
        <w:ind w:firstLine="720"/>
        <w:jc w:val="center"/>
      </w:pPr>
    </w:p>
    <w:p w:rsidR="00791048" w:rsidRDefault="00B56E56">
      <w:pPr>
        <w:ind w:left="2160" w:firstLine="720"/>
        <w:rPr>
          <w:b/>
          <w:u w:val="single"/>
        </w:rPr>
      </w:pPr>
      <w:r>
        <w:rPr>
          <w:b/>
          <w:u w:val="single"/>
        </w:rPr>
        <w:t>FINAL YEAR PROJECT APPROVAL FORM</w:t>
      </w:r>
    </w:p>
    <w:p w:rsidR="00791048" w:rsidRDefault="00791048"/>
    <w:p w:rsidR="00791048" w:rsidRDefault="00B56E56">
      <w:r>
        <w:t>The Chairperson</w:t>
      </w:r>
      <w:r>
        <w:tab/>
      </w:r>
      <w:r>
        <w:tab/>
      </w:r>
      <w:r>
        <w:tab/>
      </w:r>
      <w:r>
        <w:tab/>
      </w:r>
      <w:r>
        <w:tab/>
      </w:r>
      <w:r>
        <w:tab/>
      </w:r>
      <w:r>
        <w:tab/>
      </w:r>
      <w:r>
        <w:tab/>
        <w:t>Date: 9/ma</w:t>
      </w:r>
      <w:r>
        <w:t>rch/2021</w:t>
      </w:r>
    </w:p>
    <w:p w:rsidR="00791048" w:rsidRDefault="00B56E56">
      <w:r>
        <w:t>Computer Science &amp; SE Department,</w:t>
      </w:r>
      <w:r>
        <w:tab/>
      </w:r>
      <w:r>
        <w:tab/>
      </w:r>
      <w:r>
        <w:tab/>
      </w:r>
      <w:r>
        <w:tab/>
      </w:r>
      <w:r>
        <w:tab/>
      </w:r>
      <w:r>
        <w:rPr>
          <w:bCs/>
        </w:rPr>
        <w:t xml:space="preserve">Batch: </w:t>
      </w:r>
      <w:r>
        <w:rPr>
          <w:b/>
          <w:u w:val="single"/>
        </w:rPr>
        <w:t>2018</w:t>
      </w:r>
    </w:p>
    <w:p w:rsidR="00791048" w:rsidRDefault="00B56E56">
      <w:r>
        <w:t>Jinnah University for Women,</w:t>
      </w:r>
    </w:p>
    <w:p w:rsidR="00791048" w:rsidRDefault="00B56E56">
      <w:r>
        <w:t>Karachi.</w:t>
      </w:r>
    </w:p>
    <w:p w:rsidR="00791048" w:rsidRDefault="00791048"/>
    <w:p w:rsidR="00791048" w:rsidRDefault="00B56E56">
      <w:r>
        <w:t>Subject:</w:t>
      </w:r>
      <w:r>
        <w:tab/>
      </w:r>
      <w:r>
        <w:rPr>
          <w:b/>
        </w:rPr>
        <w:t xml:space="preserve">    Bachelor of Science in Software Engineering Final Year Project </w:t>
      </w:r>
    </w:p>
    <w:p w:rsidR="00791048" w:rsidRDefault="00791048"/>
    <w:p w:rsidR="00791048" w:rsidRDefault="00B56E56">
      <w:r>
        <w:t>Madam,</w:t>
      </w:r>
    </w:p>
    <w:p w:rsidR="00791048" w:rsidRDefault="00791048"/>
    <w:p w:rsidR="00791048" w:rsidRDefault="00B56E56">
      <w:pPr>
        <w:rPr>
          <w:sz w:val="32"/>
          <w:szCs w:val="32"/>
          <w:u w:val="single"/>
        </w:rPr>
      </w:pPr>
      <w:r>
        <w:t xml:space="preserve">We, the below listed students of Final Year BS 2017 class, desire to undertake work on the following project </w:t>
      </w:r>
      <w:r>
        <w:rPr>
          <w:sz w:val="32"/>
          <w:szCs w:val="32"/>
          <w:u w:val="single"/>
        </w:rPr>
        <w:t>Tawakkal-O-Sukoon</w:t>
      </w:r>
      <w:r>
        <w:rPr>
          <w:sz w:val="32"/>
          <w:szCs w:val="32"/>
        </w:rPr>
        <w:t xml:space="preserve"> </w:t>
      </w:r>
      <w:r>
        <w:t xml:space="preserve">Under the supervision of  </w:t>
      </w:r>
      <w:r>
        <w:rPr>
          <w:sz w:val="32"/>
          <w:u w:val="single"/>
        </w:rPr>
        <w:t>Prof.Dr.Narmeen Bawany</w:t>
      </w:r>
    </w:p>
    <w:p w:rsidR="00791048" w:rsidRDefault="00791048"/>
    <w:p w:rsidR="00791048" w:rsidRDefault="00B56E56">
      <w:r>
        <w:tab/>
      </w:r>
    </w:p>
    <w:p w:rsidR="00791048" w:rsidRDefault="00B56E56">
      <w:r>
        <w:t>We request you to kindly approve</w:t>
      </w:r>
      <w:r>
        <w:t xml:space="preserve"> undertaking the work on the above-cited project. I abide by all terms and conditions mentioned below.</w:t>
      </w:r>
    </w:p>
    <w:p w:rsidR="00791048" w:rsidRDefault="00791048"/>
    <w:p w:rsidR="00791048" w:rsidRDefault="00B56E56">
      <w:pPr>
        <w:pStyle w:val="ListParagraph"/>
        <w:numPr>
          <w:ilvl w:val="0"/>
          <w:numId w:val="1"/>
        </w:numPr>
        <w:autoSpaceDE w:val="0"/>
        <w:autoSpaceDN w:val="0"/>
        <w:adjustRightInd w:val="0"/>
      </w:pPr>
      <w:r>
        <w:t>I have selected this project on my own.</w:t>
      </w:r>
    </w:p>
    <w:p w:rsidR="00791048" w:rsidRDefault="00B56E56">
      <w:pPr>
        <w:pStyle w:val="ListParagraph"/>
        <w:numPr>
          <w:ilvl w:val="0"/>
          <w:numId w:val="1"/>
        </w:numPr>
        <w:autoSpaceDE w:val="0"/>
        <w:autoSpaceDN w:val="0"/>
        <w:adjustRightInd w:val="0"/>
      </w:pPr>
      <w:r>
        <w:t>I am sure I can complete this project by December 2021.</w:t>
      </w:r>
    </w:p>
    <w:p w:rsidR="00791048" w:rsidRDefault="00B56E56">
      <w:pPr>
        <w:pStyle w:val="ListParagraph"/>
        <w:numPr>
          <w:ilvl w:val="0"/>
          <w:numId w:val="1"/>
        </w:numPr>
        <w:autoSpaceDE w:val="0"/>
        <w:autoSpaceDN w:val="0"/>
        <w:adjustRightInd w:val="0"/>
      </w:pPr>
      <w:r>
        <w:t>I am eager to work under the supervision of an advisor a</w:t>
      </w:r>
      <w:r>
        <w:t xml:space="preserve">ssigned to this project. </w:t>
      </w:r>
    </w:p>
    <w:p w:rsidR="00791048" w:rsidRDefault="00B56E56">
      <w:pPr>
        <w:pStyle w:val="ListParagraph"/>
        <w:numPr>
          <w:ilvl w:val="0"/>
          <w:numId w:val="1"/>
        </w:numPr>
        <w:autoSpaceDE w:val="0"/>
        <w:autoSpaceDN w:val="0"/>
        <w:adjustRightInd w:val="0"/>
      </w:pPr>
      <w:r>
        <w:t xml:space="preserve">I understand that the FYP committee can modify the scope of the project as and when required. </w:t>
      </w:r>
    </w:p>
    <w:p w:rsidR="00791048" w:rsidRDefault="00B56E56">
      <w:pPr>
        <w:pStyle w:val="ListParagraph"/>
        <w:numPr>
          <w:ilvl w:val="0"/>
          <w:numId w:val="1"/>
        </w:numPr>
        <w:autoSpaceDE w:val="0"/>
        <w:autoSpaceDN w:val="0"/>
        <w:adjustRightInd w:val="0"/>
      </w:pPr>
      <w:r>
        <w:t>I know that if do not appear in regular project progress presentations my project will be disqualified.</w:t>
      </w:r>
    </w:p>
    <w:p w:rsidR="00791048" w:rsidRDefault="00B56E56">
      <w:pPr>
        <w:pStyle w:val="ListParagraph"/>
        <w:numPr>
          <w:ilvl w:val="0"/>
          <w:numId w:val="1"/>
        </w:numPr>
        <w:autoSpaceDE w:val="0"/>
        <w:autoSpaceDN w:val="0"/>
        <w:adjustRightInd w:val="0"/>
      </w:pPr>
      <w:r>
        <w:t xml:space="preserve">I know that if I do not appear </w:t>
      </w:r>
      <w:r>
        <w:t>in the mid-project presentation, whenever it is scheduled, I will not be eligible for the final project viva</w:t>
      </w:r>
    </w:p>
    <w:p w:rsidR="00791048" w:rsidRDefault="00B56E56">
      <w:pPr>
        <w:pStyle w:val="ListParagraph"/>
        <w:numPr>
          <w:ilvl w:val="0"/>
          <w:numId w:val="1"/>
        </w:numPr>
        <w:autoSpaceDE w:val="0"/>
        <w:autoSpaceDN w:val="0"/>
        <w:adjustRightInd w:val="0"/>
      </w:pPr>
      <w:r>
        <w:t>I fully understand that “</w:t>
      </w:r>
      <w:r>
        <w:rPr>
          <w:b/>
          <w:bCs/>
          <w:i/>
          <w:iCs/>
          <w:sz w:val="24"/>
          <w:szCs w:val="24"/>
        </w:rPr>
        <w:t>cheating</w:t>
      </w:r>
      <w:r>
        <w:t>”</w:t>
      </w:r>
      <w:r>
        <w:rPr>
          <w:b/>
          <w:bCs/>
        </w:rPr>
        <w:t xml:space="preserve">* </w:t>
      </w:r>
      <w:r>
        <w:t>may lead to the cancelation of my project.</w:t>
      </w:r>
    </w:p>
    <w:p w:rsidR="00791048" w:rsidRDefault="00B56E56">
      <w:pPr>
        <w:pStyle w:val="ListParagraph"/>
        <w:numPr>
          <w:ilvl w:val="0"/>
          <w:numId w:val="1"/>
        </w:numPr>
        <w:autoSpaceDE w:val="0"/>
        <w:autoSpaceDN w:val="0"/>
        <w:adjustRightInd w:val="0"/>
      </w:pPr>
      <w:r>
        <w:t xml:space="preserve">I understand that the decision of the FYP evaluation committee, for </w:t>
      </w:r>
      <w:r>
        <w:t>all issues, would be final, and no objections will be accepted.</w:t>
      </w:r>
    </w:p>
    <w:p w:rsidR="00791048" w:rsidRDefault="00B56E56">
      <w:pPr>
        <w:pStyle w:val="ListParagraph"/>
        <w:numPr>
          <w:ilvl w:val="0"/>
          <w:numId w:val="1"/>
        </w:numPr>
        <w:autoSpaceDE w:val="0"/>
        <w:autoSpaceDN w:val="0"/>
        <w:adjustRightInd w:val="0"/>
      </w:pPr>
      <w:r>
        <w:t>I have no objection to presenting my project to an external or internal examiner assigned by the Head of the Department.</w:t>
      </w:r>
    </w:p>
    <w:p w:rsidR="00791048" w:rsidRDefault="00B56E56">
      <w:pPr>
        <w:pStyle w:val="ListParagraph"/>
        <w:numPr>
          <w:ilvl w:val="0"/>
          <w:numId w:val="1"/>
        </w:numPr>
        <w:autoSpaceDE w:val="0"/>
        <w:autoSpaceDN w:val="0"/>
        <w:adjustRightInd w:val="0"/>
      </w:pPr>
      <w:r>
        <w:t xml:space="preserve">I understand that it is my responsibility to update my advisor and FYP </w:t>
      </w:r>
      <w:r>
        <w:t xml:space="preserve">committee members with the status of my project and submit reports on time. </w:t>
      </w:r>
    </w:p>
    <w:p w:rsidR="00791048" w:rsidRDefault="00B56E56">
      <w:pPr>
        <w:pStyle w:val="ListParagraph"/>
        <w:numPr>
          <w:ilvl w:val="0"/>
          <w:numId w:val="1"/>
        </w:numPr>
        <w:autoSpaceDE w:val="0"/>
        <w:autoSpaceDN w:val="0"/>
        <w:adjustRightInd w:val="0"/>
      </w:pPr>
      <w:r>
        <w:t>I am choosing supervisor and group members on my own and that change request will not be allowed.</w:t>
      </w:r>
    </w:p>
    <w:p w:rsidR="00791048" w:rsidRDefault="00B56E56">
      <w:pPr>
        <w:pStyle w:val="ListParagraph"/>
        <w:numPr>
          <w:ilvl w:val="0"/>
          <w:numId w:val="1"/>
        </w:numPr>
        <w:autoSpaceDE w:val="0"/>
        <w:autoSpaceDN w:val="0"/>
        <w:adjustRightInd w:val="0"/>
        <w:rPr>
          <w:sz w:val="18"/>
        </w:rPr>
      </w:pPr>
      <w:r>
        <w:t>In case of dispute among students (group members), the project will be canceled a</w:t>
      </w:r>
      <w:r>
        <w:t>nd all students will be marked "</w:t>
      </w:r>
      <w:r>
        <w:rPr>
          <w:b/>
        </w:rPr>
        <w:t>fail</w:t>
      </w:r>
      <w:r>
        <w:t>”.</w:t>
      </w:r>
    </w:p>
    <w:p w:rsidR="00791048" w:rsidRDefault="00B56E56">
      <w:pPr>
        <w:autoSpaceDE w:val="0"/>
        <w:autoSpaceDN w:val="0"/>
        <w:adjustRightInd w:val="0"/>
        <w:ind w:left="720"/>
        <w:rPr>
          <w:sz w:val="18"/>
        </w:rPr>
      </w:pPr>
      <w:r>
        <w:rPr>
          <w:b/>
          <w:bCs/>
          <w:sz w:val="18"/>
        </w:rPr>
        <w:t>*-</w:t>
      </w:r>
      <w:r>
        <w:rPr>
          <w:sz w:val="18"/>
        </w:rPr>
        <w:t>Copying code from any resources</w:t>
      </w:r>
    </w:p>
    <w:p w:rsidR="00791048" w:rsidRDefault="00B56E56">
      <w:pPr>
        <w:autoSpaceDE w:val="0"/>
        <w:autoSpaceDN w:val="0"/>
        <w:adjustRightInd w:val="0"/>
        <w:ind w:left="720"/>
        <w:rPr>
          <w:sz w:val="18"/>
        </w:rPr>
      </w:pPr>
      <w:r>
        <w:rPr>
          <w:sz w:val="18"/>
        </w:rPr>
        <w:t xml:space="preserve">  -Using off the shelf components without prior permission</w:t>
      </w:r>
    </w:p>
    <w:p w:rsidR="00791048" w:rsidRDefault="00B56E56">
      <w:pPr>
        <w:autoSpaceDE w:val="0"/>
        <w:autoSpaceDN w:val="0"/>
        <w:adjustRightInd w:val="0"/>
        <w:ind w:left="720"/>
        <w:rPr>
          <w:sz w:val="18"/>
        </w:rPr>
      </w:pPr>
      <w:r>
        <w:rPr>
          <w:sz w:val="18"/>
        </w:rPr>
        <w:t xml:space="preserve">  -Outsourcing your project</w:t>
      </w:r>
    </w:p>
    <w:p w:rsidR="00791048" w:rsidRDefault="00791048"/>
    <w:p w:rsidR="00791048" w:rsidRDefault="00B56E56">
      <w:r>
        <w:t>Yours sincerely,</w:t>
      </w:r>
    </w:p>
    <w:p w:rsidR="00791048" w:rsidRDefault="00791048">
      <w:pPr>
        <w:rPr>
          <w:u w:val="single"/>
        </w:rPr>
      </w:pPr>
    </w:p>
    <w:tbl>
      <w:tblPr>
        <w:tblStyle w:val="TableGrid"/>
        <w:tblW w:w="9747" w:type="dxa"/>
        <w:tblLook w:val="04A0" w:firstRow="1" w:lastRow="0" w:firstColumn="1" w:lastColumn="0" w:noHBand="0" w:noVBand="1"/>
      </w:tblPr>
      <w:tblGrid>
        <w:gridCol w:w="715"/>
        <w:gridCol w:w="3870"/>
        <w:gridCol w:w="2880"/>
        <w:gridCol w:w="2282"/>
      </w:tblGrid>
      <w:tr w:rsidR="00791048">
        <w:trPr>
          <w:trHeight w:val="260"/>
        </w:trPr>
        <w:tc>
          <w:tcPr>
            <w:tcW w:w="715" w:type="dxa"/>
          </w:tcPr>
          <w:p w:rsidR="00791048" w:rsidRDefault="00B56E56">
            <w:pPr>
              <w:jc w:val="center"/>
            </w:pPr>
            <w:r>
              <w:rPr>
                <w:u w:val="single"/>
              </w:rPr>
              <w:t>S.No</w:t>
            </w:r>
            <w:r>
              <w:t>.</w:t>
            </w:r>
          </w:p>
        </w:tc>
        <w:tc>
          <w:tcPr>
            <w:tcW w:w="3870" w:type="dxa"/>
          </w:tcPr>
          <w:p w:rsidR="00791048" w:rsidRDefault="00B56E56">
            <w:pPr>
              <w:jc w:val="center"/>
            </w:pPr>
            <w:r>
              <w:rPr>
                <w:u w:val="single"/>
              </w:rPr>
              <w:t>Name</w:t>
            </w:r>
          </w:p>
        </w:tc>
        <w:tc>
          <w:tcPr>
            <w:tcW w:w="2880" w:type="dxa"/>
          </w:tcPr>
          <w:p w:rsidR="00791048" w:rsidRDefault="00B56E56">
            <w:pPr>
              <w:jc w:val="center"/>
            </w:pPr>
            <w:r>
              <w:rPr>
                <w:u w:val="single"/>
              </w:rPr>
              <w:t>Roll No.</w:t>
            </w:r>
          </w:p>
        </w:tc>
        <w:tc>
          <w:tcPr>
            <w:tcW w:w="2282" w:type="dxa"/>
          </w:tcPr>
          <w:p w:rsidR="00791048" w:rsidRDefault="00B56E56">
            <w:pPr>
              <w:jc w:val="center"/>
            </w:pPr>
            <w:r>
              <w:rPr>
                <w:u w:val="single"/>
              </w:rPr>
              <w:t>Signature</w:t>
            </w:r>
          </w:p>
        </w:tc>
      </w:tr>
      <w:tr w:rsidR="00791048">
        <w:trPr>
          <w:trHeight w:val="344"/>
        </w:trPr>
        <w:tc>
          <w:tcPr>
            <w:tcW w:w="715" w:type="dxa"/>
          </w:tcPr>
          <w:p w:rsidR="00791048" w:rsidRDefault="00B56E56">
            <w:r>
              <w:t>1</w:t>
            </w:r>
          </w:p>
        </w:tc>
        <w:tc>
          <w:tcPr>
            <w:tcW w:w="3870" w:type="dxa"/>
          </w:tcPr>
          <w:p w:rsidR="00791048" w:rsidRDefault="00B56E56">
            <w:r>
              <w:t>Hiba Asif</w:t>
            </w:r>
          </w:p>
        </w:tc>
        <w:tc>
          <w:tcPr>
            <w:tcW w:w="2880" w:type="dxa"/>
          </w:tcPr>
          <w:p w:rsidR="00791048" w:rsidRDefault="00B56E56">
            <w:r>
              <w:t>Comp/BS(SE)/2018/22975</w:t>
            </w:r>
          </w:p>
        </w:tc>
        <w:tc>
          <w:tcPr>
            <w:tcW w:w="2282" w:type="dxa"/>
          </w:tcPr>
          <w:p w:rsidR="00791048" w:rsidRDefault="00791048"/>
        </w:tc>
      </w:tr>
      <w:tr w:rsidR="00791048">
        <w:trPr>
          <w:trHeight w:val="344"/>
        </w:trPr>
        <w:tc>
          <w:tcPr>
            <w:tcW w:w="715" w:type="dxa"/>
          </w:tcPr>
          <w:p w:rsidR="00791048" w:rsidRDefault="00B56E56">
            <w:r>
              <w:t>2</w:t>
            </w:r>
          </w:p>
        </w:tc>
        <w:tc>
          <w:tcPr>
            <w:tcW w:w="3870" w:type="dxa"/>
          </w:tcPr>
          <w:p w:rsidR="00791048" w:rsidRDefault="00B56E56">
            <w:r>
              <w:t xml:space="preserve">Sarah </w:t>
            </w:r>
            <w:r>
              <w:t>Tariq Jilani</w:t>
            </w:r>
          </w:p>
        </w:tc>
        <w:tc>
          <w:tcPr>
            <w:tcW w:w="2880" w:type="dxa"/>
          </w:tcPr>
          <w:p w:rsidR="00791048" w:rsidRDefault="00B56E56">
            <w:r>
              <w:t>Comp/BS(SE)/2018/23002</w:t>
            </w:r>
          </w:p>
        </w:tc>
        <w:tc>
          <w:tcPr>
            <w:tcW w:w="2282" w:type="dxa"/>
          </w:tcPr>
          <w:p w:rsidR="00791048" w:rsidRDefault="00791048"/>
        </w:tc>
      </w:tr>
      <w:tr w:rsidR="00791048">
        <w:trPr>
          <w:trHeight w:val="344"/>
        </w:trPr>
        <w:tc>
          <w:tcPr>
            <w:tcW w:w="715" w:type="dxa"/>
          </w:tcPr>
          <w:p w:rsidR="00791048" w:rsidRDefault="00B56E56">
            <w:r>
              <w:t>3</w:t>
            </w:r>
          </w:p>
        </w:tc>
        <w:tc>
          <w:tcPr>
            <w:tcW w:w="3870" w:type="dxa"/>
          </w:tcPr>
          <w:p w:rsidR="00791048" w:rsidRDefault="00B56E56">
            <w:r>
              <w:t>Sukena</w:t>
            </w:r>
          </w:p>
        </w:tc>
        <w:tc>
          <w:tcPr>
            <w:tcW w:w="2880" w:type="dxa"/>
          </w:tcPr>
          <w:p w:rsidR="00791048" w:rsidRDefault="00B56E56">
            <w:r>
              <w:t>Comp/BS(SE)/2018/23005</w:t>
            </w:r>
          </w:p>
        </w:tc>
        <w:tc>
          <w:tcPr>
            <w:tcW w:w="2282" w:type="dxa"/>
          </w:tcPr>
          <w:p w:rsidR="00791048" w:rsidRDefault="00791048"/>
        </w:tc>
      </w:tr>
      <w:tr w:rsidR="00791048">
        <w:trPr>
          <w:trHeight w:val="344"/>
        </w:trPr>
        <w:tc>
          <w:tcPr>
            <w:tcW w:w="715" w:type="dxa"/>
          </w:tcPr>
          <w:p w:rsidR="00791048" w:rsidRDefault="00B56E56">
            <w:r>
              <w:t>4</w:t>
            </w:r>
          </w:p>
        </w:tc>
        <w:tc>
          <w:tcPr>
            <w:tcW w:w="3870" w:type="dxa"/>
          </w:tcPr>
          <w:p w:rsidR="00791048" w:rsidRDefault="00B56E56">
            <w:r>
              <w:t>Syeda Linta Jawaid</w:t>
            </w:r>
          </w:p>
        </w:tc>
        <w:tc>
          <w:tcPr>
            <w:tcW w:w="2880" w:type="dxa"/>
          </w:tcPr>
          <w:p w:rsidR="00791048" w:rsidRDefault="00B56E56">
            <w:r>
              <w:t>Comp/BS(SE)/2018/23008</w:t>
            </w:r>
          </w:p>
        </w:tc>
        <w:tc>
          <w:tcPr>
            <w:tcW w:w="2282" w:type="dxa"/>
          </w:tcPr>
          <w:p w:rsidR="00791048" w:rsidRDefault="00791048"/>
        </w:tc>
      </w:tr>
    </w:tbl>
    <w:p w:rsidR="00791048" w:rsidRDefault="00791048"/>
    <w:p w:rsidR="00791048" w:rsidRDefault="00B56E56">
      <w:pPr>
        <w:rPr>
          <w:b/>
          <w:sz w:val="28"/>
        </w:rPr>
      </w:pPr>
      <w:r>
        <w:rPr>
          <w:b/>
          <w:sz w:val="28"/>
        </w:rPr>
        <w:t>TABLE OF CONTENTS</w:t>
      </w:r>
      <w:bookmarkEnd w:id="1"/>
    </w:p>
    <w:p w:rsidR="00791048" w:rsidRDefault="00791048"/>
    <w:p w:rsidR="00791048" w:rsidRDefault="00B56E56">
      <w:pPr>
        <w:pStyle w:val="TOC2"/>
        <w:rPr>
          <w:rFonts w:ascii="Calibri" w:eastAsia="SimSun" w:hAnsi="Calibri" w:cs="SimSun"/>
          <w:smallCaps w:val="0"/>
          <w:noProof/>
          <w:sz w:val="22"/>
          <w:szCs w:val="22"/>
        </w:rPr>
      </w:pPr>
      <w:r>
        <w:rPr>
          <w:b/>
          <w:sz w:val="24"/>
        </w:rPr>
        <w:fldChar w:fldCharType="begin"/>
      </w:r>
      <w:r>
        <w:rPr>
          <w:sz w:val="24"/>
        </w:rPr>
        <w:instrText xml:space="preserve"> TOC \o "1-3" </w:instrText>
      </w:r>
      <w:r>
        <w:rPr>
          <w:b/>
          <w:sz w:val="24"/>
        </w:rPr>
        <w:fldChar w:fldCharType="separate"/>
      </w:r>
      <w:r>
        <w:rPr>
          <w:noProof/>
        </w:rPr>
        <w:tab/>
      </w:r>
      <w:r>
        <w:rPr>
          <w:noProof/>
        </w:rPr>
        <w:fldChar w:fldCharType="begin"/>
      </w:r>
      <w:r>
        <w:rPr>
          <w:noProof/>
        </w:rPr>
        <w:instrText xml:space="preserve"> PAGEREF _Toc66175078 \h </w:instrText>
      </w:r>
      <w:r>
        <w:rPr>
          <w:noProof/>
        </w:rPr>
      </w:r>
      <w:r>
        <w:rPr>
          <w:noProof/>
        </w:rPr>
        <w:fldChar w:fldCharType="separate"/>
      </w:r>
      <w:r>
        <w:rPr>
          <w:noProof/>
        </w:rPr>
        <w:t>1</w:t>
      </w:r>
      <w:r>
        <w:rPr>
          <w:noProof/>
        </w:rPr>
        <w:fldChar w:fldCharType="end"/>
      </w:r>
    </w:p>
    <w:p w:rsidR="00791048" w:rsidRDefault="00B56E56">
      <w:pPr>
        <w:pStyle w:val="TOC1"/>
        <w:rPr>
          <w:rFonts w:ascii="Calibri" w:eastAsia="SimSun" w:hAnsi="Calibri" w:cs="SimSun"/>
          <w:b w:val="0"/>
          <w:caps w:val="0"/>
          <w:noProof/>
          <w:sz w:val="22"/>
          <w:szCs w:val="22"/>
        </w:rPr>
      </w:pPr>
      <w:r>
        <w:rPr>
          <w:smallCaps/>
          <w:noProof/>
        </w:rPr>
        <w:t>Project Summary</w:t>
      </w:r>
      <w:r>
        <w:rPr>
          <w:noProof/>
        </w:rPr>
        <w:tab/>
      </w:r>
      <w:r>
        <w:rPr>
          <w:noProof/>
        </w:rPr>
        <w:fldChar w:fldCharType="begin"/>
      </w:r>
      <w:r>
        <w:rPr>
          <w:noProof/>
        </w:rPr>
        <w:instrText xml:space="preserve"> PAGEREF _Toc66175079 \h </w:instrText>
      </w:r>
      <w:r>
        <w:rPr>
          <w:noProof/>
        </w:rPr>
      </w:r>
      <w:r>
        <w:rPr>
          <w:noProof/>
        </w:rPr>
        <w:fldChar w:fldCharType="separate"/>
      </w:r>
      <w:r>
        <w:rPr>
          <w:noProof/>
        </w:rPr>
        <w:t>1</w:t>
      </w:r>
      <w:r>
        <w:rPr>
          <w:noProof/>
        </w:rPr>
        <w:fldChar w:fldCharType="end"/>
      </w:r>
    </w:p>
    <w:p w:rsidR="00791048" w:rsidRDefault="00B56E56">
      <w:pPr>
        <w:pStyle w:val="TOC2"/>
        <w:rPr>
          <w:rFonts w:ascii="Calibri" w:eastAsia="SimSun" w:hAnsi="Calibri" w:cs="SimSun"/>
          <w:smallCaps w:val="0"/>
          <w:noProof/>
          <w:sz w:val="22"/>
          <w:szCs w:val="22"/>
        </w:rPr>
      </w:pPr>
      <w:r>
        <w:rPr>
          <w:noProof/>
          <w:color w:val="000000"/>
          <w:u w:val="single"/>
        </w:rPr>
        <w:t>Overview</w:t>
      </w:r>
      <w:r>
        <w:rPr>
          <w:noProof/>
        </w:rPr>
        <w:tab/>
      </w:r>
      <w:r>
        <w:rPr>
          <w:noProof/>
        </w:rPr>
        <w:fldChar w:fldCharType="begin"/>
      </w:r>
      <w:r>
        <w:rPr>
          <w:noProof/>
        </w:rPr>
        <w:instrText xml:space="preserve"> PAGEREF _Toc66175080 \h </w:instrText>
      </w:r>
      <w:r>
        <w:rPr>
          <w:noProof/>
        </w:rPr>
      </w:r>
      <w:r>
        <w:rPr>
          <w:noProof/>
        </w:rPr>
        <w:fldChar w:fldCharType="separate"/>
      </w:r>
      <w:r>
        <w:rPr>
          <w:noProof/>
        </w:rPr>
        <w:t>1</w:t>
      </w:r>
      <w:r>
        <w:rPr>
          <w:noProof/>
        </w:rPr>
        <w:fldChar w:fldCharType="end"/>
      </w:r>
    </w:p>
    <w:p w:rsidR="00791048" w:rsidRDefault="00B56E56">
      <w:pPr>
        <w:pStyle w:val="TOC2"/>
        <w:rPr>
          <w:rFonts w:ascii="Calibri" w:eastAsia="SimSun" w:hAnsi="Calibri" w:cs="SimSun"/>
          <w:smallCaps w:val="0"/>
          <w:noProof/>
          <w:sz w:val="22"/>
          <w:szCs w:val="22"/>
        </w:rPr>
      </w:pPr>
      <w:r>
        <w:rPr>
          <w:noProof/>
          <w:u w:val="single"/>
        </w:rPr>
        <w:t>Scope</w:t>
      </w:r>
      <w:r>
        <w:rPr>
          <w:noProof/>
        </w:rPr>
        <w:tab/>
      </w:r>
      <w:r>
        <w:rPr>
          <w:noProof/>
        </w:rPr>
        <w:fldChar w:fldCharType="begin"/>
      </w:r>
      <w:r>
        <w:rPr>
          <w:noProof/>
        </w:rPr>
        <w:instrText xml:space="preserve"> PAGEREF _Toc66175081 \h </w:instrText>
      </w:r>
      <w:r>
        <w:rPr>
          <w:noProof/>
        </w:rPr>
      </w:r>
      <w:r>
        <w:rPr>
          <w:noProof/>
        </w:rPr>
        <w:fldChar w:fldCharType="separate"/>
      </w:r>
      <w:r>
        <w:rPr>
          <w:noProof/>
        </w:rPr>
        <w:t>1</w:t>
      </w:r>
      <w:r>
        <w:rPr>
          <w:noProof/>
        </w:rPr>
        <w:fldChar w:fldCharType="end"/>
      </w:r>
    </w:p>
    <w:p w:rsidR="00791048" w:rsidRDefault="00B56E56">
      <w:pPr>
        <w:pStyle w:val="TOC3"/>
        <w:rPr>
          <w:rFonts w:ascii="Calibri" w:eastAsia="SimSun" w:hAnsi="Calibri" w:cs="SimSun"/>
          <w:i w:val="0"/>
          <w:noProof/>
          <w:sz w:val="22"/>
          <w:szCs w:val="22"/>
        </w:rPr>
      </w:pPr>
      <w:r>
        <w:rPr>
          <w:noProof/>
        </w:rPr>
        <w:t>In scope:</w:t>
      </w:r>
      <w:r>
        <w:rPr>
          <w:noProof/>
        </w:rPr>
        <w:tab/>
      </w:r>
      <w:r>
        <w:rPr>
          <w:noProof/>
        </w:rPr>
        <w:fldChar w:fldCharType="begin"/>
      </w:r>
      <w:r>
        <w:rPr>
          <w:noProof/>
        </w:rPr>
        <w:instrText xml:space="preserve"> PAGEREF _Toc66175082 \h </w:instrText>
      </w:r>
      <w:r>
        <w:rPr>
          <w:noProof/>
        </w:rPr>
      </w:r>
      <w:r>
        <w:rPr>
          <w:noProof/>
        </w:rPr>
        <w:fldChar w:fldCharType="separate"/>
      </w:r>
      <w:r>
        <w:rPr>
          <w:noProof/>
        </w:rPr>
        <w:t>1</w:t>
      </w:r>
      <w:r>
        <w:rPr>
          <w:noProof/>
        </w:rPr>
        <w:fldChar w:fldCharType="end"/>
      </w:r>
    </w:p>
    <w:p w:rsidR="00791048" w:rsidRDefault="00B56E56">
      <w:pPr>
        <w:pStyle w:val="TOC3"/>
        <w:tabs>
          <w:tab w:val="left" w:pos="600"/>
        </w:tabs>
        <w:rPr>
          <w:rFonts w:ascii="Calibri" w:eastAsia="SimSun" w:hAnsi="Calibri" w:cs="SimSun"/>
          <w:i w:val="0"/>
          <w:noProof/>
          <w:sz w:val="22"/>
          <w:szCs w:val="22"/>
        </w:rPr>
      </w:pPr>
      <w:r>
        <w:rPr>
          <w:rFonts w:ascii="Symbol" w:hAnsi="Symbol"/>
          <w:noProof/>
        </w:rPr>
        <w:t></w:t>
      </w:r>
      <w:r>
        <w:rPr>
          <w:rFonts w:ascii="Calibri" w:eastAsia="SimSun" w:hAnsi="Calibri" w:cs="SimSun"/>
          <w:i w:val="0"/>
          <w:noProof/>
          <w:sz w:val="22"/>
          <w:szCs w:val="22"/>
        </w:rPr>
        <w:tab/>
      </w:r>
      <w:r>
        <w:rPr>
          <w:noProof/>
        </w:rPr>
        <w:t>Personalized recommendation of</w:t>
      </w:r>
      <w:r>
        <w:rPr>
          <w:noProof/>
        </w:rPr>
        <w:t xml:space="preserve"> related Quranic verses, scholars sermons and hadith</w:t>
      </w:r>
      <w:r>
        <w:rPr>
          <w:noProof/>
        </w:rPr>
        <w:tab/>
      </w:r>
      <w:r>
        <w:rPr>
          <w:noProof/>
        </w:rPr>
        <w:fldChar w:fldCharType="begin"/>
      </w:r>
      <w:r>
        <w:rPr>
          <w:noProof/>
        </w:rPr>
        <w:instrText xml:space="preserve"> PAGEREF _Toc66175083 \h </w:instrText>
      </w:r>
      <w:r>
        <w:rPr>
          <w:noProof/>
        </w:rPr>
      </w:r>
      <w:r>
        <w:rPr>
          <w:noProof/>
        </w:rPr>
        <w:fldChar w:fldCharType="separate"/>
      </w:r>
      <w:r>
        <w:rPr>
          <w:noProof/>
        </w:rPr>
        <w:t>1</w:t>
      </w:r>
      <w:r>
        <w:rPr>
          <w:noProof/>
        </w:rPr>
        <w:fldChar w:fldCharType="end"/>
      </w:r>
    </w:p>
    <w:p w:rsidR="00791048" w:rsidRDefault="00B56E56">
      <w:pPr>
        <w:pStyle w:val="TOC3"/>
        <w:rPr>
          <w:rFonts w:ascii="Calibri" w:eastAsia="SimSun" w:hAnsi="Calibri" w:cs="SimSun"/>
          <w:i w:val="0"/>
          <w:noProof/>
          <w:sz w:val="22"/>
          <w:szCs w:val="22"/>
        </w:rPr>
      </w:pPr>
      <w:r>
        <w:rPr>
          <w:noProof/>
        </w:rPr>
        <w:t>Out of scope:</w:t>
      </w:r>
      <w:r>
        <w:rPr>
          <w:noProof/>
        </w:rPr>
        <w:tab/>
      </w:r>
      <w:r>
        <w:rPr>
          <w:noProof/>
        </w:rPr>
        <w:fldChar w:fldCharType="begin"/>
      </w:r>
      <w:r>
        <w:rPr>
          <w:noProof/>
        </w:rPr>
        <w:instrText xml:space="preserve"> PAGEREF _Toc66175084 \h </w:instrText>
      </w:r>
      <w:r>
        <w:rPr>
          <w:noProof/>
        </w:rPr>
      </w:r>
      <w:r>
        <w:rPr>
          <w:noProof/>
        </w:rPr>
        <w:fldChar w:fldCharType="separate"/>
      </w:r>
      <w:r>
        <w:rPr>
          <w:noProof/>
        </w:rPr>
        <w:t>2</w:t>
      </w:r>
      <w:r>
        <w:rPr>
          <w:noProof/>
        </w:rPr>
        <w:fldChar w:fldCharType="end"/>
      </w:r>
    </w:p>
    <w:p w:rsidR="00791048" w:rsidRDefault="00B56E56">
      <w:pPr>
        <w:pStyle w:val="TOC3"/>
        <w:rPr>
          <w:rFonts w:ascii="Calibri" w:eastAsia="SimSun" w:hAnsi="Calibri" w:cs="SimSun"/>
          <w:i w:val="0"/>
          <w:noProof/>
          <w:sz w:val="22"/>
          <w:szCs w:val="22"/>
        </w:rPr>
      </w:pPr>
      <w:r>
        <w:rPr>
          <w:noProof/>
          <w:u w:val="single"/>
        </w:rPr>
        <w:t>Deliverables produced:</w:t>
      </w:r>
      <w:r>
        <w:rPr>
          <w:noProof/>
        </w:rPr>
        <w:tab/>
      </w:r>
      <w:r>
        <w:rPr>
          <w:noProof/>
        </w:rPr>
        <w:fldChar w:fldCharType="begin"/>
      </w:r>
      <w:r>
        <w:rPr>
          <w:noProof/>
        </w:rPr>
        <w:instrText xml:space="preserve"> PAGEREF _Toc66175085 \h </w:instrText>
      </w:r>
      <w:r>
        <w:rPr>
          <w:noProof/>
        </w:rPr>
      </w:r>
      <w:r>
        <w:rPr>
          <w:noProof/>
        </w:rPr>
        <w:fldChar w:fldCharType="separate"/>
      </w:r>
      <w:r>
        <w:rPr>
          <w:noProof/>
        </w:rPr>
        <w:t>2</w:t>
      </w:r>
      <w:r>
        <w:rPr>
          <w:noProof/>
        </w:rPr>
        <w:fldChar w:fldCharType="end"/>
      </w:r>
    </w:p>
    <w:p w:rsidR="00791048" w:rsidRDefault="00B56E56">
      <w:pPr>
        <w:pStyle w:val="TOC2"/>
        <w:rPr>
          <w:rFonts w:ascii="Calibri" w:eastAsia="SimSun" w:hAnsi="Calibri" w:cs="SimSun"/>
          <w:smallCaps w:val="0"/>
          <w:noProof/>
          <w:sz w:val="22"/>
          <w:szCs w:val="22"/>
        </w:rPr>
      </w:pPr>
      <w:r>
        <w:rPr>
          <w:noProof/>
          <w:u w:val="single"/>
        </w:rPr>
        <w:t>website</w:t>
      </w:r>
      <w:r>
        <w:rPr>
          <w:noProof/>
        </w:rPr>
        <w:tab/>
      </w:r>
      <w:r>
        <w:rPr>
          <w:noProof/>
        </w:rPr>
        <w:fldChar w:fldCharType="begin"/>
      </w:r>
      <w:r>
        <w:rPr>
          <w:noProof/>
        </w:rPr>
        <w:instrText xml:space="preserve"> PAGEREF _Toc66175086 \h </w:instrText>
      </w:r>
      <w:r>
        <w:rPr>
          <w:noProof/>
        </w:rPr>
      </w:r>
      <w:r>
        <w:rPr>
          <w:noProof/>
        </w:rPr>
        <w:fldChar w:fldCharType="separate"/>
      </w:r>
      <w:r>
        <w:rPr>
          <w:noProof/>
        </w:rPr>
        <w:t>2</w:t>
      </w:r>
      <w:r>
        <w:rPr>
          <w:noProof/>
        </w:rPr>
        <w:fldChar w:fldCharType="end"/>
      </w:r>
    </w:p>
    <w:p w:rsidR="00791048" w:rsidRDefault="00B56E56">
      <w:pPr>
        <w:pStyle w:val="TOC2"/>
        <w:rPr>
          <w:rFonts w:ascii="Calibri" w:eastAsia="SimSun" w:hAnsi="Calibri" w:cs="SimSun"/>
          <w:smallCaps w:val="0"/>
          <w:noProof/>
          <w:sz w:val="22"/>
          <w:szCs w:val="22"/>
        </w:rPr>
      </w:pPr>
      <w:r>
        <w:rPr>
          <w:noProof/>
        </w:rPr>
        <w:t>Objectives</w:t>
      </w:r>
      <w:r>
        <w:rPr>
          <w:noProof/>
        </w:rPr>
        <w:tab/>
      </w:r>
      <w:r>
        <w:rPr>
          <w:noProof/>
        </w:rPr>
        <w:fldChar w:fldCharType="begin"/>
      </w:r>
      <w:r>
        <w:rPr>
          <w:noProof/>
        </w:rPr>
        <w:instrText xml:space="preserve"> PAGEREF _Toc66175087 \h </w:instrText>
      </w:r>
      <w:r>
        <w:rPr>
          <w:noProof/>
        </w:rPr>
      </w:r>
      <w:r>
        <w:rPr>
          <w:noProof/>
        </w:rPr>
        <w:fldChar w:fldCharType="separate"/>
      </w:r>
      <w:r>
        <w:rPr>
          <w:noProof/>
        </w:rPr>
        <w:t>2</w:t>
      </w:r>
      <w:r>
        <w:rPr>
          <w:noProof/>
        </w:rPr>
        <w:fldChar w:fldCharType="end"/>
      </w:r>
    </w:p>
    <w:p w:rsidR="00791048" w:rsidRDefault="00B56E56">
      <w:pPr>
        <w:pStyle w:val="TOC1"/>
        <w:rPr>
          <w:rFonts w:ascii="Calibri" w:eastAsia="SimSun" w:hAnsi="Calibri" w:cs="SimSun"/>
          <w:b w:val="0"/>
          <w:caps w:val="0"/>
          <w:noProof/>
          <w:sz w:val="22"/>
          <w:szCs w:val="22"/>
        </w:rPr>
      </w:pPr>
      <w:r>
        <w:rPr>
          <w:smallCaps/>
          <w:noProof/>
        </w:rPr>
        <w:t>Project Approach</w:t>
      </w:r>
      <w:r>
        <w:rPr>
          <w:noProof/>
        </w:rPr>
        <w:tab/>
      </w:r>
      <w:r>
        <w:rPr>
          <w:noProof/>
        </w:rPr>
        <w:fldChar w:fldCharType="begin"/>
      </w:r>
      <w:r>
        <w:rPr>
          <w:noProof/>
        </w:rPr>
        <w:instrText xml:space="preserve"> PAGEREF _Toc66175088 \h </w:instrText>
      </w:r>
      <w:r>
        <w:rPr>
          <w:noProof/>
        </w:rPr>
      </w:r>
      <w:r>
        <w:rPr>
          <w:noProof/>
        </w:rPr>
        <w:fldChar w:fldCharType="separate"/>
      </w:r>
      <w:r>
        <w:rPr>
          <w:noProof/>
        </w:rPr>
        <w:t>2</w:t>
      </w:r>
      <w:r>
        <w:rPr>
          <w:noProof/>
        </w:rPr>
        <w:fldChar w:fldCharType="end"/>
      </w:r>
    </w:p>
    <w:p w:rsidR="00791048" w:rsidRDefault="00B56E56">
      <w:pPr>
        <w:pStyle w:val="TOC2"/>
        <w:rPr>
          <w:rFonts w:ascii="Calibri" w:eastAsia="SimSun" w:hAnsi="Calibri" w:cs="SimSun"/>
          <w:smallCaps w:val="0"/>
          <w:noProof/>
          <w:sz w:val="22"/>
          <w:szCs w:val="22"/>
        </w:rPr>
      </w:pPr>
      <w:r>
        <w:rPr>
          <w:noProof/>
        </w:rPr>
        <w:t>Tools and Technologies</w:t>
      </w:r>
      <w:r>
        <w:rPr>
          <w:noProof/>
        </w:rPr>
        <w:tab/>
      </w:r>
      <w:r>
        <w:rPr>
          <w:noProof/>
        </w:rPr>
        <w:fldChar w:fldCharType="begin"/>
      </w:r>
      <w:r>
        <w:rPr>
          <w:noProof/>
        </w:rPr>
        <w:instrText xml:space="preserve"> PAGEREF _Toc66175089 \h </w:instrText>
      </w:r>
      <w:r>
        <w:rPr>
          <w:noProof/>
        </w:rPr>
      </w:r>
      <w:r>
        <w:rPr>
          <w:noProof/>
        </w:rPr>
        <w:fldChar w:fldCharType="separate"/>
      </w:r>
      <w:r>
        <w:rPr>
          <w:noProof/>
        </w:rPr>
        <w:t>3</w:t>
      </w:r>
      <w:r>
        <w:rPr>
          <w:noProof/>
        </w:rPr>
        <w:fldChar w:fldCharType="end"/>
      </w:r>
    </w:p>
    <w:p w:rsidR="00791048" w:rsidRDefault="00B56E56">
      <w:pPr>
        <w:pStyle w:val="TOC2"/>
        <w:rPr>
          <w:rFonts w:ascii="Calibri" w:eastAsia="SimSun" w:hAnsi="Calibri" w:cs="SimSun"/>
          <w:smallCaps w:val="0"/>
          <w:noProof/>
          <w:sz w:val="22"/>
          <w:szCs w:val="22"/>
        </w:rPr>
      </w:pPr>
      <w:r>
        <w:rPr>
          <w:noProof/>
        </w:rPr>
        <w:t>Estimated Duration</w:t>
      </w:r>
      <w:r>
        <w:rPr>
          <w:noProof/>
        </w:rPr>
        <w:tab/>
      </w:r>
      <w:r>
        <w:rPr>
          <w:noProof/>
        </w:rPr>
        <w:fldChar w:fldCharType="begin"/>
      </w:r>
      <w:r>
        <w:rPr>
          <w:noProof/>
        </w:rPr>
        <w:instrText xml:space="preserve"> PAGEREF _Toc66175090 \h </w:instrText>
      </w:r>
      <w:r>
        <w:rPr>
          <w:noProof/>
        </w:rPr>
      </w:r>
      <w:r>
        <w:rPr>
          <w:noProof/>
        </w:rPr>
        <w:fldChar w:fldCharType="separate"/>
      </w:r>
      <w:r>
        <w:rPr>
          <w:noProof/>
        </w:rPr>
        <w:t>3</w:t>
      </w:r>
      <w:r>
        <w:rPr>
          <w:noProof/>
        </w:rPr>
        <w:fldChar w:fldCharType="end"/>
      </w:r>
    </w:p>
    <w:p w:rsidR="00791048" w:rsidRDefault="00B56E56">
      <w:pPr>
        <w:pStyle w:val="TOC1"/>
        <w:rPr>
          <w:rFonts w:ascii="Calibri" w:eastAsia="SimSun" w:hAnsi="Calibri" w:cs="SimSun"/>
          <w:b w:val="0"/>
          <w:caps w:val="0"/>
          <w:noProof/>
          <w:sz w:val="22"/>
          <w:szCs w:val="22"/>
        </w:rPr>
      </w:pPr>
      <w:r>
        <w:rPr>
          <w:smallCaps/>
          <w:noProof/>
        </w:rPr>
        <w:t>Market and Competition</w:t>
      </w:r>
      <w:r>
        <w:rPr>
          <w:noProof/>
        </w:rPr>
        <w:tab/>
      </w:r>
      <w:r>
        <w:rPr>
          <w:noProof/>
        </w:rPr>
        <w:fldChar w:fldCharType="begin"/>
      </w:r>
      <w:r>
        <w:rPr>
          <w:noProof/>
        </w:rPr>
        <w:instrText xml:space="preserve"> PAGEREF _Toc66175091 \h </w:instrText>
      </w:r>
      <w:r>
        <w:rPr>
          <w:noProof/>
        </w:rPr>
      </w:r>
      <w:r>
        <w:rPr>
          <w:noProof/>
        </w:rPr>
        <w:fldChar w:fldCharType="separate"/>
      </w:r>
      <w:r>
        <w:rPr>
          <w:noProof/>
        </w:rPr>
        <w:t>4</w:t>
      </w:r>
      <w:r>
        <w:rPr>
          <w:noProof/>
        </w:rPr>
        <w:fldChar w:fldCharType="end"/>
      </w:r>
    </w:p>
    <w:p w:rsidR="00791048" w:rsidRDefault="00B56E56">
      <w:pPr>
        <w:spacing w:line="360" w:lineRule="auto"/>
        <w:rPr>
          <w:sz w:val="24"/>
        </w:rPr>
      </w:pPr>
      <w:r>
        <w:rPr>
          <w:caps/>
          <w:sz w:val="24"/>
        </w:rPr>
        <w:fldChar w:fldCharType="end"/>
      </w:r>
    </w:p>
    <w:p w:rsidR="00791048" w:rsidRDefault="00791048"/>
    <w:p w:rsidR="00791048" w:rsidRDefault="00791048"/>
    <w:p w:rsidR="00791048" w:rsidRDefault="00791048"/>
    <w:p w:rsidR="00791048" w:rsidRDefault="00791048"/>
    <w:p w:rsidR="00791048" w:rsidRDefault="00B56E56">
      <w:pPr>
        <w:tabs>
          <w:tab w:val="left" w:pos="5355"/>
        </w:tabs>
      </w:pPr>
      <w:r>
        <w:tab/>
      </w:r>
    </w:p>
    <w:p w:rsidR="00791048" w:rsidRDefault="00B56E56">
      <w:pPr>
        <w:tabs>
          <w:tab w:val="left" w:pos="5355"/>
        </w:tabs>
        <w:sectPr w:rsidR="00791048">
          <w:headerReference w:type="default" r:id="rId10"/>
          <w:headerReference w:type="first" r:id="rId11"/>
          <w:footerReference w:type="first" r:id="rId12"/>
          <w:pgSz w:w="12240" w:h="15840"/>
          <w:pgMar w:top="1440" w:right="1440" w:bottom="1440" w:left="1440" w:header="677" w:footer="677" w:gutter="0"/>
          <w:pgNumType w:start="1"/>
          <w:cols w:space="720"/>
          <w:titlePg/>
          <w:docGrid w:linePitch="272"/>
        </w:sectPr>
      </w:pPr>
      <w:r>
        <w:tab/>
      </w:r>
    </w:p>
    <w:p w:rsidR="00791048" w:rsidRDefault="00B56E56">
      <w:pPr>
        <w:pStyle w:val="Heading1"/>
        <w:tabs>
          <w:tab w:val="left" w:pos="5355"/>
        </w:tabs>
        <w:jc w:val="both"/>
        <w:rPr>
          <w:smallCaps/>
          <w:sz w:val="32"/>
          <w:szCs w:val="32"/>
        </w:rPr>
      </w:pPr>
      <w:bookmarkStart w:id="2" w:name="_Toc66175079"/>
      <w:r>
        <w:rPr>
          <w:smallCaps/>
          <w:sz w:val="32"/>
          <w:szCs w:val="32"/>
        </w:rPr>
        <w:lastRenderedPageBreak/>
        <w:t>Project Summary</w:t>
      </w:r>
      <w:bookmarkEnd w:id="2"/>
    </w:p>
    <w:p w:rsidR="00791048" w:rsidRDefault="00791048"/>
    <w:p w:rsidR="00791048" w:rsidRDefault="00B56E56">
      <w:pPr>
        <w:pStyle w:val="BodyText2"/>
        <w:jc w:val="both"/>
        <w:rPr>
          <w:ins w:id="3" w:author="CPH1923" w:date="2021-03-10T16:20:00Z"/>
          <w:i w:val="0"/>
          <w:color w:val="000000"/>
          <w:sz w:val="22"/>
          <w:szCs w:val="22"/>
        </w:rPr>
      </w:pPr>
      <w:r>
        <w:rPr>
          <w:i w:val="0"/>
          <w:color w:val="000000"/>
          <w:sz w:val="22"/>
          <w:szCs w:val="22"/>
        </w:rPr>
        <w:t xml:space="preserve">Psychological issues like depression and anxiety can happen to any of us and nowadays it is increasing day by day. </w:t>
      </w:r>
      <w:ins w:id="4" w:author="CPH1923" w:date="2021-03-10T16:07:00Z">
        <w:r>
          <w:rPr>
            <w:i w:val="0"/>
            <w:color w:val="000000"/>
            <w:sz w:val="22"/>
            <w:szCs w:val="22"/>
          </w:rPr>
          <w:t>W</w:t>
        </w:r>
        <w:r>
          <w:rPr>
            <w:i w:val="0"/>
            <w:color w:val="000000"/>
            <w:sz w:val="22"/>
            <w:szCs w:val="22"/>
          </w:rPr>
          <w:t>e</w:t>
        </w:r>
        <w:r>
          <w:rPr>
            <w:i w:val="0"/>
            <w:color w:val="000000"/>
            <w:sz w:val="22"/>
            <w:szCs w:val="22"/>
          </w:rPr>
          <w:t xml:space="preserve"> </w:t>
        </w:r>
        <w:r>
          <w:rPr>
            <w:i w:val="0"/>
            <w:color w:val="000000"/>
            <w:sz w:val="22"/>
            <w:szCs w:val="22"/>
          </w:rPr>
          <w:t>Muslim</w:t>
        </w:r>
        <w:r>
          <w:rPr>
            <w:i w:val="0"/>
            <w:color w:val="000000"/>
            <w:sz w:val="22"/>
            <w:szCs w:val="22"/>
          </w:rPr>
          <w:t>s</w:t>
        </w:r>
        <w:r>
          <w:rPr>
            <w:i w:val="0"/>
            <w:color w:val="000000"/>
            <w:sz w:val="22"/>
            <w:szCs w:val="22"/>
          </w:rPr>
          <w:t>,</w:t>
        </w:r>
        <w:r>
          <w:rPr>
            <w:i w:val="0"/>
            <w:color w:val="000000"/>
            <w:sz w:val="22"/>
            <w:szCs w:val="22"/>
          </w:rPr>
          <w:t xml:space="preserve"> </w:t>
        </w:r>
        <w:r>
          <w:rPr>
            <w:i w:val="0"/>
            <w:color w:val="000000"/>
            <w:sz w:val="22"/>
            <w:szCs w:val="22"/>
          </w:rPr>
          <w:t>b</w:t>
        </w:r>
        <w:r>
          <w:rPr>
            <w:i w:val="0"/>
            <w:color w:val="000000"/>
            <w:sz w:val="22"/>
            <w:szCs w:val="22"/>
          </w:rPr>
          <w:t>e</w:t>
        </w:r>
        <w:r>
          <w:rPr>
            <w:i w:val="0"/>
            <w:color w:val="000000"/>
            <w:sz w:val="22"/>
            <w:szCs w:val="22"/>
          </w:rPr>
          <w:t>l</w:t>
        </w:r>
        <w:r>
          <w:rPr>
            <w:i w:val="0"/>
            <w:color w:val="000000"/>
            <w:sz w:val="22"/>
            <w:szCs w:val="22"/>
          </w:rPr>
          <w:t>i</w:t>
        </w:r>
        <w:r>
          <w:rPr>
            <w:i w:val="0"/>
            <w:color w:val="000000"/>
            <w:sz w:val="22"/>
            <w:szCs w:val="22"/>
          </w:rPr>
          <w:t>e</w:t>
        </w:r>
        <w:r>
          <w:rPr>
            <w:i w:val="0"/>
            <w:color w:val="000000"/>
            <w:sz w:val="22"/>
            <w:szCs w:val="22"/>
          </w:rPr>
          <w:t>ve</w:t>
        </w:r>
        <w:r>
          <w:rPr>
            <w:i w:val="0"/>
            <w:color w:val="000000"/>
            <w:sz w:val="22"/>
            <w:szCs w:val="22"/>
          </w:rPr>
          <w:t xml:space="preserve"> that</w:t>
        </w:r>
        <w:r>
          <w:rPr>
            <w:i w:val="0"/>
            <w:color w:val="000000"/>
            <w:sz w:val="22"/>
            <w:szCs w:val="22"/>
          </w:rPr>
          <w:t xml:space="preserve"> </w:t>
        </w:r>
        <w:r>
          <w:rPr>
            <w:i w:val="0"/>
            <w:color w:val="000000"/>
            <w:sz w:val="22"/>
            <w:szCs w:val="22"/>
          </w:rPr>
          <w:t>p</w:t>
        </w:r>
        <w:r>
          <w:rPr>
            <w:i w:val="0"/>
            <w:color w:val="000000"/>
            <w:sz w:val="22"/>
            <w:szCs w:val="22"/>
          </w:rPr>
          <w:t>s</w:t>
        </w:r>
        <w:r>
          <w:rPr>
            <w:i w:val="0"/>
            <w:color w:val="000000"/>
            <w:sz w:val="22"/>
            <w:szCs w:val="22"/>
          </w:rPr>
          <w:t>y</w:t>
        </w:r>
        <w:r>
          <w:rPr>
            <w:i w:val="0"/>
            <w:color w:val="000000"/>
            <w:sz w:val="22"/>
            <w:szCs w:val="22"/>
          </w:rPr>
          <w:t>c</w:t>
        </w:r>
        <w:r>
          <w:rPr>
            <w:i w:val="0"/>
            <w:color w:val="000000"/>
            <w:sz w:val="22"/>
            <w:szCs w:val="22"/>
          </w:rPr>
          <w:t>h</w:t>
        </w:r>
        <w:r>
          <w:rPr>
            <w:i w:val="0"/>
            <w:color w:val="000000"/>
            <w:sz w:val="22"/>
            <w:szCs w:val="22"/>
          </w:rPr>
          <w:t>olog</w:t>
        </w:r>
        <w:r>
          <w:rPr>
            <w:i w:val="0"/>
            <w:color w:val="000000"/>
            <w:sz w:val="22"/>
            <w:szCs w:val="22"/>
          </w:rPr>
          <w:t>i</w:t>
        </w:r>
        <w:r>
          <w:rPr>
            <w:i w:val="0"/>
            <w:color w:val="000000"/>
            <w:sz w:val="22"/>
            <w:szCs w:val="22"/>
          </w:rPr>
          <w:t>c</w:t>
        </w:r>
        <w:r>
          <w:rPr>
            <w:i w:val="0"/>
            <w:color w:val="000000"/>
            <w:sz w:val="22"/>
            <w:szCs w:val="22"/>
          </w:rPr>
          <w:t>a</w:t>
        </w:r>
        <w:r>
          <w:rPr>
            <w:i w:val="0"/>
            <w:color w:val="000000"/>
            <w:sz w:val="22"/>
            <w:szCs w:val="22"/>
          </w:rPr>
          <w:t>l</w:t>
        </w:r>
        <w:r>
          <w:rPr>
            <w:i w:val="0"/>
            <w:color w:val="000000"/>
            <w:sz w:val="22"/>
            <w:szCs w:val="22"/>
          </w:rPr>
          <w:t xml:space="preserve"> </w:t>
        </w:r>
      </w:ins>
      <w:ins w:id="5" w:author="CPH1923" w:date="2021-03-10T16:08:00Z">
        <w:r>
          <w:rPr>
            <w:i w:val="0"/>
            <w:color w:val="000000"/>
            <w:sz w:val="22"/>
            <w:szCs w:val="22"/>
          </w:rPr>
          <w:t>p</w:t>
        </w:r>
        <w:r>
          <w:rPr>
            <w:i w:val="0"/>
            <w:color w:val="000000"/>
            <w:sz w:val="22"/>
            <w:szCs w:val="22"/>
          </w:rPr>
          <w:t>e</w:t>
        </w:r>
        <w:r>
          <w:rPr>
            <w:i w:val="0"/>
            <w:color w:val="000000"/>
            <w:sz w:val="22"/>
            <w:szCs w:val="22"/>
          </w:rPr>
          <w:t>a</w:t>
        </w:r>
        <w:r>
          <w:rPr>
            <w:i w:val="0"/>
            <w:color w:val="000000"/>
            <w:sz w:val="22"/>
            <w:szCs w:val="22"/>
          </w:rPr>
          <w:t>ce</w:t>
        </w:r>
        <w:r>
          <w:rPr>
            <w:i w:val="0"/>
            <w:color w:val="000000"/>
            <w:sz w:val="22"/>
            <w:szCs w:val="22"/>
          </w:rPr>
          <w:t xml:space="preserve"> and</w:t>
        </w:r>
        <w:r>
          <w:rPr>
            <w:i w:val="0"/>
            <w:color w:val="000000"/>
            <w:sz w:val="22"/>
            <w:szCs w:val="22"/>
          </w:rPr>
          <w:t xml:space="preserve"> </w:t>
        </w:r>
        <w:r>
          <w:rPr>
            <w:i w:val="0"/>
            <w:color w:val="000000"/>
            <w:sz w:val="22"/>
            <w:szCs w:val="22"/>
          </w:rPr>
          <w:t>s</w:t>
        </w:r>
        <w:r>
          <w:rPr>
            <w:i w:val="0"/>
            <w:color w:val="000000"/>
            <w:sz w:val="22"/>
            <w:szCs w:val="22"/>
          </w:rPr>
          <w:t>o</w:t>
        </w:r>
        <w:r>
          <w:rPr>
            <w:i w:val="0"/>
            <w:color w:val="000000"/>
            <w:sz w:val="22"/>
            <w:szCs w:val="22"/>
          </w:rPr>
          <w:t>u</w:t>
        </w:r>
        <w:r>
          <w:rPr>
            <w:i w:val="0"/>
            <w:color w:val="000000"/>
            <w:sz w:val="22"/>
            <w:szCs w:val="22"/>
          </w:rPr>
          <w:t>n</w:t>
        </w:r>
        <w:r>
          <w:rPr>
            <w:i w:val="0"/>
            <w:color w:val="000000"/>
            <w:sz w:val="22"/>
            <w:szCs w:val="22"/>
          </w:rPr>
          <w:t>d</w:t>
        </w:r>
        <w:r>
          <w:rPr>
            <w:i w:val="0"/>
            <w:color w:val="000000"/>
            <w:sz w:val="22"/>
            <w:szCs w:val="22"/>
          </w:rPr>
          <w:t>n</w:t>
        </w:r>
        <w:r>
          <w:rPr>
            <w:i w:val="0"/>
            <w:color w:val="000000"/>
            <w:sz w:val="22"/>
            <w:szCs w:val="22"/>
          </w:rPr>
          <w:t>ess</w:t>
        </w:r>
        <w:r>
          <w:rPr>
            <w:i w:val="0"/>
            <w:color w:val="000000"/>
            <w:sz w:val="22"/>
            <w:szCs w:val="22"/>
          </w:rPr>
          <w:t xml:space="preserve"> </w:t>
        </w:r>
        <w:r>
          <w:rPr>
            <w:i w:val="0"/>
            <w:color w:val="000000"/>
            <w:sz w:val="22"/>
            <w:szCs w:val="22"/>
          </w:rPr>
          <w:t>i</w:t>
        </w:r>
        <w:r>
          <w:rPr>
            <w:i w:val="0"/>
            <w:color w:val="000000"/>
            <w:sz w:val="22"/>
            <w:szCs w:val="22"/>
          </w:rPr>
          <w:t>s</w:t>
        </w:r>
        <w:r>
          <w:rPr>
            <w:i w:val="0"/>
            <w:color w:val="000000"/>
            <w:sz w:val="22"/>
            <w:szCs w:val="22"/>
          </w:rPr>
          <w:t xml:space="preserve"> </w:t>
        </w:r>
        <w:r>
          <w:rPr>
            <w:i w:val="0"/>
            <w:color w:val="000000"/>
            <w:sz w:val="22"/>
            <w:szCs w:val="22"/>
          </w:rPr>
          <w:t>a</w:t>
        </w:r>
        <w:r>
          <w:rPr>
            <w:i w:val="0"/>
            <w:color w:val="000000"/>
            <w:sz w:val="22"/>
            <w:szCs w:val="22"/>
          </w:rPr>
          <w:t>p</w:t>
        </w:r>
        <w:r>
          <w:rPr>
            <w:i w:val="0"/>
            <w:color w:val="000000"/>
            <w:sz w:val="22"/>
            <w:szCs w:val="22"/>
          </w:rPr>
          <w:t>p</w:t>
        </w:r>
        <w:r>
          <w:rPr>
            <w:i w:val="0"/>
            <w:color w:val="000000"/>
            <w:sz w:val="22"/>
            <w:szCs w:val="22"/>
          </w:rPr>
          <w:t>r</w:t>
        </w:r>
        <w:r>
          <w:rPr>
            <w:i w:val="0"/>
            <w:color w:val="000000"/>
            <w:sz w:val="22"/>
            <w:szCs w:val="22"/>
          </w:rPr>
          <w:t>o</w:t>
        </w:r>
        <w:r>
          <w:rPr>
            <w:i w:val="0"/>
            <w:color w:val="000000"/>
            <w:sz w:val="22"/>
            <w:szCs w:val="22"/>
          </w:rPr>
          <w:t>a</w:t>
        </w:r>
        <w:r>
          <w:rPr>
            <w:i w:val="0"/>
            <w:color w:val="000000"/>
            <w:sz w:val="22"/>
            <w:szCs w:val="22"/>
          </w:rPr>
          <w:t>c</w:t>
        </w:r>
        <w:r>
          <w:rPr>
            <w:i w:val="0"/>
            <w:color w:val="000000"/>
            <w:sz w:val="22"/>
            <w:szCs w:val="22"/>
          </w:rPr>
          <w:t>h</w:t>
        </w:r>
        <w:r>
          <w:rPr>
            <w:i w:val="0"/>
            <w:color w:val="000000"/>
            <w:sz w:val="22"/>
            <w:szCs w:val="22"/>
          </w:rPr>
          <w:t>a</w:t>
        </w:r>
        <w:r>
          <w:rPr>
            <w:i w:val="0"/>
            <w:color w:val="000000"/>
            <w:sz w:val="22"/>
            <w:szCs w:val="22"/>
          </w:rPr>
          <w:t>ble</w:t>
        </w:r>
        <w:r>
          <w:rPr>
            <w:i w:val="0"/>
            <w:color w:val="000000"/>
            <w:sz w:val="22"/>
            <w:szCs w:val="22"/>
          </w:rPr>
          <w:t xml:space="preserve"> </w:t>
        </w:r>
        <w:r>
          <w:rPr>
            <w:i w:val="0"/>
            <w:color w:val="000000"/>
            <w:sz w:val="22"/>
            <w:szCs w:val="22"/>
          </w:rPr>
          <w:t>w</w:t>
        </w:r>
        <w:r>
          <w:rPr>
            <w:i w:val="0"/>
            <w:color w:val="000000"/>
            <w:sz w:val="22"/>
            <w:szCs w:val="22"/>
          </w:rPr>
          <w:t>i</w:t>
        </w:r>
        <w:r>
          <w:rPr>
            <w:i w:val="0"/>
            <w:color w:val="000000"/>
            <w:sz w:val="22"/>
            <w:szCs w:val="22"/>
          </w:rPr>
          <w:t>th</w:t>
        </w:r>
        <w:r>
          <w:rPr>
            <w:i w:val="0"/>
            <w:color w:val="000000"/>
            <w:sz w:val="22"/>
            <w:szCs w:val="22"/>
          </w:rPr>
          <w:t xml:space="preserve"> the</w:t>
        </w:r>
        <w:r>
          <w:rPr>
            <w:i w:val="0"/>
            <w:color w:val="000000"/>
            <w:sz w:val="22"/>
            <w:szCs w:val="22"/>
          </w:rPr>
          <w:t xml:space="preserve"> </w:t>
        </w:r>
        <w:r>
          <w:rPr>
            <w:i w:val="0"/>
            <w:color w:val="000000"/>
            <w:sz w:val="22"/>
            <w:szCs w:val="22"/>
          </w:rPr>
          <w:t>h</w:t>
        </w:r>
        <w:r>
          <w:rPr>
            <w:i w:val="0"/>
            <w:color w:val="000000"/>
            <w:sz w:val="22"/>
            <w:szCs w:val="22"/>
          </w:rPr>
          <w:t>e</w:t>
        </w:r>
        <w:r>
          <w:rPr>
            <w:i w:val="0"/>
            <w:color w:val="000000"/>
            <w:sz w:val="22"/>
            <w:szCs w:val="22"/>
          </w:rPr>
          <w:t>lp</w:t>
        </w:r>
        <w:r>
          <w:rPr>
            <w:i w:val="0"/>
            <w:color w:val="000000"/>
            <w:sz w:val="22"/>
            <w:szCs w:val="22"/>
          </w:rPr>
          <w:t xml:space="preserve"> of</w:t>
        </w:r>
        <w:r>
          <w:rPr>
            <w:i w:val="0"/>
            <w:color w:val="000000"/>
            <w:sz w:val="22"/>
            <w:szCs w:val="22"/>
          </w:rPr>
          <w:t xml:space="preserve"> </w:t>
        </w:r>
        <w:r>
          <w:rPr>
            <w:i w:val="0"/>
            <w:color w:val="000000"/>
            <w:sz w:val="22"/>
            <w:szCs w:val="22"/>
          </w:rPr>
          <w:t>I</w:t>
        </w:r>
        <w:r>
          <w:rPr>
            <w:i w:val="0"/>
            <w:color w:val="000000"/>
            <w:sz w:val="22"/>
            <w:szCs w:val="22"/>
          </w:rPr>
          <w:t>s</w:t>
        </w:r>
        <w:r>
          <w:rPr>
            <w:i w:val="0"/>
            <w:color w:val="000000"/>
            <w:sz w:val="22"/>
            <w:szCs w:val="22"/>
          </w:rPr>
          <w:t>l</w:t>
        </w:r>
        <w:r>
          <w:rPr>
            <w:i w:val="0"/>
            <w:color w:val="000000"/>
            <w:sz w:val="22"/>
            <w:szCs w:val="22"/>
          </w:rPr>
          <w:t>a</w:t>
        </w:r>
        <w:r>
          <w:rPr>
            <w:i w:val="0"/>
            <w:color w:val="000000"/>
            <w:sz w:val="22"/>
            <w:szCs w:val="22"/>
          </w:rPr>
          <w:t>m</w:t>
        </w:r>
        <w:r>
          <w:rPr>
            <w:i w:val="0"/>
            <w:color w:val="000000"/>
            <w:sz w:val="22"/>
            <w:szCs w:val="22"/>
          </w:rPr>
          <w:t>i</w:t>
        </w:r>
        <w:r>
          <w:rPr>
            <w:i w:val="0"/>
            <w:color w:val="000000"/>
            <w:sz w:val="22"/>
            <w:szCs w:val="22"/>
          </w:rPr>
          <w:t>c</w:t>
        </w:r>
        <w:r>
          <w:rPr>
            <w:i w:val="0"/>
            <w:color w:val="000000"/>
            <w:sz w:val="22"/>
            <w:szCs w:val="22"/>
          </w:rPr>
          <w:t xml:space="preserve"> </w:t>
        </w:r>
        <w:r>
          <w:rPr>
            <w:i w:val="0"/>
            <w:color w:val="000000"/>
            <w:sz w:val="22"/>
            <w:szCs w:val="22"/>
          </w:rPr>
          <w:t>teaching</w:t>
        </w:r>
      </w:ins>
      <w:ins w:id="6" w:author="CPH1923" w:date="2021-03-10T16:09:00Z">
        <w:r>
          <w:rPr>
            <w:i w:val="0"/>
            <w:color w:val="000000"/>
            <w:sz w:val="22"/>
            <w:szCs w:val="22"/>
          </w:rPr>
          <w:t>s</w:t>
        </w:r>
        <w:r>
          <w:rPr>
            <w:i w:val="0"/>
            <w:color w:val="000000"/>
            <w:sz w:val="22"/>
            <w:szCs w:val="22"/>
          </w:rPr>
          <w:t>.</w:t>
        </w:r>
        <w:r>
          <w:rPr>
            <w:i w:val="0"/>
            <w:color w:val="000000"/>
            <w:sz w:val="22"/>
            <w:szCs w:val="22"/>
          </w:rPr>
          <w:t xml:space="preserve"> </w:t>
        </w:r>
        <w:r>
          <w:rPr>
            <w:i w:val="0"/>
            <w:color w:val="000000"/>
            <w:sz w:val="22"/>
            <w:szCs w:val="22"/>
          </w:rPr>
          <w:t>O</w:t>
        </w:r>
        <w:r>
          <w:rPr>
            <w:i w:val="0"/>
            <w:color w:val="000000"/>
            <w:sz w:val="22"/>
            <w:szCs w:val="22"/>
          </w:rPr>
          <w:t>u</w:t>
        </w:r>
        <w:r>
          <w:rPr>
            <w:i w:val="0"/>
            <w:color w:val="000000"/>
            <w:sz w:val="22"/>
            <w:szCs w:val="22"/>
          </w:rPr>
          <w:t>r</w:t>
        </w:r>
        <w:r>
          <w:rPr>
            <w:i w:val="0"/>
            <w:color w:val="000000"/>
            <w:sz w:val="22"/>
            <w:szCs w:val="22"/>
          </w:rPr>
          <w:t xml:space="preserve"> </w:t>
        </w:r>
        <w:r>
          <w:rPr>
            <w:i w:val="0"/>
            <w:color w:val="000000"/>
            <w:sz w:val="22"/>
            <w:szCs w:val="22"/>
          </w:rPr>
          <w:t>i</w:t>
        </w:r>
        <w:r>
          <w:rPr>
            <w:i w:val="0"/>
            <w:color w:val="000000"/>
            <w:sz w:val="22"/>
            <w:szCs w:val="22"/>
          </w:rPr>
          <w:t>d</w:t>
        </w:r>
        <w:r>
          <w:rPr>
            <w:i w:val="0"/>
            <w:color w:val="000000"/>
            <w:sz w:val="22"/>
            <w:szCs w:val="22"/>
          </w:rPr>
          <w:t>e</w:t>
        </w:r>
        <w:r>
          <w:rPr>
            <w:i w:val="0"/>
            <w:color w:val="000000"/>
            <w:sz w:val="22"/>
            <w:szCs w:val="22"/>
          </w:rPr>
          <w:t>a</w:t>
        </w:r>
        <w:r>
          <w:rPr>
            <w:i w:val="0"/>
            <w:color w:val="000000"/>
            <w:sz w:val="22"/>
            <w:szCs w:val="22"/>
          </w:rPr>
          <w:t xml:space="preserve"> </w:t>
        </w:r>
        <w:r>
          <w:rPr>
            <w:i w:val="0"/>
            <w:color w:val="000000"/>
            <w:sz w:val="22"/>
            <w:szCs w:val="22"/>
          </w:rPr>
          <w:t>i</w:t>
        </w:r>
        <w:r>
          <w:rPr>
            <w:i w:val="0"/>
            <w:color w:val="000000"/>
            <w:sz w:val="22"/>
            <w:szCs w:val="22"/>
          </w:rPr>
          <w:t>s</w:t>
        </w:r>
        <w:r>
          <w:rPr>
            <w:i w:val="0"/>
            <w:color w:val="000000"/>
            <w:sz w:val="22"/>
            <w:szCs w:val="22"/>
          </w:rPr>
          <w:t xml:space="preserve"> </w:t>
        </w:r>
        <w:r>
          <w:rPr>
            <w:i w:val="0"/>
            <w:color w:val="000000"/>
            <w:sz w:val="22"/>
            <w:szCs w:val="22"/>
          </w:rPr>
          <w:t>t</w:t>
        </w:r>
        <w:r>
          <w:rPr>
            <w:i w:val="0"/>
            <w:color w:val="000000"/>
            <w:sz w:val="22"/>
            <w:szCs w:val="22"/>
          </w:rPr>
          <w:t>o</w:t>
        </w:r>
        <w:r>
          <w:rPr>
            <w:i w:val="0"/>
            <w:color w:val="000000"/>
            <w:sz w:val="22"/>
            <w:szCs w:val="22"/>
          </w:rPr>
          <w:t xml:space="preserve"> </w:t>
        </w:r>
        <w:r>
          <w:rPr>
            <w:i w:val="0"/>
            <w:color w:val="000000"/>
            <w:sz w:val="22"/>
            <w:szCs w:val="22"/>
          </w:rPr>
          <w:t>i</w:t>
        </w:r>
        <w:r>
          <w:rPr>
            <w:i w:val="0"/>
            <w:color w:val="000000"/>
            <w:sz w:val="22"/>
            <w:szCs w:val="22"/>
          </w:rPr>
          <w:t>n</w:t>
        </w:r>
        <w:r>
          <w:rPr>
            <w:i w:val="0"/>
            <w:color w:val="000000"/>
            <w:sz w:val="22"/>
            <w:szCs w:val="22"/>
          </w:rPr>
          <w:t>t</w:t>
        </w:r>
        <w:r>
          <w:rPr>
            <w:i w:val="0"/>
            <w:color w:val="000000"/>
            <w:sz w:val="22"/>
            <w:szCs w:val="22"/>
          </w:rPr>
          <w:t>e</w:t>
        </w:r>
        <w:r>
          <w:rPr>
            <w:i w:val="0"/>
            <w:color w:val="000000"/>
            <w:sz w:val="22"/>
            <w:szCs w:val="22"/>
          </w:rPr>
          <w:t>g</w:t>
        </w:r>
        <w:r>
          <w:rPr>
            <w:i w:val="0"/>
            <w:color w:val="000000"/>
            <w:sz w:val="22"/>
            <w:szCs w:val="22"/>
          </w:rPr>
          <w:t>r</w:t>
        </w:r>
        <w:r>
          <w:rPr>
            <w:i w:val="0"/>
            <w:color w:val="000000"/>
            <w:sz w:val="22"/>
            <w:szCs w:val="22"/>
          </w:rPr>
          <w:t>ate</w:t>
        </w:r>
        <w:r>
          <w:rPr>
            <w:i w:val="0"/>
            <w:color w:val="000000"/>
            <w:sz w:val="22"/>
            <w:szCs w:val="22"/>
          </w:rPr>
          <w:t xml:space="preserve"> </w:t>
        </w:r>
        <w:r>
          <w:rPr>
            <w:i w:val="0"/>
            <w:color w:val="000000"/>
            <w:sz w:val="22"/>
            <w:szCs w:val="22"/>
          </w:rPr>
          <w:t>I</w:t>
        </w:r>
        <w:r>
          <w:rPr>
            <w:i w:val="0"/>
            <w:color w:val="000000"/>
            <w:sz w:val="22"/>
            <w:szCs w:val="22"/>
          </w:rPr>
          <w:t>s</w:t>
        </w:r>
        <w:r>
          <w:rPr>
            <w:i w:val="0"/>
            <w:color w:val="000000"/>
            <w:sz w:val="22"/>
            <w:szCs w:val="22"/>
          </w:rPr>
          <w:t>l</w:t>
        </w:r>
        <w:r>
          <w:rPr>
            <w:i w:val="0"/>
            <w:color w:val="000000"/>
            <w:sz w:val="22"/>
            <w:szCs w:val="22"/>
          </w:rPr>
          <w:t>a</w:t>
        </w:r>
        <w:r>
          <w:rPr>
            <w:i w:val="0"/>
            <w:color w:val="000000"/>
            <w:sz w:val="22"/>
            <w:szCs w:val="22"/>
          </w:rPr>
          <w:t>m</w:t>
        </w:r>
        <w:r>
          <w:rPr>
            <w:i w:val="0"/>
            <w:color w:val="000000"/>
            <w:sz w:val="22"/>
            <w:szCs w:val="22"/>
          </w:rPr>
          <w:t>ic</w:t>
        </w:r>
        <w:r>
          <w:rPr>
            <w:i w:val="0"/>
            <w:color w:val="000000"/>
            <w:sz w:val="22"/>
            <w:szCs w:val="22"/>
          </w:rPr>
          <w:t xml:space="preserve"> teachings</w:t>
        </w:r>
        <w:r>
          <w:rPr>
            <w:i w:val="0"/>
            <w:color w:val="000000"/>
            <w:sz w:val="22"/>
            <w:szCs w:val="22"/>
          </w:rPr>
          <w:t xml:space="preserve"> </w:t>
        </w:r>
      </w:ins>
      <w:ins w:id="7" w:author="CPH1923" w:date="2021-03-10T16:10:00Z">
        <w:r>
          <w:rPr>
            <w:i w:val="0"/>
            <w:color w:val="000000"/>
            <w:sz w:val="22"/>
            <w:szCs w:val="22"/>
          </w:rPr>
          <w:t>a</w:t>
        </w:r>
        <w:r>
          <w:rPr>
            <w:i w:val="0"/>
            <w:color w:val="000000"/>
            <w:sz w:val="22"/>
            <w:szCs w:val="22"/>
          </w:rPr>
          <w:t>n</w:t>
        </w:r>
        <w:r>
          <w:rPr>
            <w:i w:val="0"/>
            <w:color w:val="000000"/>
            <w:sz w:val="22"/>
            <w:szCs w:val="22"/>
          </w:rPr>
          <w:t>d</w:t>
        </w:r>
      </w:ins>
      <w:ins w:id="8" w:author="CPH1923" w:date="2021-03-10T16:09:00Z">
        <w:r>
          <w:rPr>
            <w:i w:val="0"/>
            <w:color w:val="000000"/>
            <w:sz w:val="22"/>
            <w:szCs w:val="22"/>
          </w:rPr>
          <w:t xml:space="preserve"> </w:t>
        </w:r>
        <w:r>
          <w:rPr>
            <w:i w:val="0"/>
            <w:color w:val="000000"/>
            <w:sz w:val="22"/>
            <w:szCs w:val="22"/>
          </w:rPr>
          <w:t>psycholog</w:t>
        </w:r>
        <w:r>
          <w:rPr>
            <w:i w:val="0"/>
            <w:color w:val="000000"/>
            <w:sz w:val="22"/>
            <w:szCs w:val="22"/>
          </w:rPr>
          <w:t>y</w:t>
        </w:r>
        <w:r>
          <w:rPr>
            <w:i w:val="0"/>
            <w:color w:val="000000"/>
            <w:sz w:val="22"/>
            <w:szCs w:val="22"/>
          </w:rPr>
          <w:t xml:space="preserve"> </w:t>
        </w:r>
        <w:r>
          <w:rPr>
            <w:i w:val="0"/>
            <w:color w:val="000000"/>
            <w:sz w:val="22"/>
            <w:szCs w:val="22"/>
          </w:rPr>
          <w:t>w</w:t>
        </w:r>
        <w:r>
          <w:rPr>
            <w:i w:val="0"/>
            <w:color w:val="000000"/>
            <w:sz w:val="22"/>
            <w:szCs w:val="22"/>
          </w:rPr>
          <w:t>i</w:t>
        </w:r>
        <w:r>
          <w:rPr>
            <w:i w:val="0"/>
            <w:color w:val="000000"/>
            <w:sz w:val="22"/>
            <w:szCs w:val="22"/>
          </w:rPr>
          <w:t>th</w:t>
        </w:r>
        <w:r>
          <w:rPr>
            <w:i w:val="0"/>
            <w:color w:val="000000"/>
            <w:sz w:val="22"/>
            <w:szCs w:val="22"/>
          </w:rPr>
          <w:t xml:space="preserve"> the</w:t>
        </w:r>
        <w:r>
          <w:rPr>
            <w:i w:val="0"/>
            <w:color w:val="000000"/>
            <w:sz w:val="22"/>
            <w:szCs w:val="22"/>
          </w:rPr>
          <w:t xml:space="preserve"> </w:t>
        </w:r>
        <w:r>
          <w:rPr>
            <w:i w:val="0"/>
            <w:color w:val="000000"/>
            <w:sz w:val="22"/>
            <w:szCs w:val="22"/>
          </w:rPr>
          <w:t>h</w:t>
        </w:r>
        <w:r>
          <w:rPr>
            <w:i w:val="0"/>
            <w:color w:val="000000"/>
            <w:sz w:val="22"/>
            <w:szCs w:val="22"/>
          </w:rPr>
          <w:t>e</w:t>
        </w:r>
        <w:r>
          <w:rPr>
            <w:i w:val="0"/>
            <w:color w:val="000000"/>
            <w:sz w:val="22"/>
            <w:szCs w:val="22"/>
          </w:rPr>
          <w:t>lp</w:t>
        </w:r>
        <w:r>
          <w:rPr>
            <w:i w:val="0"/>
            <w:color w:val="000000"/>
            <w:sz w:val="22"/>
            <w:szCs w:val="22"/>
          </w:rPr>
          <w:t xml:space="preserve"> of</w:t>
        </w:r>
        <w:r>
          <w:rPr>
            <w:i w:val="0"/>
            <w:color w:val="000000"/>
            <w:sz w:val="22"/>
            <w:szCs w:val="22"/>
          </w:rPr>
          <w:t xml:space="preserve"> </w:t>
        </w:r>
      </w:ins>
      <w:ins w:id="9" w:author="CPH1923" w:date="2021-03-10T16:10:00Z">
        <w:r>
          <w:rPr>
            <w:i w:val="0"/>
            <w:color w:val="000000"/>
            <w:sz w:val="22"/>
            <w:szCs w:val="22"/>
          </w:rPr>
          <w:t>s</w:t>
        </w:r>
        <w:r>
          <w:rPr>
            <w:i w:val="0"/>
            <w:color w:val="000000"/>
            <w:sz w:val="22"/>
            <w:szCs w:val="22"/>
          </w:rPr>
          <w:t>y</w:t>
        </w:r>
        <w:r>
          <w:rPr>
            <w:i w:val="0"/>
            <w:color w:val="000000"/>
            <w:sz w:val="22"/>
            <w:szCs w:val="22"/>
          </w:rPr>
          <w:t>s</w:t>
        </w:r>
        <w:r>
          <w:rPr>
            <w:i w:val="0"/>
            <w:color w:val="000000"/>
            <w:sz w:val="22"/>
            <w:szCs w:val="22"/>
          </w:rPr>
          <w:t>tem</w:t>
        </w:r>
        <w:r>
          <w:rPr>
            <w:i w:val="0"/>
            <w:color w:val="000000"/>
            <w:sz w:val="22"/>
            <w:szCs w:val="22"/>
          </w:rPr>
          <w:t xml:space="preserve"> </w:t>
        </w:r>
        <w:r>
          <w:rPr>
            <w:i w:val="0"/>
            <w:color w:val="000000"/>
            <w:sz w:val="22"/>
            <w:szCs w:val="22"/>
          </w:rPr>
          <w:t>w</w:t>
        </w:r>
        <w:r>
          <w:rPr>
            <w:i w:val="0"/>
            <w:color w:val="000000"/>
            <w:sz w:val="22"/>
            <w:szCs w:val="22"/>
          </w:rPr>
          <w:t>e</w:t>
        </w:r>
        <w:r>
          <w:rPr>
            <w:i w:val="0"/>
            <w:color w:val="000000"/>
            <w:sz w:val="22"/>
            <w:szCs w:val="22"/>
          </w:rPr>
          <w:t xml:space="preserve"> </w:t>
        </w:r>
        <w:r>
          <w:rPr>
            <w:i w:val="0"/>
            <w:color w:val="000000"/>
            <w:sz w:val="22"/>
            <w:szCs w:val="22"/>
          </w:rPr>
          <w:t>a</w:t>
        </w:r>
        <w:r>
          <w:rPr>
            <w:i w:val="0"/>
            <w:color w:val="000000"/>
            <w:sz w:val="22"/>
            <w:szCs w:val="22"/>
          </w:rPr>
          <w:t>r</w:t>
        </w:r>
        <w:r>
          <w:rPr>
            <w:i w:val="0"/>
            <w:color w:val="000000"/>
            <w:sz w:val="22"/>
            <w:szCs w:val="22"/>
          </w:rPr>
          <w:t>e</w:t>
        </w:r>
        <w:r>
          <w:rPr>
            <w:i w:val="0"/>
            <w:color w:val="000000"/>
            <w:sz w:val="22"/>
            <w:szCs w:val="22"/>
          </w:rPr>
          <w:t xml:space="preserve"> </w:t>
        </w:r>
        <w:r>
          <w:rPr>
            <w:i w:val="0"/>
            <w:color w:val="000000"/>
            <w:sz w:val="22"/>
            <w:szCs w:val="22"/>
          </w:rPr>
          <w:t>suggesting.</w:t>
        </w:r>
        <w:r>
          <w:rPr>
            <w:i w:val="0"/>
            <w:color w:val="000000"/>
            <w:sz w:val="22"/>
            <w:szCs w:val="22"/>
          </w:rPr>
          <w:t xml:space="preserve"> </w:t>
        </w:r>
        <w:r>
          <w:rPr>
            <w:i w:val="0"/>
            <w:color w:val="000000"/>
            <w:sz w:val="22"/>
            <w:szCs w:val="22"/>
          </w:rPr>
          <w:t>Our</w:t>
        </w:r>
      </w:ins>
      <w:del w:id="10" w:author="CPH1923" w:date="2021-03-10T16:10:00Z">
        <w:r w:rsidDel="E83213DB">
          <w:rPr>
            <w:i w:val="0"/>
            <w:color w:val="000000"/>
            <w:sz w:val="22"/>
            <w:szCs w:val="22"/>
          </w:rPr>
          <w:delText>Our</w:delText>
        </w:r>
      </w:del>
      <w:r>
        <w:rPr>
          <w:i w:val="0"/>
          <w:color w:val="000000"/>
          <w:sz w:val="22"/>
          <w:szCs w:val="22"/>
        </w:rPr>
        <w:t xml:space="preserve"> application tawakal-o-Sukoon connects people to Allah (SWT). We </w:t>
      </w:r>
      <w:ins w:id="11" w:author="CPH1923" w:date="2021-03-10T16:14:00Z">
        <w:r>
          <w:rPr>
            <w:i w:val="0"/>
            <w:color w:val="000000"/>
            <w:sz w:val="22"/>
            <w:szCs w:val="22"/>
          </w:rPr>
          <w:t>are</w:t>
        </w:r>
      </w:ins>
      <w:del w:id="12" w:author="CPH1923" w:date="2021-03-10T16:14:00Z">
        <w:r w:rsidDel="1D2617C6">
          <w:rPr>
            <w:i w:val="0"/>
            <w:color w:val="000000"/>
            <w:sz w:val="22"/>
            <w:szCs w:val="22"/>
          </w:rPr>
          <w:delText>o</w:delText>
        </w:r>
        <w:r w:rsidDel="A08985F7">
          <w:rPr>
            <w:i w:val="0"/>
            <w:color w:val="000000"/>
            <w:sz w:val="22"/>
            <w:szCs w:val="22"/>
          </w:rPr>
          <w:delText>u</w:delText>
        </w:r>
        <w:r w:rsidDel="2D6A9569">
          <w:rPr>
            <w:i w:val="0"/>
            <w:color w:val="000000"/>
            <w:sz w:val="22"/>
            <w:szCs w:val="22"/>
          </w:rPr>
          <w:delText>r</w:delText>
        </w:r>
      </w:del>
      <w:r>
        <w:rPr>
          <w:i w:val="0"/>
          <w:color w:val="000000"/>
          <w:sz w:val="22"/>
          <w:szCs w:val="22"/>
        </w:rPr>
        <w:t xml:space="preserve"> solving these issues through Hol</w:t>
      </w:r>
      <w:r>
        <w:rPr>
          <w:i w:val="0"/>
          <w:color w:val="000000"/>
          <w:sz w:val="22"/>
          <w:szCs w:val="22"/>
        </w:rPr>
        <w:t xml:space="preserve">y Quran by </w:t>
      </w:r>
      <w:proofErr w:type="spellStart"/>
      <w:ins w:id="13" w:author="Surayya obaid" w:date="2021-03-10T17:08:00Z">
        <w:r w:rsidR="000A1848">
          <w:rPr>
            <w:i w:val="0"/>
            <w:color w:val="000000"/>
            <w:sz w:val="22"/>
            <w:szCs w:val="22"/>
          </w:rPr>
          <w:t>recommendin</w:t>
        </w:r>
      </w:ins>
      <w:proofErr w:type="spellEnd"/>
      <w:del w:id="14" w:author="Surayya obaid" w:date="2021-03-10T17:08:00Z">
        <w:r w:rsidDel="000A1848">
          <w:rPr>
            <w:i w:val="0"/>
            <w:color w:val="000000"/>
            <w:sz w:val="22"/>
            <w:szCs w:val="22"/>
          </w:rPr>
          <w:delText>g</w:delText>
        </w:r>
        <w:r w:rsidDel="000A1848">
          <w:rPr>
            <w:i w:val="0"/>
            <w:color w:val="000000"/>
            <w:sz w:val="22"/>
            <w:szCs w:val="22"/>
          </w:rPr>
          <w:delText>i</w:delText>
        </w:r>
        <w:r w:rsidDel="000A1848">
          <w:rPr>
            <w:i w:val="0"/>
            <w:color w:val="000000"/>
            <w:sz w:val="22"/>
            <w:szCs w:val="22"/>
          </w:rPr>
          <w:delText>v</w:delText>
        </w:r>
        <w:r w:rsidDel="000A1848">
          <w:rPr>
            <w:i w:val="0"/>
            <w:color w:val="000000"/>
            <w:sz w:val="22"/>
            <w:szCs w:val="22"/>
          </w:rPr>
          <w:delText>i</w:delText>
        </w:r>
        <w:r w:rsidDel="000A1848">
          <w:rPr>
            <w:i w:val="0"/>
            <w:color w:val="000000"/>
            <w:sz w:val="22"/>
            <w:szCs w:val="22"/>
          </w:rPr>
          <w:delText>n</w:delText>
        </w:r>
        <w:r w:rsidDel="000A1848">
          <w:rPr>
            <w:i w:val="0"/>
            <w:color w:val="000000"/>
            <w:sz w:val="22"/>
            <w:szCs w:val="22"/>
          </w:rPr>
          <w:delText>g</w:delText>
        </w:r>
      </w:del>
      <w:r>
        <w:rPr>
          <w:i w:val="0"/>
          <w:color w:val="000000"/>
          <w:sz w:val="22"/>
          <w:szCs w:val="22"/>
        </w:rPr>
        <w:t xml:space="preserve"> them Quranic verses, Hadiths, and bayans.</w:t>
      </w:r>
      <w:ins w:id="15" w:author="CPH1923" w:date="2021-03-10T16:15:00Z">
        <w:r>
          <w:rPr>
            <w:i w:val="0"/>
            <w:color w:val="000000"/>
            <w:sz w:val="22"/>
            <w:szCs w:val="22"/>
          </w:rPr>
          <w:t xml:space="preserve"> </w:t>
        </w:r>
      </w:ins>
      <w:ins w:id="16" w:author="CPH1923" w:date="2021-03-10T16:16:00Z">
        <w:r>
          <w:rPr>
            <w:i w:val="0"/>
            <w:color w:val="000000"/>
            <w:sz w:val="22"/>
            <w:szCs w:val="22"/>
          </w:rPr>
          <w:t>Q</w:t>
        </w:r>
        <w:r>
          <w:rPr>
            <w:i w:val="0"/>
            <w:color w:val="000000"/>
            <w:sz w:val="22"/>
            <w:szCs w:val="22"/>
          </w:rPr>
          <w:t>u</w:t>
        </w:r>
        <w:r>
          <w:rPr>
            <w:i w:val="0"/>
            <w:color w:val="000000"/>
            <w:sz w:val="22"/>
            <w:szCs w:val="22"/>
          </w:rPr>
          <w:t>r</w:t>
        </w:r>
        <w:r>
          <w:rPr>
            <w:i w:val="0"/>
            <w:color w:val="000000"/>
            <w:sz w:val="22"/>
            <w:szCs w:val="22"/>
          </w:rPr>
          <w:t>a</w:t>
        </w:r>
        <w:r>
          <w:rPr>
            <w:i w:val="0"/>
            <w:color w:val="000000"/>
            <w:sz w:val="22"/>
            <w:szCs w:val="22"/>
          </w:rPr>
          <w:t>n</w:t>
        </w:r>
        <w:r>
          <w:rPr>
            <w:i w:val="0"/>
            <w:color w:val="000000"/>
            <w:sz w:val="22"/>
            <w:szCs w:val="22"/>
          </w:rPr>
          <w:t xml:space="preserve"> </w:t>
        </w:r>
        <w:r>
          <w:rPr>
            <w:i w:val="0"/>
            <w:color w:val="000000"/>
            <w:sz w:val="22"/>
            <w:szCs w:val="22"/>
          </w:rPr>
          <w:t>h</w:t>
        </w:r>
        <w:r>
          <w:rPr>
            <w:i w:val="0"/>
            <w:color w:val="000000"/>
            <w:sz w:val="22"/>
            <w:szCs w:val="22"/>
          </w:rPr>
          <w:t>a</w:t>
        </w:r>
        <w:r>
          <w:rPr>
            <w:i w:val="0"/>
            <w:color w:val="000000"/>
            <w:sz w:val="22"/>
            <w:szCs w:val="22"/>
          </w:rPr>
          <w:t>s</w:t>
        </w:r>
        <w:r>
          <w:rPr>
            <w:i w:val="0"/>
            <w:color w:val="000000"/>
            <w:sz w:val="22"/>
            <w:szCs w:val="22"/>
          </w:rPr>
          <w:t xml:space="preserve"> </w:t>
        </w:r>
        <w:r>
          <w:rPr>
            <w:i w:val="0"/>
            <w:color w:val="000000"/>
            <w:sz w:val="22"/>
            <w:szCs w:val="22"/>
          </w:rPr>
          <w:t>a</w:t>
        </w:r>
        <w:r>
          <w:rPr>
            <w:i w:val="0"/>
            <w:color w:val="000000"/>
            <w:sz w:val="22"/>
            <w:szCs w:val="22"/>
          </w:rPr>
          <w:t>l</w:t>
        </w:r>
        <w:r>
          <w:rPr>
            <w:i w:val="0"/>
            <w:color w:val="000000"/>
            <w:sz w:val="22"/>
            <w:szCs w:val="22"/>
          </w:rPr>
          <w:t>r</w:t>
        </w:r>
        <w:r>
          <w:rPr>
            <w:i w:val="0"/>
            <w:color w:val="000000"/>
            <w:sz w:val="22"/>
            <w:szCs w:val="22"/>
          </w:rPr>
          <w:t>eady</w:t>
        </w:r>
        <w:r>
          <w:rPr>
            <w:i w:val="0"/>
            <w:color w:val="000000"/>
            <w:sz w:val="22"/>
            <w:szCs w:val="22"/>
          </w:rPr>
          <w:t xml:space="preserve"> </w:t>
        </w:r>
        <w:r>
          <w:rPr>
            <w:i w:val="0"/>
            <w:color w:val="000000"/>
            <w:sz w:val="22"/>
            <w:szCs w:val="22"/>
          </w:rPr>
          <w:t>a</w:t>
        </w:r>
        <w:r>
          <w:rPr>
            <w:i w:val="0"/>
            <w:color w:val="000000"/>
            <w:sz w:val="22"/>
            <w:szCs w:val="22"/>
          </w:rPr>
          <w:t>d</w:t>
        </w:r>
        <w:r>
          <w:rPr>
            <w:i w:val="0"/>
            <w:color w:val="000000"/>
            <w:sz w:val="22"/>
            <w:szCs w:val="22"/>
          </w:rPr>
          <w:t>d</w:t>
        </w:r>
        <w:r>
          <w:rPr>
            <w:i w:val="0"/>
            <w:color w:val="000000"/>
            <w:sz w:val="22"/>
            <w:szCs w:val="22"/>
          </w:rPr>
          <w:t>r</w:t>
        </w:r>
        <w:r>
          <w:rPr>
            <w:i w:val="0"/>
            <w:color w:val="000000"/>
            <w:sz w:val="22"/>
            <w:szCs w:val="22"/>
          </w:rPr>
          <w:t>e</w:t>
        </w:r>
        <w:r>
          <w:rPr>
            <w:i w:val="0"/>
            <w:color w:val="000000"/>
            <w:sz w:val="22"/>
            <w:szCs w:val="22"/>
          </w:rPr>
          <w:t>ssed</w:t>
        </w:r>
      </w:ins>
      <w:ins w:id="17" w:author="CPH1923" w:date="2021-03-10T16:17:00Z">
        <w:r>
          <w:rPr>
            <w:i w:val="0"/>
            <w:color w:val="000000"/>
            <w:sz w:val="22"/>
            <w:szCs w:val="22"/>
          </w:rPr>
          <w:t xml:space="preserve"> </w:t>
        </w:r>
        <w:r>
          <w:rPr>
            <w:i w:val="0"/>
            <w:color w:val="000000"/>
            <w:sz w:val="22"/>
            <w:szCs w:val="22"/>
          </w:rPr>
          <w:t>t</w:t>
        </w:r>
        <w:r>
          <w:rPr>
            <w:i w:val="0"/>
            <w:color w:val="000000"/>
            <w:sz w:val="22"/>
            <w:szCs w:val="22"/>
          </w:rPr>
          <w:t>h</w:t>
        </w:r>
        <w:r>
          <w:rPr>
            <w:i w:val="0"/>
            <w:color w:val="000000"/>
            <w:sz w:val="22"/>
            <w:szCs w:val="22"/>
          </w:rPr>
          <w:t>e</w:t>
        </w:r>
        <w:r>
          <w:rPr>
            <w:i w:val="0"/>
            <w:color w:val="000000"/>
            <w:sz w:val="22"/>
            <w:szCs w:val="22"/>
          </w:rPr>
          <w:t>s</w:t>
        </w:r>
        <w:r>
          <w:rPr>
            <w:i w:val="0"/>
            <w:color w:val="000000"/>
            <w:sz w:val="22"/>
            <w:szCs w:val="22"/>
          </w:rPr>
          <w:t>e</w:t>
        </w:r>
        <w:r>
          <w:rPr>
            <w:i w:val="0"/>
            <w:color w:val="000000"/>
            <w:sz w:val="22"/>
            <w:szCs w:val="22"/>
          </w:rPr>
          <w:t xml:space="preserve"> </w:t>
        </w:r>
        <w:r>
          <w:rPr>
            <w:i w:val="0"/>
            <w:color w:val="000000"/>
            <w:sz w:val="22"/>
            <w:szCs w:val="22"/>
          </w:rPr>
          <w:t>i</w:t>
        </w:r>
        <w:r>
          <w:rPr>
            <w:i w:val="0"/>
            <w:color w:val="000000"/>
            <w:sz w:val="22"/>
            <w:szCs w:val="22"/>
          </w:rPr>
          <w:t>s</w:t>
        </w:r>
        <w:r>
          <w:rPr>
            <w:i w:val="0"/>
            <w:color w:val="000000"/>
            <w:sz w:val="22"/>
            <w:szCs w:val="22"/>
          </w:rPr>
          <w:t>s</w:t>
        </w:r>
        <w:r>
          <w:rPr>
            <w:i w:val="0"/>
            <w:color w:val="000000"/>
            <w:sz w:val="22"/>
            <w:szCs w:val="22"/>
          </w:rPr>
          <w:t>u</w:t>
        </w:r>
        <w:r>
          <w:rPr>
            <w:i w:val="0"/>
            <w:color w:val="000000"/>
            <w:sz w:val="22"/>
            <w:szCs w:val="22"/>
          </w:rPr>
          <w:t>es</w:t>
        </w:r>
      </w:ins>
      <w:ins w:id="18" w:author="CPH1923" w:date="2021-03-10T16:16:00Z">
        <w:r>
          <w:rPr>
            <w:i w:val="0"/>
            <w:color w:val="000000"/>
            <w:sz w:val="22"/>
            <w:szCs w:val="22"/>
          </w:rPr>
          <w:t xml:space="preserve"> </w:t>
        </w:r>
        <w:r>
          <w:rPr>
            <w:i w:val="0"/>
            <w:color w:val="000000"/>
            <w:sz w:val="22"/>
            <w:szCs w:val="22"/>
          </w:rPr>
          <w:t>l</w:t>
        </w:r>
        <w:r>
          <w:rPr>
            <w:i w:val="0"/>
            <w:color w:val="000000"/>
            <w:sz w:val="22"/>
            <w:szCs w:val="22"/>
          </w:rPr>
          <w:t>o</w:t>
        </w:r>
        <w:r>
          <w:rPr>
            <w:i w:val="0"/>
            <w:color w:val="000000"/>
            <w:sz w:val="22"/>
            <w:szCs w:val="22"/>
          </w:rPr>
          <w:t>n</w:t>
        </w:r>
        <w:r>
          <w:rPr>
            <w:i w:val="0"/>
            <w:color w:val="000000"/>
            <w:sz w:val="22"/>
            <w:szCs w:val="22"/>
          </w:rPr>
          <w:t>g</w:t>
        </w:r>
        <w:r>
          <w:rPr>
            <w:i w:val="0"/>
            <w:color w:val="000000"/>
            <w:sz w:val="22"/>
            <w:szCs w:val="22"/>
          </w:rPr>
          <w:t xml:space="preserve"> </w:t>
        </w:r>
        <w:r>
          <w:rPr>
            <w:i w:val="0"/>
            <w:color w:val="000000"/>
            <w:sz w:val="22"/>
            <w:szCs w:val="22"/>
          </w:rPr>
          <w:t>b</w:t>
        </w:r>
        <w:r>
          <w:rPr>
            <w:i w:val="0"/>
            <w:color w:val="000000"/>
            <w:sz w:val="22"/>
            <w:szCs w:val="22"/>
          </w:rPr>
          <w:t>e</w:t>
        </w:r>
        <w:r>
          <w:rPr>
            <w:i w:val="0"/>
            <w:color w:val="000000"/>
            <w:sz w:val="22"/>
            <w:szCs w:val="22"/>
          </w:rPr>
          <w:t>fore</w:t>
        </w:r>
      </w:ins>
      <w:ins w:id="19" w:author="CPH1923" w:date="2021-03-10T16:17:00Z">
        <w:r>
          <w:rPr>
            <w:i w:val="0"/>
            <w:color w:val="000000"/>
            <w:sz w:val="22"/>
            <w:szCs w:val="22"/>
          </w:rPr>
          <w:t xml:space="preserve"> </w:t>
        </w:r>
        <w:r>
          <w:rPr>
            <w:i w:val="0"/>
            <w:color w:val="000000"/>
            <w:sz w:val="22"/>
            <w:szCs w:val="22"/>
          </w:rPr>
          <w:t>m</w:t>
        </w:r>
        <w:r>
          <w:rPr>
            <w:i w:val="0"/>
            <w:color w:val="000000"/>
            <w:sz w:val="22"/>
            <w:szCs w:val="22"/>
          </w:rPr>
          <w:t>o</w:t>
        </w:r>
        <w:r>
          <w:rPr>
            <w:i w:val="0"/>
            <w:color w:val="000000"/>
            <w:sz w:val="22"/>
            <w:szCs w:val="22"/>
          </w:rPr>
          <w:t>d</w:t>
        </w:r>
        <w:r>
          <w:rPr>
            <w:i w:val="0"/>
            <w:color w:val="000000"/>
            <w:sz w:val="22"/>
            <w:szCs w:val="22"/>
          </w:rPr>
          <w:t>e</w:t>
        </w:r>
        <w:r>
          <w:rPr>
            <w:i w:val="0"/>
            <w:color w:val="000000"/>
            <w:sz w:val="22"/>
            <w:szCs w:val="22"/>
          </w:rPr>
          <w:t>r</w:t>
        </w:r>
        <w:r>
          <w:rPr>
            <w:i w:val="0"/>
            <w:color w:val="000000"/>
            <w:sz w:val="22"/>
            <w:szCs w:val="22"/>
          </w:rPr>
          <w:t>n</w:t>
        </w:r>
        <w:r>
          <w:rPr>
            <w:i w:val="0"/>
            <w:color w:val="000000"/>
            <w:sz w:val="22"/>
            <w:szCs w:val="22"/>
          </w:rPr>
          <w:t xml:space="preserve"> psychology</w:t>
        </w:r>
        <w:r>
          <w:rPr>
            <w:i w:val="0"/>
            <w:color w:val="000000"/>
            <w:sz w:val="22"/>
            <w:szCs w:val="22"/>
          </w:rPr>
          <w:t>.</w:t>
        </w:r>
        <w:r>
          <w:rPr>
            <w:i w:val="0"/>
            <w:color w:val="000000"/>
            <w:sz w:val="22"/>
            <w:szCs w:val="22"/>
          </w:rPr>
          <w:t xml:space="preserve"> </w:t>
        </w:r>
        <w:r>
          <w:rPr>
            <w:i w:val="0"/>
            <w:color w:val="000000"/>
            <w:sz w:val="22"/>
            <w:szCs w:val="22"/>
          </w:rPr>
          <w:t>O</w:t>
        </w:r>
        <w:r>
          <w:rPr>
            <w:i w:val="0"/>
            <w:color w:val="000000"/>
            <w:sz w:val="22"/>
            <w:szCs w:val="22"/>
          </w:rPr>
          <w:t>u</w:t>
        </w:r>
        <w:r>
          <w:rPr>
            <w:i w:val="0"/>
            <w:color w:val="000000"/>
            <w:sz w:val="22"/>
            <w:szCs w:val="22"/>
          </w:rPr>
          <w:t>r</w:t>
        </w:r>
        <w:r>
          <w:rPr>
            <w:i w:val="0"/>
            <w:color w:val="000000"/>
            <w:sz w:val="22"/>
            <w:szCs w:val="22"/>
          </w:rPr>
          <w:t xml:space="preserve"> </w:t>
        </w:r>
        <w:r>
          <w:rPr>
            <w:i w:val="0"/>
            <w:color w:val="000000"/>
            <w:sz w:val="22"/>
            <w:szCs w:val="22"/>
          </w:rPr>
          <w:t>g</w:t>
        </w:r>
        <w:r>
          <w:rPr>
            <w:i w:val="0"/>
            <w:color w:val="000000"/>
            <w:sz w:val="22"/>
            <w:szCs w:val="22"/>
          </w:rPr>
          <w:t>oal</w:t>
        </w:r>
        <w:r>
          <w:rPr>
            <w:i w:val="0"/>
            <w:color w:val="000000"/>
            <w:sz w:val="22"/>
            <w:szCs w:val="22"/>
          </w:rPr>
          <w:t xml:space="preserve"> is</w:t>
        </w:r>
        <w:r>
          <w:rPr>
            <w:i w:val="0"/>
            <w:color w:val="000000"/>
            <w:sz w:val="22"/>
            <w:szCs w:val="22"/>
          </w:rPr>
          <w:t xml:space="preserve"> to</w:t>
        </w:r>
        <w:r>
          <w:rPr>
            <w:i w:val="0"/>
            <w:color w:val="000000"/>
            <w:sz w:val="22"/>
            <w:szCs w:val="22"/>
          </w:rPr>
          <w:t xml:space="preserve"> </w:t>
        </w:r>
        <w:r>
          <w:rPr>
            <w:i w:val="0"/>
            <w:color w:val="000000"/>
            <w:sz w:val="22"/>
            <w:szCs w:val="22"/>
          </w:rPr>
          <w:t>s</w:t>
        </w:r>
        <w:r>
          <w:rPr>
            <w:i w:val="0"/>
            <w:color w:val="000000"/>
            <w:sz w:val="22"/>
            <w:szCs w:val="22"/>
          </w:rPr>
          <w:t>i</w:t>
        </w:r>
        <w:r>
          <w:rPr>
            <w:i w:val="0"/>
            <w:color w:val="000000"/>
            <w:sz w:val="22"/>
            <w:szCs w:val="22"/>
          </w:rPr>
          <w:t>m</w:t>
        </w:r>
        <w:r>
          <w:rPr>
            <w:i w:val="0"/>
            <w:color w:val="000000"/>
            <w:sz w:val="22"/>
            <w:szCs w:val="22"/>
          </w:rPr>
          <w:t>p</w:t>
        </w:r>
        <w:r>
          <w:rPr>
            <w:i w:val="0"/>
            <w:color w:val="000000"/>
            <w:sz w:val="22"/>
            <w:szCs w:val="22"/>
          </w:rPr>
          <w:t>l</w:t>
        </w:r>
        <w:r>
          <w:rPr>
            <w:i w:val="0"/>
            <w:color w:val="000000"/>
            <w:sz w:val="22"/>
            <w:szCs w:val="22"/>
          </w:rPr>
          <w:t>y</w:t>
        </w:r>
        <w:r>
          <w:rPr>
            <w:i w:val="0"/>
            <w:color w:val="000000"/>
            <w:sz w:val="22"/>
            <w:szCs w:val="22"/>
          </w:rPr>
          <w:t xml:space="preserve"> </w:t>
        </w:r>
      </w:ins>
      <w:ins w:id="20" w:author="CPH1923" w:date="2021-03-10T16:19:00Z">
        <w:r>
          <w:rPr>
            <w:i w:val="0"/>
            <w:color w:val="000000"/>
            <w:sz w:val="22"/>
            <w:szCs w:val="22"/>
          </w:rPr>
          <w:t>f</w:t>
        </w:r>
        <w:r>
          <w:rPr>
            <w:i w:val="0"/>
            <w:color w:val="000000"/>
            <w:sz w:val="22"/>
            <w:szCs w:val="22"/>
          </w:rPr>
          <w:t>a</w:t>
        </w:r>
        <w:r>
          <w:rPr>
            <w:i w:val="0"/>
            <w:color w:val="000000"/>
            <w:sz w:val="22"/>
            <w:szCs w:val="22"/>
          </w:rPr>
          <w:t>c</w:t>
        </w:r>
        <w:r>
          <w:rPr>
            <w:i w:val="0"/>
            <w:color w:val="000000"/>
            <w:sz w:val="22"/>
            <w:szCs w:val="22"/>
          </w:rPr>
          <w:t>i</w:t>
        </w:r>
        <w:r>
          <w:rPr>
            <w:i w:val="0"/>
            <w:color w:val="000000"/>
            <w:sz w:val="22"/>
            <w:szCs w:val="22"/>
          </w:rPr>
          <w:t>l</w:t>
        </w:r>
        <w:r>
          <w:rPr>
            <w:i w:val="0"/>
            <w:color w:val="000000"/>
            <w:sz w:val="22"/>
            <w:szCs w:val="22"/>
          </w:rPr>
          <w:t>i</w:t>
        </w:r>
        <w:r>
          <w:rPr>
            <w:i w:val="0"/>
            <w:color w:val="000000"/>
            <w:sz w:val="22"/>
            <w:szCs w:val="22"/>
          </w:rPr>
          <w:t>t</w:t>
        </w:r>
        <w:r>
          <w:rPr>
            <w:i w:val="0"/>
            <w:color w:val="000000"/>
            <w:sz w:val="22"/>
            <w:szCs w:val="22"/>
          </w:rPr>
          <w:t>a</w:t>
        </w:r>
        <w:r>
          <w:rPr>
            <w:i w:val="0"/>
            <w:color w:val="000000"/>
            <w:sz w:val="22"/>
            <w:szCs w:val="22"/>
          </w:rPr>
          <w:t>t</w:t>
        </w:r>
        <w:r>
          <w:rPr>
            <w:i w:val="0"/>
            <w:color w:val="000000"/>
            <w:sz w:val="22"/>
            <w:szCs w:val="22"/>
          </w:rPr>
          <w:t>e</w:t>
        </w:r>
        <w:r>
          <w:rPr>
            <w:i w:val="0"/>
            <w:color w:val="000000"/>
            <w:sz w:val="22"/>
            <w:szCs w:val="22"/>
          </w:rPr>
          <w:t xml:space="preserve"> </w:t>
        </w:r>
        <w:r>
          <w:rPr>
            <w:i w:val="0"/>
            <w:color w:val="000000"/>
            <w:sz w:val="22"/>
            <w:szCs w:val="22"/>
          </w:rPr>
          <w:t>u</w:t>
        </w:r>
        <w:r>
          <w:rPr>
            <w:i w:val="0"/>
            <w:color w:val="000000"/>
            <w:sz w:val="22"/>
            <w:szCs w:val="22"/>
          </w:rPr>
          <w:t>s</w:t>
        </w:r>
        <w:r>
          <w:rPr>
            <w:i w:val="0"/>
            <w:color w:val="000000"/>
            <w:sz w:val="22"/>
            <w:szCs w:val="22"/>
          </w:rPr>
          <w:t>e</w:t>
        </w:r>
        <w:r>
          <w:rPr>
            <w:i w:val="0"/>
            <w:color w:val="000000"/>
            <w:sz w:val="22"/>
            <w:szCs w:val="22"/>
          </w:rPr>
          <w:t>r</w:t>
        </w:r>
        <w:r>
          <w:rPr>
            <w:i w:val="0"/>
            <w:color w:val="000000"/>
            <w:sz w:val="22"/>
            <w:szCs w:val="22"/>
          </w:rPr>
          <w:t>s</w:t>
        </w:r>
        <w:r>
          <w:rPr>
            <w:i w:val="0"/>
            <w:color w:val="000000"/>
            <w:sz w:val="22"/>
            <w:szCs w:val="22"/>
          </w:rPr>
          <w:t xml:space="preserve"> </w:t>
        </w:r>
        <w:r>
          <w:rPr>
            <w:i w:val="0"/>
            <w:color w:val="000000"/>
            <w:sz w:val="22"/>
            <w:szCs w:val="22"/>
          </w:rPr>
          <w:t>i</w:t>
        </w:r>
        <w:r>
          <w:rPr>
            <w:i w:val="0"/>
            <w:color w:val="000000"/>
            <w:sz w:val="22"/>
            <w:szCs w:val="22"/>
          </w:rPr>
          <w:t>n</w:t>
        </w:r>
        <w:r>
          <w:rPr>
            <w:i w:val="0"/>
            <w:color w:val="000000"/>
            <w:sz w:val="22"/>
            <w:szCs w:val="22"/>
          </w:rPr>
          <w:t xml:space="preserve"> </w:t>
        </w:r>
        <w:r>
          <w:rPr>
            <w:i w:val="0"/>
            <w:color w:val="000000"/>
            <w:sz w:val="22"/>
            <w:szCs w:val="22"/>
          </w:rPr>
          <w:t>s</w:t>
        </w:r>
        <w:r>
          <w:rPr>
            <w:i w:val="0"/>
            <w:color w:val="000000"/>
            <w:sz w:val="22"/>
            <w:szCs w:val="22"/>
          </w:rPr>
          <w:t>e</w:t>
        </w:r>
        <w:r>
          <w:rPr>
            <w:i w:val="0"/>
            <w:color w:val="000000"/>
            <w:sz w:val="22"/>
            <w:szCs w:val="22"/>
          </w:rPr>
          <w:t>e</w:t>
        </w:r>
        <w:r>
          <w:rPr>
            <w:i w:val="0"/>
            <w:color w:val="000000"/>
            <w:sz w:val="22"/>
            <w:szCs w:val="22"/>
          </w:rPr>
          <w:t>k</w:t>
        </w:r>
        <w:r>
          <w:rPr>
            <w:i w:val="0"/>
            <w:color w:val="000000"/>
            <w:sz w:val="22"/>
            <w:szCs w:val="22"/>
          </w:rPr>
          <w:t>i</w:t>
        </w:r>
        <w:r>
          <w:rPr>
            <w:i w:val="0"/>
            <w:color w:val="000000"/>
            <w:sz w:val="22"/>
            <w:szCs w:val="22"/>
          </w:rPr>
          <w:t>ng</w:t>
        </w:r>
        <w:r>
          <w:rPr>
            <w:i w:val="0"/>
            <w:color w:val="000000"/>
            <w:sz w:val="22"/>
            <w:szCs w:val="22"/>
          </w:rPr>
          <w:t xml:space="preserve"> </w:t>
        </w:r>
        <w:r>
          <w:rPr>
            <w:i w:val="0"/>
            <w:color w:val="000000"/>
            <w:sz w:val="22"/>
            <w:szCs w:val="22"/>
          </w:rPr>
          <w:t>w</w:t>
        </w:r>
        <w:r>
          <w:rPr>
            <w:i w:val="0"/>
            <w:color w:val="000000"/>
            <w:sz w:val="22"/>
            <w:szCs w:val="22"/>
          </w:rPr>
          <w:t>h</w:t>
        </w:r>
        <w:r>
          <w:rPr>
            <w:i w:val="0"/>
            <w:color w:val="000000"/>
            <w:sz w:val="22"/>
            <w:szCs w:val="22"/>
          </w:rPr>
          <w:t>at</w:t>
        </w:r>
        <w:r>
          <w:rPr>
            <w:i w:val="0"/>
            <w:color w:val="000000"/>
            <w:sz w:val="22"/>
            <w:szCs w:val="22"/>
          </w:rPr>
          <w:t xml:space="preserve"> </w:t>
        </w:r>
        <w:r>
          <w:rPr>
            <w:i w:val="0"/>
            <w:color w:val="000000"/>
            <w:sz w:val="22"/>
            <w:szCs w:val="22"/>
          </w:rPr>
          <w:t>Islam</w:t>
        </w:r>
      </w:ins>
      <w:ins w:id="21" w:author="CPH1923" w:date="2021-03-10T16:20:00Z">
        <w:r>
          <w:rPr>
            <w:i w:val="0"/>
            <w:color w:val="000000"/>
            <w:sz w:val="22"/>
            <w:szCs w:val="22"/>
          </w:rPr>
          <w:t xml:space="preserve"> </w:t>
        </w:r>
        <w:r>
          <w:rPr>
            <w:i w:val="0"/>
            <w:color w:val="000000"/>
            <w:sz w:val="22"/>
            <w:szCs w:val="22"/>
          </w:rPr>
          <w:t>s</w:t>
        </w:r>
        <w:r>
          <w:rPr>
            <w:i w:val="0"/>
            <w:color w:val="000000"/>
            <w:sz w:val="22"/>
            <w:szCs w:val="22"/>
          </w:rPr>
          <w:t>u</w:t>
        </w:r>
        <w:r>
          <w:rPr>
            <w:i w:val="0"/>
            <w:color w:val="000000"/>
            <w:sz w:val="22"/>
            <w:szCs w:val="22"/>
          </w:rPr>
          <w:t>g</w:t>
        </w:r>
        <w:r>
          <w:rPr>
            <w:i w:val="0"/>
            <w:color w:val="000000"/>
            <w:sz w:val="22"/>
            <w:szCs w:val="22"/>
          </w:rPr>
          <w:t>g</w:t>
        </w:r>
        <w:r>
          <w:rPr>
            <w:i w:val="0"/>
            <w:color w:val="000000"/>
            <w:sz w:val="22"/>
            <w:szCs w:val="22"/>
          </w:rPr>
          <w:t>e</w:t>
        </w:r>
        <w:r>
          <w:rPr>
            <w:i w:val="0"/>
            <w:color w:val="000000"/>
            <w:sz w:val="22"/>
            <w:szCs w:val="22"/>
          </w:rPr>
          <w:t>s</w:t>
        </w:r>
        <w:r>
          <w:rPr>
            <w:i w:val="0"/>
            <w:color w:val="000000"/>
            <w:sz w:val="22"/>
            <w:szCs w:val="22"/>
          </w:rPr>
          <w:t>t</w:t>
        </w:r>
        <w:r>
          <w:rPr>
            <w:i w:val="0"/>
            <w:color w:val="000000"/>
            <w:sz w:val="22"/>
            <w:szCs w:val="22"/>
          </w:rPr>
          <w:t>s</w:t>
        </w:r>
        <w:r>
          <w:rPr>
            <w:i w:val="0"/>
            <w:color w:val="000000"/>
            <w:sz w:val="22"/>
            <w:szCs w:val="22"/>
          </w:rPr>
          <w:t xml:space="preserve"> </w:t>
        </w:r>
        <w:r>
          <w:rPr>
            <w:i w:val="0"/>
            <w:color w:val="000000"/>
            <w:sz w:val="22"/>
            <w:szCs w:val="22"/>
          </w:rPr>
          <w:t>i</w:t>
        </w:r>
        <w:r>
          <w:rPr>
            <w:i w:val="0"/>
            <w:color w:val="000000"/>
            <w:sz w:val="22"/>
            <w:szCs w:val="22"/>
          </w:rPr>
          <w:t>n</w:t>
        </w:r>
        <w:r>
          <w:rPr>
            <w:i w:val="0"/>
            <w:color w:val="000000"/>
            <w:sz w:val="22"/>
            <w:szCs w:val="22"/>
          </w:rPr>
          <w:t xml:space="preserve"> </w:t>
        </w:r>
        <w:proofErr w:type="gramStart"/>
        <w:r>
          <w:rPr>
            <w:i w:val="0"/>
            <w:color w:val="000000"/>
            <w:sz w:val="22"/>
            <w:szCs w:val="22"/>
          </w:rPr>
          <w:t>c</w:t>
        </w:r>
        <w:r>
          <w:rPr>
            <w:i w:val="0"/>
            <w:color w:val="000000"/>
            <w:sz w:val="22"/>
            <w:szCs w:val="22"/>
          </w:rPr>
          <w:t>o</w:t>
        </w:r>
        <w:r>
          <w:rPr>
            <w:i w:val="0"/>
            <w:color w:val="000000"/>
            <w:sz w:val="22"/>
            <w:szCs w:val="22"/>
          </w:rPr>
          <w:t>p</w:t>
        </w:r>
        <w:r>
          <w:rPr>
            <w:i w:val="0"/>
            <w:color w:val="000000"/>
            <w:sz w:val="22"/>
            <w:szCs w:val="22"/>
          </w:rPr>
          <w:t>i</w:t>
        </w:r>
        <w:r>
          <w:rPr>
            <w:i w:val="0"/>
            <w:color w:val="000000"/>
            <w:sz w:val="22"/>
            <w:szCs w:val="22"/>
          </w:rPr>
          <w:t>n</w:t>
        </w:r>
        <w:r>
          <w:rPr>
            <w:i w:val="0"/>
            <w:color w:val="000000"/>
            <w:sz w:val="22"/>
            <w:szCs w:val="22"/>
          </w:rPr>
          <w:t>g</w:t>
        </w:r>
        <w:proofErr w:type="gramEnd"/>
        <w:r>
          <w:rPr>
            <w:i w:val="0"/>
            <w:color w:val="000000"/>
            <w:sz w:val="22"/>
            <w:szCs w:val="22"/>
          </w:rPr>
          <w:t xml:space="preserve"> </w:t>
        </w:r>
        <w:r>
          <w:rPr>
            <w:i w:val="0"/>
            <w:color w:val="000000"/>
            <w:sz w:val="22"/>
            <w:szCs w:val="22"/>
          </w:rPr>
          <w:t>t</w:t>
        </w:r>
        <w:r>
          <w:rPr>
            <w:i w:val="0"/>
            <w:color w:val="000000"/>
            <w:sz w:val="22"/>
            <w:szCs w:val="22"/>
          </w:rPr>
          <w:t>h</w:t>
        </w:r>
        <w:r>
          <w:rPr>
            <w:i w:val="0"/>
            <w:color w:val="000000"/>
            <w:sz w:val="22"/>
            <w:szCs w:val="22"/>
          </w:rPr>
          <w:t>e</w:t>
        </w:r>
        <w:r>
          <w:rPr>
            <w:i w:val="0"/>
            <w:color w:val="000000"/>
            <w:sz w:val="22"/>
            <w:szCs w:val="22"/>
          </w:rPr>
          <w:t>s</w:t>
        </w:r>
        <w:r>
          <w:rPr>
            <w:i w:val="0"/>
            <w:color w:val="000000"/>
            <w:sz w:val="22"/>
            <w:szCs w:val="22"/>
          </w:rPr>
          <w:t>e</w:t>
        </w:r>
        <w:r>
          <w:rPr>
            <w:i w:val="0"/>
            <w:color w:val="000000"/>
            <w:sz w:val="22"/>
            <w:szCs w:val="22"/>
          </w:rPr>
          <w:t xml:space="preserve"> </w:t>
        </w:r>
        <w:r>
          <w:rPr>
            <w:i w:val="0"/>
            <w:color w:val="000000"/>
            <w:sz w:val="22"/>
            <w:szCs w:val="22"/>
          </w:rPr>
          <w:t>p</w:t>
        </w:r>
        <w:r>
          <w:rPr>
            <w:i w:val="0"/>
            <w:color w:val="000000"/>
            <w:sz w:val="22"/>
            <w:szCs w:val="22"/>
          </w:rPr>
          <w:t>r</w:t>
        </w:r>
        <w:r>
          <w:rPr>
            <w:i w:val="0"/>
            <w:color w:val="000000"/>
            <w:sz w:val="22"/>
            <w:szCs w:val="22"/>
          </w:rPr>
          <w:t>o</w:t>
        </w:r>
        <w:r>
          <w:rPr>
            <w:i w:val="0"/>
            <w:color w:val="000000"/>
            <w:sz w:val="22"/>
            <w:szCs w:val="22"/>
          </w:rPr>
          <w:t>b</w:t>
        </w:r>
        <w:r>
          <w:rPr>
            <w:i w:val="0"/>
            <w:color w:val="000000"/>
            <w:sz w:val="22"/>
            <w:szCs w:val="22"/>
          </w:rPr>
          <w:t>l</w:t>
        </w:r>
        <w:r>
          <w:rPr>
            <w:i w:val="0"/>
            <w:color w:val="000000"/>
            <w:sz w:val="22"/>
            <w:szCs w:val="22"/>
          </w:rPr>
          <w:t>em</w:t>
        </w:r>
        <w:r>
          <w:rPr>
            <w:i w:val="0"/>
            <w:color w:val="000000"/>
            <w:sz w:val="22"/>
            <w:szCs w:val="22"/>
          </w:rPr>
          <w:t>s</w:t>
        </w:r>
        <w:del w:id="22" w:author="Surayya obaid" w:date="2021-03-10T17:11:00Z">
          <w:r w:rsidDel="005245D7">
            <w:rPr>
              <w:i w:val="0"/>
              <w:color w:val="000000"/>
              <w:sz w:val="22"/>
              <w:szCs w:val="22"/>
            </w:rPr>
            <w:delText>.</w:delText>
          </w:r>
        </w:del>
      </w:ins>
    </w:p>
    <w:p w:rsidR="00791048" w:rsidRDefault="00791048">
      <w:pPr>
        <w:pStyle w:val="BodyText2"/>
        <w:jc w:val="both"/>
        <w:rPr>
          <w:ins w:id="23" w:author="CPH1923" w:date="2021-03-10T16:15:00Z"/>
          <w:i w:val="0"/>
          <w:color w:val="000000"/>
          <w:sz w:val="22"/>
          <w:szCs w:val="22"/>
        </w:rPr>
      </w:pPr>
    </w:p>
    <w:p w:rsidR="00791048" w:rsidRDefault="00B56E56">
      <w:pPr>
        <w:pStyle w:val="BodyText2"/>
        <w:jc w:val="both"/>
        <w:rPr>
          <w:del w:id="24" w:author="CPH1923" w:date="2021-03-10T16:15:00Z"/>
          <w:i w:val="0"/>
          <w:color w:val="000000"/>
          <w:sz w:val="22"/>
          <w:szCs w:val="22"/>
        </w:rPr>
      </w:pPr>
      <w:r>
        <w:rPr>
          <w:i w:val="0"/>
          <w:color w:val="000000"/>
          <w:sz w:val="22"/>
          <w:szCs w:val="22"/>
        </w:rPr>
        <w:t xml:space="preserve"> </w:t>
      </w:r>
      <w:del w:id="25" w:author="CPH1923" w:date="2021-03-10T16:15:00Z">
        <w:r w:rsidDel="9BFABC99">
          <w:rPr>
            <w:i w:val="0"/>
            <w:color w:val="000000"/>
            <w:sz w:val="22"/>
            <w:szCs w:val="22"/>
          </w:rPr>
          <w:delText xml:space="preserve">The main part of our </w:delText>
        </w:r>
        <w:r w:rsidDel="9BFABC99">
          <w:rPr>
            <w:i w:val="0"/>
            <w:color w:val="000000"/>
            <w:sz w:val="22"/>
            <w:szCs w:val="22"/>
          </w:rPr>
          <w:delText>application that differentiates</w:delText>
        </w:r>
        <w:r w:rsidDel="F458DAF8">
          <w:rPr>
            <w:i w:val="0"/>
            <w:color w:val="000000"/>
            <w:sz w:val="22"/>
            <w:szCs w:val="22"/>
          </w:rPr>
          <w:delText xml:space="preserve"> it</w:delText>
        </w:r>
        <w:r w:rsidDel="76BE5924">
          <w:rPr>
            <w:i w:val="0"/>
            <w:color w:val="000000"/>
            <w:sz w:val="22"/>
            <w:szCs w:val="22"/>
          </w:rPr>
          <w:delText xml:space="preserve"> from other </w:delText>
        </w:r>
        <w:r w:rsidDel="8475D5F3">
          <w:rPr>
            <w:i w:val="0"/>
            <w:color w:val="000000"/>
            <w:sz w:val="22"/>
            <w:szCs w:val="22"/>
          </w:rPr>
          <w:delText xml:space="preserve">applications </w:delText>
        </w:r>
        <w:r w:rsidDel="FF65AC22">
          <w:rPr>
            <w:i w:val="0"/>
            <w:color w:val="000000"/>
            <w:sz w:val="22"/>
            <w:szCs w:val="22"/>
          </w:rPr>
          <w:delText>is personalize</w:delText>
        </w:r>
        <w:r w:rsidDel="35DAA10D">
          <w:rPr>
            <w:i w:val="0"/>
            <w:color w:val="000000"/>
            <w:sz w:val="22"/>
            <w:szCs w:val="22"/>
          </w:rPr>
          <w:delText>d recommendation. If user faced the sam</w:delText>
        </w:r>
        <w:r w:rsidDel="CA48F6AF">
          <w:rPr>
            <w:i w:val="0"/>
            <w:color w:val="000000"/>
            <w:sz w:val="22"/>
            <w:szCs w:val="22"/>
          </w:rPr>
          <w:delText>e</w:delText>
        </w:r>
        <w:r w:rsidDel="8D84181B">
          <w:rPr>
            <w:i w:val="0"/>
            <w:color w:val="000000"/>
            <w:sz w:val="22"/>
            <w:szCs w:val="22"/>
          </w:rPr>
          <w:delText xml:space="preserve"> issue </w:delText>
        </w:r>
        <w:r w:rsidDel="D4C0CBEA">
          <w:rPr>
            <w:i w:val="0"/>
            <w:color w:val="000000"/>
            <w:sz w:val="22"/>
            <w:szCs w:val="22"/>
          </w:rPr>
          <w:delText>continuously then we are goi</w:delText>
        </w:r>
        <w:r w:rsidDel="3DBB9C83">
          <w:rPr>
            <w:i w:val="0"/>
            <w:color w:val="000000"/>
            <w:sz w:val="22"/>
            <w:szCs w:val="22"/>
          </w:rPr>
          <w:delText xml:space="preserve">ng </w:delText>
        </w:r>
        <w:r w:rsidDel="CA32D758">
          <w:rPr>
            <w:i w:val="0"/>
            <w:color w:val="000000"/>
            <w:sz w:val="22"/>
            <w:szCs w:val="22"/>
          </w:rPr>
          <w:delText xml:space="preserve">to give </w:delText>
        </w:r>
        <w:r w:rsidDel="DA869C56">
          <w:rPr>
            <w:i w:val="0"/>
            <w:color w:val="000000"/>
            <w:sz w:val="22"/>
            <w:szCs w:val="22"/>
          </w:rPr>
          <w:delText xml:space="preserve">them </w:delText>
        </w:r>
        <w:r w:rsidDel="739B4ED7">
          <w:rPr>
            <w:i w:val="0"/>
            <w:color w:val="000000"/>
            <w:sz w:val="22"/>
            <w:szCs w:val="22"/>
          </w:rPr>
          <w:delText>a</w:delText>
        </w:r>
        <w:r w:rsidDel="1347D26E">
          <w:rPr>
            <w:i w:val="0"/>
            <w:color w:val="000000"/>
            <w:sz w:val="22"/>
            <w:szCs w:val="22"/>
          </w:rPr>
          <w:delText xml:space="preserve"> option for r</w:delText>
        </w:r>
        <w:r w:rsidDel="EBCC4371">
          <w:rPr>
            <w:i w:val="0"/>
            <w:color w:val="000000"/>
            <w:sz w:val="22"/>
            <w:szCs w:val="22"/>
          </w:rPr>
          <w:delText xml:space="preserve">equesting </w:delText>
        </w:r>
        <w:r w:rsidDel="365FC538">
          <w:rPr>
            <w:i w:val="0"/>
            <w:color w:val="000000"/>
            <w:sz w:val="22"/>
            <w:szCs w:val="22"/>
          </w:rPr>
          <w:delText>a</w:delText>
        </w:r>
        <w:r w:rsidDel="F0D9A97A">
          <w:rPr>
            <w:i w:val="0"/>
            <w:color w:val="000000"/>
            <w:sz w:val="22"/>
            <w:szCs w:val="22"/>
          </w:rPr>
          <w:delText xml:space="preserve"> online session and upon</w:delText>
        </w:r>
        <w:r w:rsidDel="FD50E626">
          <w:rPr>
            <w:i w:val="0"/>
            <w:color w:val="000000"/>
            <w:sz w:val="22"/>
            <w:szCs w:val="22"/>
          </w:rPr>
          <w:delText xml:space="preserve"> user request we will arrange online sessions for </w:delText>
        </w:r>
        <w:r w:rsidDel="12E637E0">
          <w:rPr>
            <w:i w:val="0"/>
            <w:color w:val="000000"/>
            <w:sz w:val="22"/>
            <w:szCs w:val="22"/>
          </w:rPr>
          <w:delText xml:space="preserve">him. </w:delText>
        </w:r>
        <w:r w:rsidDel="088689D1">
          <w:rPr>
            <w:i w:val="0"/>
            <w:color w:val="000000"/>
            <w:sz w:val="22"/>
            <w:szCs w:val="22"/>
          </w:rPr>
          <w:delText>W</w:delText>
        </w:r>
        <w:r w:rsidDel="29EFF7A4">
          <w:rPr>
            <w:i w:val="0"/>
            <w:color w:val="000000"/>
            <w:sz w:val="22"/>
            <w:szCs w:val="22"/>
          </w:rPr>
          <w:delText xml:space="preserve">e </w:delText>
        </w:r>
        <w:r w:rsidDel="BDBE514D">
          <w:rPr>
            <w:i w:val="0"/>
            <w:color w:val="000000"/>
            <w:sz w:val="22"/>
            <w:szCs w:val="22"/>
          </w:rPr>
          <w:delText>will trying to measure user stress level on daily basis by doing some sca</w:delText>
        </w:r>
        <w:r w:rsidDel="9C3DD7CA">
          <w:rPr>
            <w:i w:val="0"/>
            <w:color w:val="000000"/>
            <w:sz w:val="22"/>
            <w:szCs w:val="22"/>
          </w:rPr>
          <w:delText>ling test. Also providing a community where they will free to share their experiences. Our</w:delText>
        </w:r>
        <w:r w:rsidDel="36DD9752">
          <w:rPr>
            <w:i w:val="0"/>
            <w:color w:val="000000"/>
            <w:sz w:val="22"/>
            <w:szCs w:val="22"/>
          </w:rPr>
          <w:delText xml:space="preserve"> project </w:delText>
        </w:r>
        <w:r w:rsidDel="70E4A73F">
          <w:rPr>
            <w:i w:val="0"/>
            <w:color w:val="000000"/>
            <w:sz w:val="22"/>
            <w:szCs w:val="22"/>
          </w:rPr>
          <w:delText xml:space="preserve">is </w:delText>
        </w:r>
        <w:r w:rsidDel="879A9811">
          <w:rPr>
            <w:i w:val="0"/>
            <w:color w:val="000000"/>
            <w:sz w:val="22"/>
            <w:szCs w:val="22"/>
          </w:rPr>
          <w:delText xml:space="preserve">providing a platform </w:delText>
        </w:r>
        <w:r w:rsidDel="24C0C58D">
          <w:rPr>
            <w:i w:val="0"/>
            <w:color w:val="000000"/>
            <w:sz w:val="22"/>
            <w:szCs w:val="22"/>
          </w:rPr>
          <w:delText xml:space="preserve">for user to feel connected with </w:delText>
        </w:r>
        <w:r w:rsidDel="FEA868F6">
          <w:rPr>
            <w:i w:val="0"/>
            <w:color w:val="000000"/>
            <w:sz w:val="22"/>
            <w:szCs w:val="22"/>
          </w:rPr>
          <w:delText>Allah</w:delText>
        </w:r>
        <w:r w:rsidDel="DE527C5A">
          <w:rPr>
            <w:i w:val="0"/>
            <w:color w:val="000000"/>
            <w:sz w:val="22"/>
            <w:szCs w:val="22"/>
          </w:rPr>
          <w:delText>.</w:delText>
        </w:r>
        <w:r w:rsidDel="D408FDAE">
          <w:rPr>
            <w:i w:val="0"/>
            <w:color w:val="000000"/>
            <w:sz w:val="22"/>
            <w:szCs w:val="22"/>
          </w:rPr>
          <w:delText xml:space="preserve"> </w:delText>
        </w:r>
      </w:del>
    </w:p>
    <w:p w:rsidR="00791048" w:rsidRDefault="00791048">
      <w:pPr>
        <w:pStyle w:val="BodyText2"/>
        <w:jc w:val="both"/>
        <w:rPr>
          <w:del w:id="26" w:author="CPH1923" w:date="2021-03-10T16:15:00Z"/>
          <w:i w:val="0"/>
          <w:color w:val="000000"/>
          <w:sz w:val="22"/>
          <w:szCs w:val="22"/>
        </w:rPr>
      </w:pPr>
    </w:p>
    <w:p w:rsidR="00791048" w:rsidRDefault="00791048">
      <w:pPr>
        <w:jc w:val="both"/>
        <w:rPr>
          <w:del w:id="27" w:author="CPH1923" w:date="2021-03-10T16:15:00Z"/>
        </w:rPr>
      </w:pPr>
    </w:p>
    <w:p w:rsidR="00791048" w:rsidRDefault="00B56E56">
      <w:pPr>
        <w:pStyle w:val="Heading2"/>
        <w:jc w:val="both"/>
        <w:rPr>
          <w:smallCaps/>
          <w:color w:val="000000"/>
          <w:sz w:val="28"/>
          <w:szCs w:val="28"/>
          <w:u w:val="single"/>
        </w:rPr>
      </w:pPr>
      <w:bookmarkStart w:id="28" w:name="_Toc66175080"/>
      <w:r>
        <w:rPr>
          <w:smallCaps/>
          <w:color w:val="000000"/>
          <w:sz w:val="28"/>
          <w:szCs w:val="28"/>
          <w:u w:val="single"/>
        </w:rPr>
        <w:t>Overview</w:t>
      </w:r>
      <w:bookmarkEnd w:id="28"/>
    </w:p>
    <w:p w:rsidR="00791048" w:rsidRDefault="00791048"/>
    <w:p w:rsidR="00791048" w:rsidRDefault="00B56E56">
      <w:pPr>
        <w:rPr>
          <w:sz w:val="22"/>
        </w:rPr>
      </w:pPr>
      <w:r>
        <w:rPr>
          <w:sz w:val="22"/>
        </w:rPr>
        <w:t xml:space="preserve">Psychological </w:t>
      </w:r>
      <w:del w:id="29" w:author="Surayya obaid" w:date="2021-03-10T17:14:00Z">
        <w:r w:rsidDel="005245D7">
          <w:rPr>
            <w:sz w:val="22"/>
          </w:rPr>
          <w:delText xml:space="preserve">disease </w:delText>
        </w:r>
      </w:del>
      <w:ins w:id="30" w:author="Surayya obaid" w:date="2021-03-10T17:14:00Z">
        <w:r w:rsidR="005245D7">
          <w:rPr>
            <w:sz w:val="22"/>
          </w:rPr>
          <w:t>issues</w:t>
        </w:r>
        <w:r w:rsidR="005245D7">
          <w:rPr>
            <w:sz w:val="22"/>
          </w:rPr>
          <w:t xml:space="preserve"> </w:t>
        </w:r>
      </w:ins>
      <w:del w:id="31" w:author="Surayya obaid" w:date="2021-03-10T17:14:00Z">
        <w:r w:rsidDel="005245D7">
          <w:rPr>
            <w:sz w:val="22"/>
          </w:rPr>
          <w:delText xml:space="preserve">is a dysfunctional disorder. </w:delText>
        </w:r>
        <w:r w:rsidDel="005245D7">
          <w:rPr>
            <w:sz w:val="22"/>
          </w:rPr>
          <w:delText xml:space="preserve">There are many symptoms </w:delText>
        </w:r>
      </w:del>
      <w:r>
        <w:rPr>
          <w:sz w:val="22"/>
        </w:rPr>
        <w:t>such as</w:t>
      </w:r>
    </w:p>
    <w:p w:rsidR="000A1848" w:rsidRDefault="00B56E56">
      <w:pPr>
        <w:rPr>
          <w:ins w:id="32" w:author="Surayya obaid" w:date="2021-03-10T17:04:00Z"/>
          <w:sz w:val="22"/>
        </w:rPr>
      </w:pPr>
      <w:proofErr w:type="gramStart"/>
      <w:r>
        <w:rPr>
          <w:sz w:val="22"/>
        </w:rPr>
        <w:t>anxiety</w:t>
      </w:r>
      <w:proofErr w:type="gramEnd"/>
      <w:r>
        <w:rPr>
          <w:sz w:val="22"/>
        </w:rPr>
        <w:t xml:space="preserve"> and depression,</w:t>
      </w:r>
      <w:ins w:id="33" w:author="Surayya obaid" w:date="2021-03-10T17:01:00Z">
        <w:r w:rsidR="000A1848">
          <w:rPr>
            <w:sz w:val="22"/>
          </w:rPr>
          <w:t xml:space="preserve"> </w:t>
        </w:r>
      </w:ins>
      <w:r>
        <w:rPr>
          <w:sz w:val="22"/>
        </w:rPr>
        <w:t>fear</w:t>
      </w:r>
      <w:del w:id="34" w:author="Surayya obaid" w:date="2021-03-10T17:01:00Z">
        <w:r w:rsidDel="000A1848">
          <w:rPr>
            <w:sz w:val="22"/>
          </w:rPr>
          <w:delText>n</w:delText>
        </w:r>
        <w:r w:rsidDel="000A1848">
          <w:rPr>
            <w:sz w:val="22"/>
          </w:rPr>
          <w:delText>e</w:delText>
        </w:r>
        <w:r w:rsidDel="000A1848">
          <w:rPr>
            <w:sz w:val="22"/>
          </w:rPr>
          <w:delText>s</w:delText>
        </w:r>
        <w:r w:rsidDel="000A1848">
          <w:rPr>
            <w:sz w:val="22"/>
          </w:rPr>
          <w:delText>s</w:delText>
        </w:r>
      </w:del>
      <w:r>
        <w:rPr>
          <w:sz w:val="22"/>
        </w:rPr>
        <w:t>,</w:t>
      </w:r>
      <w:ins w:id="35" w:author="Surayya obaid" w:date="2021-03-10T17:01:00Z">
        <w:r w:rsidR="000A1848">
          <w:rPr>
            <w:sz w:val="22"/>
          </w:rPr>
          <w:t xml:space="preserve"> </w:t>
        </w:r>
      </w:ins>
      <w:r>
        <w:rPr>
          <w:sz w:val="22"/>
        </w:rPr>
        <w:t>sadness</w:t>
      </w:r>
      <w:ins w:id="36" w:author="Surayya obaid" w:date="2021-03-10T17:14:00Z">
        <w:r w:rsidR="005245D7">
          <w:rPr>
            <w:sz w:val="22"/>
          </w:rPr>
          <w:t xml:space="preserve">, </w:t>
        </w:r>
        <w:proofErr w:type="spellStart"/>
        <w:r w:rsidR="005245D7">
          <w:rPr>
            <w:sz w:val="22"/>
          </w:rPr>
          <w:t>etc</w:t>
        </w:r>
      </w:ins>
      <w:proofErr w:type="spellEnd"/>
      <w:r>
        <w:rPr>
          <w:sz w:val="22"/>
        </w:rPr>
        <w:t xml:space="preserve"> </w:t>
      </w:r>
      <w:del w:id="37" w:author="Surayya obaid" w:date="2021-03-10T17:14:00Z">
        <w:r w:rsidDel="005245D7">
          <w:rPr>
            <w:sz w:val="22"/>
          </w:rPr>
          <w:delText xml:space="preserve">these disorders </w:delText>
        </w:r>
      </w:del>
      <w:r>
        <w:rPr>
          <w:sz w:val="22"/>
        </w:rPr>
        <w:t>are now very common</w:t>
      </w:r>
      <w:ins w:id="38" w:author="Surayya obaid" w:date="2021-03-10T17:15:00Z">
        <w:r w:rsidR="005245D7">
          <w:rPr>
            <w:sz w:val="22"/>
          </w:rPr>
          <w:t xml:space="preserve"> in current times</w:t>
        </w:r>
      </w:ins>
      <w:r>
        <w:rPr>
          <w:sz w:val="22"/>
        </w:rPr>
        <w:t>, especially in children and youngsters</w:t>
      </w:r>
      <w:ins w:id="39" w:author="Surayya obaid" w:date="2021-03-10T17:01:00Z">
        <w:r w:rsidR="000A1848">
          <w:rPr>
            <w:sz w:val="22"/>
          </w:rPr>
          <w:t xml:space="preserve"> which seems to be outcome of excessive exposure to technology</w:t>
        </w:r>
      </w:ins>
      <w:r>
        <w:rPr>
          <w:sz w:val="22"/>
        </w:rPr>
        <w:t>.</w:t>
      </w:r>
      <w:r>
        <w:rPr>
          <w:sz w:val="22"/>
        </w:rPr>
        <w:t xml:space="preserve"> </w:t>
      </w:r>
      <w:ins w:id="40" w:author="Surayya obaid" w:date="2021-03-10T17:15:00Z">
        <w:r w:rsidR="005245D7">
          <w:rPr>
            <w:sz w:val="22"/>
          </w:rPr>
          <w:t>But same technology can be exploited to reverse this scenario.</w:t>
        </w:r>
      </w:ins>
      <w:ins w:id="41" w:author="Surayya obaid" w:date="2021-03-10T17:16:00Z">
        <w:r w:rsidR="005245D7">
          <w:rPr>
            <w:sz w:val="22"/>
          </w:rPr>
          <w:t xml:space="preserve"> </w:t>
        </w:r>
        <w:r w:rsidR="00151C45">
          <w:rPr>
            <w:sz w:val="22"/>
          </w:rPr>
          <w:t>S</w:t>
        </w:r>
      </w:ins>
      <w:ins w:id="42" w:author="Surayya obaid" w:date="2021-03-10T17:17:00Z">
        <w:r w:rsidR="00151C45">
          <w:rPr>
            <w:sz w:val="22"/>
          </w:rPr>
          <w:t xml:space="preserve">olutions already </w:t>
        </w:r>
        <w:proofErr w:type="gramStart"/>
        <w:r w:rsidR="00151C45">
          <w:rPr>
            <w:sz w:val="22"/>
          </w:rPr>
          <w:t>exist,</w:t>
        </w:r>
        <w:proofErr w:type="gramEnd"/>
        <w:r w:rsidR="00151C45">
          <w:rPr>
            <w:sz w:val="22"/>
          </w:rPr>
          <w:t xml:space="preserve"> we just need to reach out those by means of tools and technology. </w:t>
        </w:r>
      </w:ins>
      <w:ins w:id="43" w:author="Surayya obaid" w:date="2021-03-10T17:18:00Z">
        <w:r w:rsidR="00151C45">
          <w:rPr>
            <w:sz w:val="22"/>
          </w:rPr>
          <w:t>We are suggesting a system,</w:t>
        </w:r>
      </w:ins>
      <w:ins w:id="44" w:author="Surayya obaid" w:date="2021-03-10T17:15:00Z">
        <w:r w:rsidR="005245D7">
          <w:rPr>
            <w:sz w:val="22"/>
          </w:rPr>
          <w:t xml:space="preserve"> </w:t>
        </w:r>
      </w:ins>
      <w:proofErr w:type="spellStart"/>
      <w:r>
        <w:rPr>
          <w:sz w:val="22"/>
        </w:rPr>
        <w:t>Tawakkal</w:t>
      </w:r>
      <w:proofErr w:type="spellEnd"/>
      <w:r>
        <w:rPr>
          <w:sz w:val="22"/>
        </w:rPr>
        <w:t xml:space="preserve"> O </w:t>
      </w:r>
      <w:proofErr w:type="spellStart"/>
      <w:r>
        <w:rPr>
          <w:sz w:val="22"/>
        </w:rPr>
        <w:t>Sukoon</w:t>
      </w:r>
      <w:proofErr w:type="spellEnd"/>
      <w:ins w:id="45" w:author="Surayya obaid" w:date="2021-03-10T17:18:00Z">
        <w:r w:rsidR="00151C45">
          <w:rPr>
            <w:sz w:val="22"/>
          </w:rPr>
          <w:t xml:space="preserve"> which</w:t>
        </w:r>
      </w:ins>
      <w:r>
        <w:rPr>
          <w:sz w:val="22"/>
        </w:rPr>
        <w:t xml:space="preserve"> is an application where people facing these problems</w:t>
      </w:r>
      <w:ins w:id="46" w:author="Surayya obaid" w:date="2021-03-10T17:02:00Z">
        <w:r w:rsidR="000A1848">
          <w:rPr>
            <w:sz w:val="22"/>
          </w:rPr>
          <w:t xml:space="preserve"> will be able to connect with the Quranic way of overcoming those problems</w:t>
        </w:r>
      </w:ins>
      <w:del w:id="47" w:author="Surayya obaid" w:date="2021-03-10T17:03:00Z">
        <w:r w:rsidDel="000A1848">
          <w:rPr>
            <w:sz w:val="22"/>
          </w:rPr>
          <w:delText xml:space="preserve"> can overcome with this issues through Holy Quran</w:delText>
        </w:r>
      </w:del>
      <w:r>
        <w:rPr>
          <w:sz w:val="22"/>
        </w:rPr>
        <w:t>.</w:t>
      </w:r>
      <w:ins w:id="48" w:author="Surayya obaid" w:date="2021-03-10T17:03:00Z">
        <w:r w:rsidR="000A1848">
          <w:rPr>
            <w:sz w:val="22"/>
          </w:rPr>
          <w:t xml:space="preserve"> Just by selecting current mood or feelings, user will get a bunch of references from </w:t>
        </w:r>
      </w:ins>
      <w:ins w:id="49" w:author="Surayya obaid" w:date="2021-03-10T17:04:00Z">
        <w:r w:rsidR="000A1848">
          <w:rPr>
            <w:sz w:val="22"/>
          </w:rPr>
          <w:t xml:space="preserve">Quran and Hadith that will help them in lowering down the anxiety, depression or whatever the issue is. </w:t>
        </w:r>
      </w:ins>
    </w:p>
    <w:p w:rsidR="00791048" w:rsidRDefault="000A1848">
      <w:pPr>
        <w:rPr>
          <w:ins w:id="50" w:author="Surayya obaid" w:date="2021-03-10T17:19:00Z"/>
          <w:sz w:val="22"/>
        </w:rPr>
      </w:pPr>
      <w:ins w:id="51" w:author="Surayya obaid" w:date="2021-03-10T17:06:00Z">
        <w:r>
          <w:rPr>
            <w:sz w:val="22"/>
          </w:rPr>
          <w:t xml:space="preserve">System will also allow users to </w:t>
        </w:r>
      </w:ins>
      <w:del w:id="52" w:author="Surayya obaid" w:date="2021-03-10T17:06:00Z">
        <w:r w:rsidR="00B56E56" w:rsidDel="000A1848">
          <w:rPr>
            <w:sz w:val="22"/>
          </w:rPr>
          <w:delText xml:space="preserve"> </w:delText>
        </w:r>
      </w:del>
      <w:del w:id="53" w:author="Surayya obaid" w:date="2021-03-10T17:07:00Z">
        <w:r w:rsidR="00B56E56" w:rsidDel="000A1848">
          <w:rPr>
            <w:sz w:val="22"/>
          </w:rPr>
          <w:delText>We are going to</w:delText>
        </w:r>
      </w:del>
      <w:r w:rsidR="00B56E56">
        <w:rPr>
          <w:sz w:val="22"/>
        </w:rPr>
        <w:t xml:space="preserve"> provide feedbacks/Blogs</w:t>
      </w:r>
      <w:ins w:id="54" w:author="Surayya obaid" w:date="2021-03-10T17:07:00Z">
        <w:r>
          <w:rPr>
            <w:sz w:val="22"/>
          </w:rPr>
          <w:t xml:space="preserve"> related to their experience about their interaction with app</w:t>
        </w:r>
      </w:ins>
      <w:r w:rsidR="00B56E56">
        <w:rPr>
          <w:sz w:val="22"/>
        </w:rPr>
        <w:t xml:space="preserve"> through </w:t>
      </w:r>
      <w:ins w:id="55" w:author="Surayya obaid" w:date="2021-03-10T17:08:00Z">
        <w:r>
          <w:rPr>
            <w:sz w:val="22"/>
          </w:rPr>
          <w:t>which</w:t>
        </w:r>
      </w:ins>
      <w:del w:id="56" w:author="Surayya obaid" w:date="2021-03-10T17:08:00Z">
        <w:r w:rsidR="00B56E56" w:rsidDel="000A1848">
          <w:rPr>
            <w:sz w:val="22"/>
          </w:rPr>
          <w:delText>t</w:delText>
        </w:r>
        <w:r w:rsidR="00B56E56" w:rsidDel="000A1848">
          <w:rPr>
            <w:sz w:val="22"/>
          </w:rPr>
          <w:delText>h</w:delText>
        </w:r>
        <w:r w:rsidR="00B56E56" w:rsidDel="000A1848">
          <w:rPr>
            <w:sz w:val="22"/>
          </w:rPr>
          <w:delText>i</w:delText>
        </w:r>
        <w:r w:rsidR="00B56E56" w:rsidDel="000A1848">
          <w:rPr>
            <w:sz w:val="22"/>
          </w:rPr>
          <w:delText>s</w:delText>
        </w:r>
      </w:del>
      <w:r w:rsidR="00B56E56">
        <w:rPr>
          <w:sz w:val="22"/>
        </w:rPr>
        <w:t xml:space="preserve"> we</w:t>
      </w:r>
      <w:ins w:id="57" w:author="Surayya obaid" w:date="2021-03-10T17:08:00Z">
        <w:r>
          <w:rPr>
            <w:sz w:val="22"/>
          </w:rPr>
          <w:t xml:space="preserve"> will</w:t>
        </w:r>
      </w:ins>
      <w:r w:rsidR="00B56E56">
        <w:rPr>
          <w:sz w:val="22"/>
        </w:rPr>
        <w:t xml:space="preserve"> ge</w:t>
      </w:r>
      <w:r w:rsidR="00B56E56">
        <w:rPr>
          <w:sz w:val="22"/>
        </w:rPr>
        <w:t xml:space="preserve">t the view of our old </w:t>
      </w:r>
      <w:ins w:id="58" w:author="Surayya obaid" w:date="2021-03-10T17:08:00Z">
        <w:r>
          <w:rPr>
            <w:sz w:val="22"/>
          </w:rPr>
          <w:t>user</w:t>
        </w:r>
      </w:ins>
      <w:del w:id="59" w:author="Surayya obaid" w:date="2021-03-10T17:08:00Z">
        <w:r w:rsidR="00B56E56" w:rsidDel="000A1848">
          <w:rPr>
            <w:sz w:val="22"/>
          </w:rPr>
          <w:delText>c</w:delText>
        </w:r>
        <w:r w:rsidR="00B56E56" w:rsidDel="000A1848">
          <w:rPr>
            <w:sz w:val="22"/>
          </w:rPr>
          <w:delText>u</w:delText>
        </w:r>
        <w:r w:rsidR="00B56E56" w:rsidDel="000A1848">
          <w:rPr>
            <w:sz w:val="22"/>
          </w:rPr>
          <w:delText>s</w:delText>
        </w:r>
        <w:r w:rsidR="00B56E56" w:rsidDel="000A1848">
          <w:rPr>
            <w:sz w:val="22"/>
          </w:rPr>
          <w:delText>t</w:delText>
        </w:r>
        <w:r w:rsidR="00B56E56" w:rsidDel="000A1848">
          <w:rPr>
            <w:sz w:val="22"/>
          </w:rPr>
          <w:delText>o</w:delText>
        </w:r>
        <w:r w:rsidR="00B56E56" w:rsidDel="000A1848">
          <w:rPr>
            <w:sz w:val="22"/>
          </w:rPr>
          <w:delText>m</w:delText>
        </w:r>
        <w:r w:rsidR="00B56E56" w:rsidDel="000A1848">
          <w:rPr>
            <w:sz w:val="22"/>
          </w:rPr>
          <w:delText>e</w:delText>
        </w:r>
        <w:r w:rsidR="00B56E56" w:rsidDel="000A1848">
          <w:rPr>
            <w:sz w:val="22"/>
          </w:rPr>
          <w:delText>r</w:delText>
        </w:r>
      </w:del>
      <w:r w:rsidR="00B56E56">
        <w:rPr>
          <w:sz w:val="22"/>
        </w:rPr>
        <w:t>s and this will also help the new one</w:t>
      </w:r>
      <w:ins w:id="60" w:author="Surayya obaid" w:date="2021-03-10T17:08:00Z">
        <w:r>
          <w:rPr>
            <w:sz w:val="22"/>
          </w:rPr>
          <w:t>s</w:t>
        </w:r>
      </w:ins>
      <w:r w:rsidR="00B56E56">
        <w:rPr>
          <w:sz w:val="22"/>
        </w:rPr>
        <w:t xml:space="preserve"> to have a hint about application and blogs so you can write your condition, experience, complication also we are providing a community called FAQS where users can talk, ask a question with</w:t>
      </w:r>
      <w:r w:rsidR="00B56E56">
        <w:rPr>
          <w:sz w:val="22"/>
        </w:rPr>
        <w:t xml:space="preserve"> each other</w:t>
      </w:r>
      <w:ins w:id="61" w:author="Surayya obaid" w:date="2021-03-10T17:19:00Z">
        <w:r w:rsidR="00151C45">
          <w:rPr>
            <w:sz w:val="22"/>
          </w:rPr>
          <w:t>.</w:t>
        </w:r>
      </w:ins>
      <w:r w:rsidR="00B56E56">
        <w:rPr>
          <w:sz w:val="22"/>
        </w:rPr>
        <w:t xml:space="preserve"> </w:t>
      </w:r>
      <w:del w:id="62" w:author="Surayya obaid" w:date="2021-03-10T17:19:00Z">
        <w:r w:rsidR="00B56E56" w:rsidDel="00151C45">
          <w:rPr>
            <w:sz w:val="22"/>
          </w:rPr>
          <w:delText xml:space="preserve">and also we are providing a notification for user </w:delText>
        </w:r>
      </w:del>
    </w:p>
    <w:p w:rsidR="00151C45" w:rsidRDefault="00151C45">
      <w:pPr>
        <w:rPr>
          <w:sz w:val="22"/>
        </w:rPr>
      </w:pPr>
      <w:ins w:id="63" w:author="Surayya obaid" w:date="2021-03-10T17:19:00Z">
        <w:r>
          <w:rPr>
            <w:sz w:val="22"/>
          </w:rPr>
          <w:t xml:space="preserve">Sometimes a small verse from Quran or any </w:t>
        </w:r>
      </w:ins>
      <w:ins w:id="64" w:author="Surayya obaid" w:date="2021-03-10T17:20:00Z">
        <w:r>
          <w:rPr>
            <w:sz w:val="22"/>
          </w:rPr>
          <w:t xml:space="preserve">Hadith is enough to </w:t>
        </w:r>
        <w:r w:rsidR="00CD1064">
          <w:rPr>
            <w:sz w:val="22"/>
          </w:rPr>
          <w:t xml:space="preserve">defeat the negativity we face. </w:t>
        </w:r>
      </w:ins>
      <w:ins w:id="65" w:author="Surayya obaid" w:date="2021-03-10T17:21:00Z">
        <w:r w:rsidR="00CD1064">
          <w:rPr>
            <w:sz w:val="22"/>
          </w:rPr>
          <w:t>That’s why, on user’s will, we will display daily Quranic reminders in shape of notification which might help them.</w:t>
        </w:r>
      </w:ins>
    </w:p>
    <w:p w:rsidR="00791048" w:rsidRDefault="00791048">
      <w:pPr>
        <w:jc w:val="both"/>
        <w:rPr>
          <w:i/>
          <w:iCs/>
        </w:rPr>
      </w:pPr>
    </w:p>
    <w:p w:rsidR="00791048" w:rsidRDefault="000A1848">
      <w:pPr>
        <w:jc w:val="both"/>
      </w:pPr>
      <w:ins w:id="66" w:author="Surayya obaid" w:date="2021-03-10T17:07:00Z">
        <w:r>
          <w:t xml:space="preserve"> </w:t>
        </w:r>
      </w:ins>
    </w:p>
    <w:p w:rsidR="00791048" w:rsidRDefault="00B56E56">
      <w:pPr>
        <w:pStyle w:val="Heading2"/>
        <w:jc w:val="both"/>
        <w:rPr>
          <w:smallCaps/>
          <w:sz w:val="28"/>
          <w:szCs w:val="28"/>
          <w:u w:val="single"/>
        </w:rPr>
      </w:pPr>
      <w:bookmarkStart w:id="67" w:name="_Toc66175081"/>
      <w:r>
        <w:rPr>
          <w:smallCaps/>
          <w:sz w:val="28"/>
          <w:szCs w:val="28"/>
          <w:u w:val="single"/>
        </w:rPr>
        <w:t>Scope</w:t>
      </w:r>
      <w:bookmarkEnd w:id="67"/>
    </w:p>
    <w:p w:rsidR="00791048" w:rsidRDefault="00791048"/>
    <w:p w:rsidR="00791048" w:rsidRDefault="00B56E56">
      <w:r>
        <w:rPr>
          <w:sz w:val="22"/>
        </w:rPr>
        <w:t>The basic motive behind this platform is to give users a perfect match of dua, verses of the Quran, hadiths that correlates with users' current feelings. Upon selecting a specific mood</w:t>
      </w:r>
      <w:r>
        <w:rPr>
          <w:sz w:val="22"/>
        </w:rPr>
        <w:t>, it automatically gives you a verse from the Quran or a prayer that helps you to cope up with it. Our application will also recommend videos, bayans, to users according to their feelings. Also, we will maintain user history and profile through login. FAQS</w:t>
      </w:r>
      <w:r>
        <w:rPr>
          <w:sz w:val="22"/>
        </w:rPr>
        <w:t xml:space="preserve"> where the community to talk and share their experiences and we will scale the anxiety and depression levels. User will also be notified and we can arrange psychology sessions. Through online psychology sessions, we can earn money</w:t>
      </w:r>
      <w:r>
        <w:t xml:space="preserve">. </w:t>
      </w:r>
    </w:p>
    <w:p w:rsidR="00791048" w:rsidRDefault="00791048">
      <w:pPr>
        <w:tabs>
          <w:tab w:val="left" w:pos="450"/>
        </w:tabs>
        <w:jc w:val="both"/>
      </w:pPr>
    </w:p>
    <w:p w:rsidR="00791048" w:rsidRDefault="00B56E56">
      <w:pPr>
        <w:numPr>
          <w:ilvl w:val="12"/>
          <w:numId w:val="0"/>
        </w:numPr>
        <w:jc w:val="both"/>
        <w:rPr>
          <w:sz w:val="22"/>
          <w:szCs w:val="22"/>
        </w:rPr>
      </w:pPr>
      <w:r>
        <w:rPr>
          <w:sz w:val="22"/>
          <w:szCs w:val="22"/>
        </w:rPr>
        <w:t>The scope of this proj</w:t>
      </w:r>
      <w:r>
        <w:rPr>
          <w:sz w:val="22"/>
          <w:szCs w:val="22"/>
        </w:rPr>
        <w:t>ect includes and excludes the following</w:t>
      </w:r>
    </w:p>
    <w:p w:rsidR="00791048" w:rsidRDefault="00791048">
      <w:pPr>
        <w:pStyle w:val="Heading3"/>
        <w:ind w:left="0"/>
        <w:jc w:val="both"/>
      </w:pPr>
    </w:p>
    <w:p w:rsidR="00791048" w:rsidRDefault="00B56E56">
      <w:pPr>
        <w:pStyle w:val="Heading3"/>
        <w:ind w:left="0"/>
        <w:jc w:val="both"/>
        <w:rPr>
          <w:sz w:val="22"/>
          <w:szCs w:val="22"/>
        </w:rPr>
      </w:pPr>
      <w:bookmarkStart w:id="68" w:name="_Toc66175082"/>
      <w:r>
        <w:t>In scope:</w:t>
      </w:r>
      <w:bookmarkEnd w:id="68"/>
    </w:p>
    <w:p w:rsidR="00791048" w:rsidRDefault="00791048">
      <w:pPr>
        <w:pStyle w:val="Heading3"/>
        <w:ind w:left="0"/>
        <w:jc w:val="both"/>
        <w:rPr>
          <w:sz w:val="22"/>
          <w:szCs w:val="22"/>
        </w:rPr>
      </w:pPr>
    </w:p>
    <w:p w:rsidR="00791048" w:rsidRDefault="00B56E56">
      <w:pPr>
        <w:pStyle w:val="Heading3"/>
        <w:numPr>
          <w:ilvl w:val="0"/>
          <w:numId w:val="5"/>
        </w:numPr>
        <w:jc w:val="both"/>
        <w:rPr>
          <w:b w:val="0"/>
          <w:sz w:val="22"/>
          <w:szCs w:val="22"/>
        </w:rPr>
      </w:pPr>
      <w:bookmarkStart w:id="69" w:name="_Toc66175083"/>
      <w:r>
        <w:rPr>
          <w:b w:val="0"/>
          <w:sz w:val="22"/>
          <w:szCs w:val="22"/>
        </w:rPr>
        <w:t>Personalized recommendation of related Quranic verses, scholars sermons and hadith</w:t>
      </w:r>
      <w:bookmarkEnd w:id="69"/>
    </w:p>
    <w:p w:rsidR="00791048" w:rsidRDefault="00B56E56">
      <w:pPr>
        <w:pStyle w:val="ListParagraph"/>
        <w:numPr>
          <w:ilvl w:val="0"/>
          <w:numId w:val="35"/>
        </w:numPr>
        <w:jc w:val="both"/>
        <w:rPr>
          <w:sz w:val="22"/>
          <w:szCs w:val="22"/>
        </w:rPr>
      </w:pPr>
      <w:r>
        <w:rPr>
          <w:sz w:val="22"/>
          <w:szCs w:val="22"/>
        </w:rPr>
        <w:t>Login/signup for users</w:t>
      </w:r>
    </w:p>
    <w:p w:rsidR="00791048" w:rsidRDefault="00B56E56">
      <w:pPr>
        <w:pStyle w:val="ListParagraph"/>
        <w:numPr>
          <w:ilvl w:val="0"/>
          <w:numId w:val="35"/>
        </w:numPr>
        <w:jc w:val="both"/>
        <w:rPr>
          <w:ins w:id="70" w:author="Surayya obaid" w:date="2021-03-10T17:22:00Z"/>
          <w:sz w:val="22"/>
          <w:szCs w:val="22"/>
        </w:rPr>
      </w:pPr>
      <w:del w:id="71" w:author="Surayya obaid" w:date="2021-03-10T17:22:00Z">
        <w:r w:rsidDel="00CD1064">
          <w:rPr>
            <w:sz w:val="22"/>
            <w:szCs w:val="22"/>
          </w:rPr>
          <w:delText xml:space="preserve"> </w:delText>
        </w:r>
      </w:del>
      <w:r>
        <w:rPr>
          <w:sz w:val="22"/>
          <w:szCs w:val="22"/>
        </w:rPr>
        <w:t>FAQS</w:t>
      </w:r>
    </w:p>
    <w:p w:rsidR="00CD1064" w:rsidRDefault="00CD1064">
      <w:pPr>
        <w:pStyle w:val="ListParagraph"/>
        <w:numPr>
          <w:ilvl w:val="0"/>
          <w:numId w:val="35"/>
        </w:numPr>
        <w:jc w:val="both"/>
        <w:rPr>
          <w:sz w:val="22"/>
          <w:szCs w:val="22"/>
        </w:rPr>
      </w:pPr>
      <w:ins w:id="72" w:author="Surayya obaid" w:date="2021-03-10T17:22:00Z">
        <w:r>
          <w:rPr>
            <w:sz w:val="22"/>
            <w:szCs w:val="22"/>
          </w:rPr>
          <w:t>Interaction with other users as</w:t>
        </w:r>
      </w:ins>
      <w:ins w:id="73" w:author="Surayya obaid" w:date="2021-03-10T17:23:00Z">
        <w:r>
          <w:rPr>
            <w:sz w:val="22"/>
            <w:szCs w:val="22"/>
          </w:rPr>
          <w:t xml:space="preserve"> a</w:t>
        </w:r>
      </w:ins>
      <w:ins w:id="74" w:author="Surayya obaid" w:date="2021-03-10T17:22:00Z">
        <w:r>
          <w:rPr>
            <w:sz w:val="22"/>
            <w:szCs w:val="22"/>
          </w:rPr>
          <w:t xml:space="preserve"> community for </w:t>
        </w:r>
      </w:ins>
      <w:ins w:id="75" w:author="Surayya obaid" w:date="2021-03-10T17:23:00Z">
        <w:r>
          <w:rPr>
            <w:sz w:val="22"/>
            <w:szCs w:val="22"/>
          </w:rPr>
          <w:t>views</w:t>
        </w:r>
      </w:ins>
      <w:bookmarkStart w:id="76" w:name="_GoBack"/>
      <w:bookmarkEnd w:id="76"/>
    </w:p>
    <w:p w:rsidR="00791048" w:rsidRDefault="00B56E56">
      <w:pPr>
        <w:pStyle w:val="ListParagraph"/>
        <w:numPr>
          <w:ilvl w:val="0"/>
          <w:numId w:val="35"/>
        </w:numPr>
        <w:jc w:val="both"/>
        <w:rPr>
          <w:sz w:val="22"/>
          <w:szCs w:val="22"/>
        </w:rPr>
      </w:pPr>
      <w:r>
        <w:rPr>
          <w:sz w:val="22"/>
          <w:szCs w:val="22"/>
        </w:rPr>
        <w:t>Bayans , Qur’anic verse and hadiths</w:t>
      </w:r>
    </w:p>
    <w:p w:rsidR="00791048" w:rsidRDefault="00B56E56">
      <w:pPr>
        <w:pStyle w:val="ListParagraph"/>
        <w:numPr>
          <w:ilvl w:val="0"/>
          <w:numId w:val="35"/>
        </w:numPr>
        <w:jc w:val="both"/>
        <w:rPr>
          <w:sz w:val="22"/>
          <w:szCs w:val="22"/>
        </w:rPr>
      </w:pPr>
      <w:r>
        <w:rPr>
          <w:sz w:val="22"/>
          <w:szCs w:val="22"/>
        </w:rPr>
        <w:t>Providing language selection</w:t>
      </w:r>
    </w:p>
    <w:p w:rsidR="00791048" w:rsidRDefault="00B56E56">
      <w:pPr>
        <w:pStyle w:val="ListParagraph"/>
        <w:numPr>
          <w:ilvl w:val="0"/>
          <w:numId w:val="35"/>
        </w:numPr>
        <w:jc w:val="both"/>
        <w:rPr>
          <w:sz w:val="22"/>
          <w:szCs w:val="22"/>
        </w:rPr>
      </w:pPr>
      <w:r>
        <w:rPr>
          <w:sz w:val="22"/>
          <w:szCs w:val="22"/>
        </w:rPr>
        <w:t xml:space="preserve">Maintain user history and </w:t>
      </w:r>
      <w:r>
        <w:rPr>
          <w:sz w:val="22"/>
          <w:szCs w:val="22"/>
        </w:rPr>
        <w:t>profile</w:t>
      </w:r>
    </w:p>
    <w:p w:rsidR="00791048" w:rsidRDefault="00B56E56">
      <w:pPr>
        <w:pStyle w:val="ListParagraph"/>
        <w:numPr>
          <w:ilvl w:val="0"/>
          <w:numId w:val="35"/>
        </w:numPr>
        <w:jc w:val="both"/>
        <w:rPr>
          <w:sz w:val="22"/>
          <w:szCs w:val="22"/>
        </w:rPr>
      </w:pPr>
      <w:r>
        <w:rPr>
          <w:sz w:val="22"/>
          <w:szCs w:val="22"/>
        </w:rPr>
        <w:t>Scaling user emotions</w:t>
      </w:r>
    </w:p>
    <w:p w:rsidR="00791048" w:rsidRDefault="00B56E56">
      <w:pPr>
        <w:pStyle w:val="ListParagraph"/>
        <w:numPr>
          <w:ilvl w:val="0"/>
          <w:numId w:val="35"/>
        </w:numPr>
        <w:jc w:val="both"/>
        <w:rPr>
          <w:sz w:val="22"/>
          <w:szCs w:val="22"/>
        </w:rPr>
      </w:pPr>
      <w:r>
        <w:rPr>
          <w:sz w:val="22"/>
          <w:szCs w:val="22"/>
        </w:rPr>
        <w:t xml:space="preserve">Daily morning dua's </w:t>
      </w:r>
    </w:p>
    <w:p w:rsidR="00791048" w:rsidRDefault="00B56E56">
      <w:pPr>
        <w:pStyle w:val="ListParagraph"/>
        <w:jc w:val="both"/>
        <w:rPr>
          <w:sz w:val="22"/>
          <w:szCs w:val="22"/>
        </w:rPr>
      </w:pPr>
      <w:r>
        <w:rPr>
          <w:sz w:val="22"/>
          <w:szCs w:val="22"/>
        </w:rPr>
        <w:tab/>
      </w:r>
    </w:p>
    <w:p w:rsidR="00791048" w:rsidRDefault="00791048">
      <w:pPr>
        <w:pStyle w:val="ListParagraph"/>
        <w:jc w:val="both"/>
        <w:rPr>
          <w:sz w:val="22"/>
          <w:szCs w:val="22"/>
        </w:rPr>
      </w:pPr>
    </w:p>
    <w:p w:rsidR="00791048" w:rsidRDefault="00791048">
      <w:pPr>
        <w:pStyle w:val="ListParagraph"/>
        <w:jc w:val="both"/>
        <w:rPr>
          <w:sz w:val="22"/>
          <w:szCs w:val="22"/>
        </w:rPr>
      </w:pPr>
    </w:p>
    <w:p w:rsidR="00791048" w:rsidRDefault="00791048">
      <w:pPr>
        <w:numPr>
          <w:ilvl w:val="12"/>
          <w:numId w:val="0"/>
        </w:numPr>
        <w:jc w:val="both"/>
        <w:rPr>
          <w:sz w:val="24"/>
        </w:rPr>
      </w:pPr>
    </w:p>
    <w:p w:rsidR="00791048" w:rsidRDefault="00B56E56">
      <w:pPr>
        <w:pStyle w:val="Heading3"/>
        <w:ind w:left="0"/>
        <w:jc w:val="both"/>
      </w:pPr>
      <w:bookmarkStart w:id="77" w:name="_Toc66175084"/>
      <w:r>
        <w:t>Out of scope:</w:t>
      </w:r>
      <w:bookmarkEnd w:id="77"/>
    </w:p>
    <w:p w:rsidR="00791048" w:rsidRDefault="00791048">
      <w:pPr>
        <w:numPr>
          <w:ilvl w:val="12"/>
          <w:numId w:val="0"/>
        </w:numPr>
        <w:jc w:val="both"/>
        <w:rPr>
          <w:sz w:val="24"/>
        </w:rPr>
      </w:pPr>
    </w:p>
    <w:p w:rsidR="00791048" w:rsidRDefault="00B56E56">
      <w:pPr>
        <w:pStyle w:val="ListParagraph"/>
        <w:numPr>
          <w:ilvl w:val="0"/>
          <w:numId w:val="34"/>
        </w:numPr>
        <w:jc w:val="both"/>
        <w:rPr>
          <w:sz w:val="22"/>
          <w:szCs w:val="22"/>
        </w:rPr>
      </w:pPr>
      <w:r>
        <w:rPr>
          <w:sz w:val="22"/>
          <w:szCs w:val="22"/>
        </w:rPr>
        <w:t>24/7 available psychology and scholar sessions</w:t>
      </w:r>
    </w:p>
    <w:p w:rsidR="00791048" w:rsidRDefault="00B56E56">
      <w:pPr>
        <w:pStyle w:val="ListParagraph"/>
        <w:numPr>
          <w:ilvl w:val="0"/>
          <w:numId w:val="34"/>
        </w:numPr>
        <w:jc w:val="both"/>
        <w:rPr>
          <w:sz w:val="22"/>
          <w:szCs w:val="22"/>
        </w:rPr>
      </w:pPr>
      <w:r>
        <w:rPr>
          <w:sz w:val="22"/>
          <w:szCs w:val="22"/>
        </w:rPr>
        <w:t>Sect consideration</w:t>
      </w:r>
    </w:p>
    <w:p w:rsidR="00791048" w:rsidRDefault="00791048">
      <w:pPr>
        <w:pStyle w:val="ListParagraph"/>
        <w:jc w:val="both"/>
        <w:rPr>
          <w:sz w:val="22"/>
          <w:szCs w:val="22"/>
        </w:rPr>
      </w:pPr>
    </w:p>
    <w:p w:rsidR="00791048" w:rsidRDefault="00791048">
      <w:pPr>
        <w:jc w:val="both"/>
        <w:rPr>
          <w:u w:val="single"/>
        </w:rPr>
      </w:pPr>
      <w:bookmarkStart w:id="78" w:name="_Toc359480765"/>
      <w:bookmarkStart w:id="79" w:name="_Toc359481223"/>
      <w:bookmarkStart w:id="80" w:name="_Toc359481417"/>
      <w:bookmarkStart w:id="81" w:name="_Toc359484140"/>
      <w:bookmarkStart w:id="82" w:name="_Toc359484351"/>
      <w:bookmarkStart w:id="83" w:name="_Toc359572509"/>
    </w:p>
    <w:p w:rsidR="00791048" w:rsidRDefault="00B56E56">
      <w:pPr>
        <w:pStyle w:val="Heading3"/>
        <w:ind w:left="0"/>
        <w:jc w:val="both"/>
        <w:rPr>
          <w:u w:val="single"/>
        </w:rPr>
      </w:pPr>
      <w:bookmarkStart w:id="84" w:name="_Toc66175085"/>
      <w:r>
        <w:rPr>
          <w:u w:val="single"/>
        </w:rPr>
        <w:t>Deliverables produced:</w:t>
      </w:r>
      <w:bookmarkEnd w:id="84"/>
    </w:p>
    <w:p w:rsidR="00791048" w:rsidRDefault="00791048">
      <w:pPr>
        <w:pStyle w:val="NormalIndent"/>
      </w:pPr>
    </w:p>
    <w:p w:rsidR="00791048" w:rsidRDefault="00B56E56">
      <w:pPr>
        <w:pStyle w:val="Heading2"/>
        <w:jc w:val="both"/>
        <w:rPr>
          <w:smallCaps/>
          <w:sz w:val="28"/>
          <w:szCs w:val="28"/>
          <w:u w:val="single"/>
        </w:rPr>
      </w:pPr>
      <w:bookmarkStart w:id="85" w:name="_Toc359477316"/>
      <w:bookmarkStart w:id="86" w:name="_Toc359480760"/>
      <w:bookmarkStart w:id="87" w:name="_Toc359481218"/>
      <w:bookmarkStart w:id="88" w:name="_Toc359481409"/>
      <w:bookmarkStart w:id="89" w:name="_Toc359484132"/>
      <w:bookmarkStart w:id="90" w:name="_Toc359484343"/>
      <w:bookmarkStart w:id="91" w:name="_Toc359572501"/>
      <w:bookmarkEnd w:id="78"/>
      <w:bookmarkEnd w:id="79"/>
      <w:bookmarkEnd w:id="80"/>
      <w:bookmarkEnd w:id="81"/>
      <w:bookmarkEnd w:id="82"/>
      <w:bookmarkEnd w:id="83"/>
      <w:r>
        <w:rPr>
          <w:smallCaps/>
          <w:sz w:val="28"/>
          <w:szCs w:val="28"/>
          <w:u w:val="single"/>
        </w:rPr>
        <w:t xml:space="preserve"> </w:t>
      </w:r>
      <w:bookmarkStart w:id="92" w:name="_Toc66175086"/>
      <w:r>
        <w:rPr>
          <w:smallCaps/>
          <w:sz w:val="28"/>
          <w:szCs w:val="28"/>
          <w:u w:val="single"/>
        </w:rPr>
        <w:t>website</w:t>
      </w:r>
      <w:bookmarkEnd w:id="92"/>
    </w:p>
    <w:p w:rsidR="00791048" w:rsidRDefault="00791048"/>
    <w:p w:rsidR="00791048" w:rsidRDefault="00B56E56">
      <w:pPr>
        <w:pStyle w:val="ListParagraph"/>
        <w:numPr>
          <w:ilvl w:val="0"/>
          <w:numId w:val="38"/>
        </w:numPr>
        <w:rPr>
          <w:sz w:val="22"/>
        </w:rPr>
      </w:pPr>
      <w:r>
        <w:rPr>
          <w:sz w:val="22"/>
        </w:rPr>
        <w:t>You will get Quranic verses, Hadith and Bayan according to your feeling</w:t>
      </w:r>
    </w:p>
    <w:p w:rsidR="00791048" w:rsidRDefault="00B56E56">
      <w:pPr>
        <w:pStyle w:val="ListParagraph"/>
        <w:numPr>
          <w:ilvl w:val="0"/>
          <w:numId w:val="38"/>
        </w:numPr>
        <w:rPr>
          <w:sz w:val="22"/>
        </w:rPr>
      </w:pPr>
      <w:r>
        <w:rPr>
          <w:sz w:val="22"/>
        </w:rPr>
        <w:t xml:space="preserve"> Quranic verses, hadith will be provided with audio </w:t>
      </w:r>
    </w:p>
    <w:p w:rsidR="00791048" w:rsidRDefault="00B56E56">
      <w:pPr>
        <w:pStyle w:val="ListParagraph"/>
        <w:numPr>
          <w:ilvl w:val="0"/>
          <w:numId w:val="38"/>
        </w:numPr>
        <w:rPr>
          <w:sz w:val="22"/>
        </w:rPr>
      </w:pPr>
      <w:r>
        <w:rPr>
          <w:sz w:val="22"/>
        </w:rPr>
        <w:t xml:space="preserve">Personalized recommendation for you </w:t>
      </w:r>
    </w:p>
    <w:p w:rsidR="00791048" w:rsidRDefault="00B56E56">
      <w:pPr>
        <w:pStyle w:val="ListParagraph"/>
        <w:numPr>
          <w:ilvl w:val="0"/>
          <w:numId w:val="38"/>
        </w:numPr>
        <w:rPr>
          <w:sz w:val="22"/>
        </w:rPr>
      </w:pPr>
      <w:r>
        <w:rPr>
          <w:sz w:val="22"/>
        </w:rPr>
        <w:t xml:space="preserve">We will provide a review/blog for your interaction with a website </w:t>
      </w:r>
    </w:p>
    <w:p w:rsidR="00791048" w:rsidRDefault="00791048">
      <w:pPr>
        <w:pStyle w:val="ListParagraph"/>
        <w:rPr>
          <w:sz w:val="22"/>
        </w:rPr>
      </w:pPr>
    </w:p>
    <w:p w:rsidR="00791048" w:rsidRDefault="00791048">
      <w:pPr>
        <w:pStyle w:val="ListParagraph"/>
        <w:rPr>
          <w:sz w:val="22"/>
        </w:rPr>
      </w:pPr>
    </w:p>
    <w:p w:rsidR="00791048" w:rsidRDefault="00B56E56">
      <w:pPr>
        <w:rPr>
          <w:b/>
          <w:sz w:val="22"/>
          <w:u w:val="single"/>
        </w:rPr>
      </w:pPr>
      <w:r>
        <w:rPr>
          <w:b/>
          <w:sz w:val="22"/>
          <w:u w:val="single"/>
        </w:rPr>
        <w:t>MOBILE APPLICATION</w:t>
      </w:r>
    </w:p>
    <w:p w:rsidR="00791048" w:rsidRDefault="00791048">
      <w:pPr>
        <w:rPr>
          <w:b/>
          <w:sz w:val="22"/>
          <w:u w:val="single"/>
        </w:rPr>
      </w:pPr>
    </w:p>
    <w:p w:rsidR="00791048" w:rsidRDefault="00B56E56">
      <w:pPr>
        <w:pStyle w:val="ListParagraph"/>
        <w:numPr>
          <w:ilvl w:val="0"/>
          <w:numId w:val="38"/>
        </w:numPr>
        <w:rPr>
          <w:sz w:val="24"/>
        </w:rPr>
      </w:pPr>
      <w:r>
        <w:rPr>
          <w:sz w:val="22"/>
        </w:rPr>
        <w:t xml:space="preserve">Select language in which you want to interact </w:t>
      </w:r>
    </w:p>
    <w:p w:rsidR="00791048" w:rsidRDefault="00B56E56">
      <w:pPr>
        <w:pStyle w:val="ListParagraph"/>
        <w:numPr>
          <w:ilvl w:val="0"/>
          <w:numId w:val="38"/>
        </w:numPr>
        <w:rPr>
          <w:sz w:val="22"/>
        </w:rPr>
      </w:pPr>
      <w:r>
        <w:rPr>
          <w:sz w:val="22"/>
        </w:rPr>
        <w:t>You will get Quranic verses, H</w:t>
      </w:r>
      <w:r>
        <w:rPr>
          <w:sz w:val="22"/>
        </w:rPr>
        <w:t>adith and Bayan according to your emotion</w:t>
      </w:r>
    </w:p>
    <w:p w:rsidR="00791048" w:rsidRDefault="00B56E56">
      <w:pPr>
        <w:pStyle w:val="ListParagraph"/>
        <w:numPr>
          <w:ilvl w:val="0"/>
          <w:numId w:val="38"/>
        </w:numPr>
        <w:rPr>
          <w:sz w:val="22"/>
        </w:rPr>
      </w:pPr>
      <w:r>
        <w:rPr>
          <w:sz w:val="22"/>
        </w:rPr>
        <w:t xml:space="preserve">Quranic verses, hadith will be provided with audio </w:t>
      </w:r>
    </w:p>
    <w:p w:rsidR="00791048" w:rsidRDefault="00B56E56">
      <w:pPr>
        <w:pStyle w:val="ListParagraph"/>
        <w:numPr>
          <w:ilvl w:val="0"/>
          <w:numId w:val="38"/>
        </w:numPr>
        <w:rPr>
          <w:sz w:val="22"/>
        </w:rPr>
      </w:pPr>
      <w:r>
        <w:rPr>
          <w:sz w:val="22"/>
        </w:rPr>
        <w:t>We are providing personalized recommendation according to user action</w:t>
      </w:r>
    </w:p>
    <w:p w:rsidR="00791048" w:rsidRDefault="00B56E56">
      <w:pPr>
        <w:pStyle w:val="ListParagraph"/>
        <w:numPr>
          <w:ilvl w:val="0"/>
          <w:numId w:val="38"/>
        </w:numPr>
        <w:rPr>
          <w:sz w:val="22"/>
        </w:rPr>
      </w:pPr>
      <w:r>
        <w:rPr>
          <w:sz w:val="22"/>
        </w:rPr>
        <w:t>Review and blog for your interaction with us or with fellow users</w:t>
      </w:r>
    </w:p>
    <w:p w:rsidR="00791048" w:rsidRDefault="00791048"/>
    <w:p w:rsidR="00791048" w:rsidRDefault="00791048"/>
    <w:p w:rsidR="00791048" w:rsidRDefault="00B56E56">
      <w:pPr>
        <w:pStyle w:val="Heading2"/>
        <w:jc w:val="both"/>
        <w:rPr>
          <w:smallCaps/>
          <w:sz w:val="28"/>
          <w:szCs w:val="28"/>
        </w:rPr>
      </w:pPr>
      <w:bookmarkStart w:id="93" w:name="_Toc66175087"/>
      <w:r>
        <w:rPr>
          <w:smallCaps/>
          <w:sz w:val="28"/>
          <w:szCs w:val="28"/>
        </w:rPr>
        <w:t>Objectives</w:t>
      </w:r>
      <w:bookmarkEnd w:id="93"/>
    </w:p>
    <w:p w:rsidR="00791048" w:rsidRDefault="00B56E56">
      <w:pPr>
        <w:jc w:val="both"/>
        <w:rPr>
          <w:sz w:val="22"/>
          <w:szCs w:val="22"/>
        </w:rPr>
      </w:pPr>
      <w:r>
        <w:rPr>
          <w:sz w:val="22"/>
          <w:szCs w:val="22"/>
        </w:rPr>
        <w:t>Giving medium</w:t>
      </w:r>
      <w:r>
        <w:rPr>
          <w:sz w:val="22"/>
          <w:szCs w:val="22"/>
        </w:rPr>
        <w:t xml:space="preserve"> or platform for users to feel connected to Allah</w:t>
      </w:r>
    </w:p>
    <w:p w:rsidR="00791048" w:rsidRDefault="00B56E56">
      <w:pPr>
        <w:jc w:val="both"/>
        <w:rPr>
          <w:sz w:val="22"/>
          <w:szCs w:val="22"/>
        </w:rPr>
      </w:pPr>
      <w:r>
        <w:rPr>
          <w:sz w:val="22"/>
          <w:szCs w:val="22"/>
        </w:rPr>
        <w:t xml:space="preserve">Allah beautifully reveals the link in a small ayah of the Holy Quran </w:t>
      </w:r>
    </w:p>
    <w:p w:rsidR="00791048" w:rsidRDefault="00B56E56">
      <w:pPr>
        <w:jc w:val="both"/>
        <w:rPr>
          <w:sz w:val="22"/>
          <w:szCs w:val="22"/>
        </w:rPr>
      </w:pPr>
      <w:r>
        <w:rPr>
          <w:sz w:val="22"/>
          <w:szCs w:val="22"/>
        </w:rPr>
        <w:t xml:space="preserve">“Verily in the remembrance of Allah do hearts find rest” </w:t>
      </w:r>
    </w:p>
    <w:p w:rsidR="00791048" w:rsidRDefault="00791048">
      <w:pPr>
        <w:jc w:val="both"/>
      </w:pPr>
    </w:p>
    <w:p w:rsidR="00791048" w:rsidRDefault="00791048">
      <w:pPr>
        <w:jc w:val="both"/>
      </w:pPr>
    </w:p>
    <w:p w:rsidR="00791048" w:rsidRDefault="00B56E56">
      <w:pPr>
        <w:jc w:val="both"/>
        <w:rPr>
          <w:color w:val="000000"/>
          <w:sz w:val="22"/>
          <w:szCs w:val="22"/>
        </w:rPr>
      </w:pPr>
      <w:r>
        <w:rPr>
          <w:color w:val="000000"/>
          <w:sz w:val="22"/>
          <w:szCs w:val="22"/>
        </w:rPr>
        <w:t xml:space="preserve">The </w:t>
      </w:r>
      <w:r>
        <w:rPr>
          <w:iCs/>
          <w:color w:val="000000"/>
          <w:sz w:val="22"/>
          <w:szCs w:val="22"/>
        </w:rPr>
        <w:t>Tawakkal O Sukoon</w:t>
      </w:r>
      <w:r>
        <w:rPr>
          <w:i/>
          <w:iCs/>
          <w:color w:val="000000"/>
          <w:sz w:val="22"/>
          <w:szCs w:val="22"/>
        </w:rPr>
        <w:t xml:space="preserve"> </w:t>
      </w:r>
      <w:r>
        <w:rPr>
          <w:color w:val="000000"/>
          <w:sz w:val="22"/>
          <w:szCs w:val="22"/>
        </w:rPr>
        <w:t>project will meet the following objectives:</w:t>
      </w:r>
    </w:p>
    <w:p w:rsidR="00791048" w:rsidRDefault="00B56E56">
      <w:pPr>
        <w:numPr>
          <w:ilvl w:val="0"/>
          <w:numId w:val="17"/>
        </w:numPr>
        <w:tabs>
          <w:tab w:val="left" w:pos="360"/>
        </w:tabs>
        <w:jc w:val="both"/>
        <w:rPr>
          <w:iCs/>
          <w:color w:val="000000"/>
          <w:sz w:val="22"/>
          <w:szCs w:val="22"/>
        </w:rPr>
      </w:pPr>
      <w:r>
        <w:rPr>
          <w:iCs/>
          <w:color w:val="000000"/>
          <w:sz w:val="22"/>
          <w:szCs w:val="22"/>
        </w:rPr>
        <w:t xml:space="preserve">Treating </w:t>
      </w:r>
      <w:r>
        <w:rPr>
          <w:iCs/>
          <w:color w:val="000000"/>
          <w:sz w:val="22"/>
          <w:szCs w:val="22"/>
        </w:rPr>
        <w:t>anxiety and depression spiritually</w:t>
      </w:r>
    </w:p>
    <w:p w:rsidR="00791048" w:rsidRDefault="00B56E56">
      <w:pPr>
        <w:numPr>
          <w:ilvl w:val="0"/>
          <w:numId w:val="17"/>
        </w:numPr>
        <w:tabs>
          <w:tab w:val="left" w:pos="360"/>
        </w:tabs>
        <w:jc w:val="both"/>
        <w:rPr>
          <w:iCs/>
          <w:color w:val="000000"/>
          <w:sz w:val="22"/>
          <w:szCs w:val="22"/>
        </w:rPr>
      </w:pPr>
      <w:r>
        <w:rPr>
          <w:iCs/>
          <w:color w:val="000000"/>
          <w:sz w:val="22"/>
          <w:szCs w:val="22"/>
        </w:rPr>
        <w:lastRenderedPageBreak/>
        <w:t xml:space="preserve">Building a positive attitude towards life </w:t>
      </w:r>
    </w:p>
    <w:p w:rsidR="00791048" w:rsidRDefault="00B56E56">
      <w:pPr>
        <w:keepNext/>
        <w:numPr>
          <w:ilvl w:val="0"/>
          <w:numId w:val="17"/>
        </w:numPr>
        <w:tabs>
          <w:tab w:val="left" w:pos="360"/>
        </w:tabs>
        <w:ind w:left="357" w:hanging="357"/>
        <w:jc w:val="both"/>
        <w:rPr>
          <w:iCs/>
          <w:color w:val="000000"/>
          <w:sz w:val="22"/>
          <w:szCs w:val="22"/>
        </w:rPr>
      </w:pPr>
      <w:r>
        <w:rPr>
          <w:iCs/>
          <w:color w:val="000000"/>
          <w:sz w:val="22"/>
          <w:szCs w:val="22"/>
        </w:rPr>
        <w:t xml:space="preserve">Providing Guidance through Islam </w:t>
      </w:r>
    </w:p>
    <w:p w:rsidR="00791048" w:rsidRDefault="00791048">
      <w:pPr>
        <w:jc w:val="both"/>
      </w:pPr>
    </w:p>
    <w:p w:rsidR="00791048" w:rsidRDefault="00B56E56">
      <w:pPr>
        <w:pStyle w:val="Heading1"/>
        <w:jc w:val="both"/>
        <w:rPr>
          <w:smallCaps/>
          <w:sz w:val="32"/>
          <w:szCs w:val="32"/>
        </w:rPr>
      </w:pPr>
      <w:bookmarkStart w:id="94" w:name="_Toc66175088"/>
      <w:r>
        <w:rPr>
          <w:smallCaps/>
          <w:sz w:val="32"/>
          <w:szCs w:val="32"/>
        </w:rPr>
        <w:t>Project Approach</w:t>
      </w:r>
      <w:bookmarkEnd w:id="94"/>
    </w:p>
    <w:p w:rsidR="00791048" w:rsidRDefault="00791048">
      <w:pPr>
        <w:jc w:val="both"/>
        <w:rPr>
          <w:i/>
          <w:iCs/>
        </w:rPr>
      </w:pPr>
    </w:p>
    <w:p w:rsidR="00791048" w:rsidRDefault="00B56E56">
      <w:pPr>
        <w:jc w:val="both"/>
        <w:rPr>
          <w:iCs/>
          <w:sz w:val="22"/>
        </w:rPr>
      </w:pPr>
      <w:r>
        <w:rPr>
          <w:iCs/>
          <w:sz w:val="22"/>
        </w:rPr>
        <w:t>We are developing a mobile application using Android Studio. Firstly, we will make login and</w:t>
      </w:r>
    </w:p>
    <w:p w:rsidR="00791048" w:rsidRDefault="00B56E56">
      <w:pPr>
        <w:jc w:val="both"/>
        <w:rPr>
          <w:i/>
          <w:iCs/>
        </w:rPr>
      </w:pPr>
      <w:r>
        <w:rPr>
          <w:iCs/>
          <w:sz w:val="22"/>
        </w:rPr>
        <w:t xml:space="preserve">Signup for users to maintain </w:t>
      </w:r>
      <w:r>
        <w:rPr>
          <w:iCs/>
          <w:sz w:val="22"/>
        </w:rPr>
        <w:t>their profile then we will make the user interface of our application</w:t>
      </w:r>
      <w:r>
        <w:rPr>
          <w:i/>
          <w:iCs/>
        </w:rPr>
        <w:t>.</w:t>
      </w:r>
    </w:p>
    <w:p w:rsidR="00791048" w:rsidRDefault="00B56E56">
      <w:pPr>
        <w:jc w:val="both"/>
        <w:rPr>
          <w:iCs/>
          <w:sz w:val="22"/>
        </w:rPr>
      </w:pPr>
      <w:r>
        <w:rPr>
          <w:iCs/>
          <w:sz w:val="22"/>
        </w:rPr>
        <w:t>In our application there will be a feature of personalized recommendation, with the help of that we will give the recommendations, suggestions according to user action. We are providing</w:t>
      </w:r>
      <w:r>
        <w:rPr>
          <w:iCs/>
          <w:sz w:val="22"/>
        </w:rPr>
        <w:t xml:space="preserve"> Quranic verses, hadith, dua’s with translation and audio feature you can add your favorite hadith, dua, or verse into add to  favorites section if you want to listen or read again</w:t>
      </w:r>
    </w:p>
    <w:p w:rsidR="00791048" w:rsidRDefault="00B56E56">
      <w:pPr>
        <w:jc w:val="both"/>
        <w:rPr>
          <w:iCs/>
          <w:sz w:val="22"/>
        </w:rPr>
      </w:pPr>
      <w:r>
        <w:rPr>
          <w:iCs/>
          <w:sz w:val="22"/>
        </w:rPr>
        <w:t>There will be a feature testing your anxiety, depression level with the hel</w:t>
      </w:r>
      <w:r>
        <w:rPr>
          <w:iCs/>
          <w:sz w:val="22"/>
        </w:rPr>
        <w:t>p of a questionnaire through which we get to know your current mental state.</w:t>
      </w:r>
      <w:r>
        <w:rPr>
          <w:i/>
          <w:iCs/>
        </w:rPr>
        <w:t xml:space="preserve"> </w:t>
      </w:r>
      <w:r>
        <w:rPr>
          <w:iCs/>
          <w:sz w:val="22"/>
        </w:rPr>
        <w:t>Another important feature is feedback/blog where we are providing chat room community you can type your experience and can interact with other users</w:t>
      </w:r>
      <w:r>
        <w:rPr>
          <w:i/>
          <w:iCs/>
          <w:sz w:val="22"/>
        </w:rPr>
        <w:t xml:space="preserve"> </w:t>
      </w:r>
    </w:p>
    <w:p w:rsidR="00791048" w:rsidRDefault="00B56E56">
      <w:pPr>
        <w:jc w:val="both"/>
        <w:rPr>
          <w:iCs/>
          <w:sz w:val="22"/>
        </w:rPr>
      </w:pPr>
      <w:r>
        <w:rPr>
          <w:iCs/>
          <w:sz w:val="22"/>
        </w:rPr>
        <w:t>All our users’ details will b</w:t>
      </w:r>
      <w:r>
        <w:rPr>
          <w:iCs/>
          <w:sz w:val="22"/>
        </w:rPr>
        <w:t>e managed through a Database using MySQL Server.</w:t>
      </w:r>
    </w:p>
    <w:p w:rsidR="00791048" w:rsidRDefault="00B56E56">
      <w:pPr>
        <w:jc w:val="both"/>
        <w:rPr>
          <w:iCs/>
          <w:sz w:val="22"/>
        </w:rPr>
      </w:pPr>
      <w:r>
        <w:rPr>
          <w:iCs/>
          <w:sz w:val="22"/>
        </w:rPr>
        <w:t>For user’s Guidance and information, there will be a website available developed with HTML and CSS.</w:t>
      </w:r>
    </w:p>
    <w:p w:rsidR="00791048" w:rsidRDefault="00791048">
      <w:pPr>
        <w:pStyle w:val="Heading2"/>
        <w:jc w:val="both"/>
        <w:rPr>
          <w:smallCaps/>
          <w:sz w:val="28"/>
          <w:szCs w:val="28"/>
        </w:rPr>
      </w:pPr>
    </w:p>
    <w:p w:rsidR="00791048" w:rsidRDefault="00B56E56">
      <w:pPr>
        <w:pStyle w:val="Heading2"/>
        <w:jc w:val="both"/>
        <w:rPr>
          <w:smallCaps/>
          <w:sz w:val="28"/>
          <w:szCs w:val="28"/>
        </w:rPr>
      </w:pPr>
      <w:bookmarkStart w:id="95" w:name="_Toc66175089"/>
      <w:r>
        <w:rPr>
          <w:smallCaps/>
          <w:sz w:val="28"/>
          <w:szCs w:val="28"/>
        </w:rPr>
        <w:t>Tools and Technologies</w:t>
      </w:r>
      <w:bookmarkEnd w:id="95"/>
      <w:r>
        <w:rPr>
          <w:smallCaps/>
          <w:sz w:val="28"/>
          <w:szCs w:val="28"/>
        </w:rPr>
        <w:t xml:space="preserve"> </w:t>
      </w:r>
    </w:p>
    <w:p w:rsidR="00791048" w:rsidRDefault="00791048"/>
    <w:p w:rsidR="00791048" w:rsidRDefault="00B56E56">
      <w:pPr>
        <w:pStyle w:val="ListParagraph"/>
        <w:numPr>
          <w:ilvl w:val="0"/>
          <w:numId w:val="9"/>
        </w:numPr>
        <w:rPr>
          <w:b/>
          <w:sz w:val="22"/>
        </w:rPr>
      </w:pPr>
      <w:r>
        <w:rPr>
          <w:b/>
          <w:sz w:val="22"/>
        </w:rPr>
        <w:t>PHP</w:t>
      </w:r>
    </w:p>
    <w:p w:rsidR="00791048" w:rsidRDefault="00B56E56">
      <w:pPr>
        <w:pStyle w:val="ListParagraph"/>
        <w:rPr>
          <w:rFonts w:ascii="Arial" w:hAnsi="Arial" w:cs="Arial"/>
          <w:color w:val="202124"/>
          <w:shd w:val="clear" w:color="auto" w:fill="FFFFFF"/>
        </w:rPr>
      </w:pPr>
      <w:r>
        <w:rPr>
          <w:rFonts w:ascii="Arial" w:hAnsi="Arial" w:cs="Arial"/>
          <w:b/>
          <w:bCs/>
          <w:color w:val="202124"/>
          <w:shd w:val="clear" w:color="auto" w:fill="FFFFFF"/>
        </w:rPr>
        <w:t>PHP</w:t>
      </w:r>
      <w:r>
        <w:rPr>
          <w:rFonts w:ascii="Arial" w:hAnsi="Arial" w:cs="Arial"/>
          <w:color w:val="202124"/>
          <w:shd w:val="clear" w:color="auto" w:fill="FFFFFF"/>
        </w:rPr>
        <w:t> can provide a platform that makes a developer create an </w:t>
      </w:r>
      <w:r>
        <w:rPr>
          <w:rFonts w:ascii="Arial" w:hAnsi="Arial" w:cs="Arial"/>
          <w:b/>
          <w:bCs/>
          <w:color w:val="202124"/>
          <w:shd w:val="clear" w:color="auto" w:fill="FFFFFF"/>
        </w:rPr>
        <w:t>app</w:t>
      </w:r>
      <w:r>
        <w:rPr>
          <w:rFonts w:ascii="Arial" w:hAnsi="Arial" w:cs="Arial"/>
          <w:color w:val="202124"/>
          <w:shd w:val="clear" w:color="auto" w:fill="FFFFFF"/>
        </w:rPr>
        <w:t>, test an </w:t>
      </w:r>
      <w:r>
        <w:rPr>
          <w:rFonts w:ascii="Arial" w:hAnsi="Arial" w:cs="Arial"/>
          <w:b/>
          <w:bCs/>
          <w:color w:val="202124"/>
          <w:shd w:val="clear" w:color="auto" w:fill="FFFFFF"/>
        </w:rPr>
        <w:t>app</w:t>
      </w:r>
      <w:r>
        <w:rPr>
          <w:rFonts w:ascii="Arial" w:hAnsi="Arial" w:cs="Arial"/>
          <w:color w:val="202124"/>
          <w:shd w:val="clear" w:color="auto" w:fill="FFFFFF"/>
        </w:rPr>
        <w:t>,</w:t>
      </w:r>
      <w:r>
        <w:rPr>
          <w:rFonts w:ascii="Arial" w:hAnsi="Arial" w:cs="Arial"/>
          <w:color w:val="202124"/>
          <w:shd w:val="clear" w:color="auto" w:fill="FFFFFF"/>
        </w:rPr>
        <w:t xml:space="preserve"> and finally deployment of a </w:t>
      </w:r>
      <w:r>
        <w:rPr>
          <w:rFonts w:ascii="Arial" w:hAnsi="Arial" w:cs="Arial"/>
          <w:b/>
          <w:bCs/>
          <w:color w:val="202124"/>
          <w:shd w:val="clear" w:color="auto" w:fill="FFFFFF"/>
        </w:rPr>
        <w:t>mobile app. PHP</w:t>
      </w:r>
      <w:r>
        <w:rPr>
          <w:rFonts w:ascii="Arial" w:hAnsi="Arial" w:cs="Arial"/>
          <w:color w:val="202124"/>
          <w:shd w:val="clear" w:color="auto" w:fill="FFFFFF"/>
        </w:rPr>
        <w:t> is the most popular scripting language for web development. It is free, open-source, and server-side (the code is executed on the server). </w:t>
      </w:r>
    </w:p>
    <w:p w:rsidR="00791048" w:rsidRDefault="00B56E56">
      <w:pPr>
        <w:pStyle w:val="ListParagraph"/>
        <w:numPr>
          <w:ilvl w:val="0"/>
          <w:numId w:val="9"/>
        </w:numPr>
      </w:pPr>
      <w:r>
        <w:rPr>
          <w:b/>
          <w:bCs/>
          <w:sz w:val="22"/>
        </w:rPr>
        <w:t>MYSQL</w:t>
      </w:r>
    </w:p>
    <w:p w:rsidR="00791048" w:rsidRDefault="00B56E56">
      <w:pPr>
        <w:pStyle w:val="ListParagraph"/>
        <w:rPr>
          <w:rFonts w:ascii="Arial" w:hAnsi="Arial" w:cs="Arial"/>
          <w:color w:val="202124"/>
          <w:shd w:val="clear" w:color="auto" w:fill="FFFFFF"/>
        </w:rPr>
      </w:pPr>
      <w:r>
        <w:t xml:space="preserve"> St</w:t>
      </w:r>
      <w:r>
        <w:rPr>
          <w:rFonts w:ascii="Arial" w:hAnsi="Arial" w:cs="Arial"/>
          <w:color w:val="202124"/>
          <w:shd w:val="clear" w:color="auto" w:fill="FFFFFF"/>
        </w:rPr>
        <w:t>ructured Query Language (MY</w:t>
      </w:r>
      <w:r>
        <w:rPr>
          <w:rFonts w:ascii="Arial" w:hAnsi="Arial" w:cs="Arial"/>
          <w:b/>
          <w:bCs/>
          <w:color w:val="202124"/>
          <w:shd w:val="clear" w:color="auto" w:fill="FFFFFF"/>
        </w:rPr>
        <w:t>SQL</w:t>
      </w:r>
      <w:r>
        <w:rPr>
          <w:rFonts w:ascii="Arial" w:hAnsi="Arial" w:cs="Arial"/>
          <w:color w:val="202124"/>
          <w:shd w:val="clear" w:color="auto" w:fill="FFFFFF"/>
        </w:rPr>
        <w:t>) is the standard and most widel</w:t>
      </w:r>
      <w:r>
        <w:rPr>
          <w:rFonts w:ascii="Arial" w:hAnsi="Arial" w:cs="Arial"/>
          <w:color w:val="202124"/>
          <w:shd w:val="clear" w:color="auto" w:fill="FFFFFF"/>
        </w:rPr>
        <w:t>y </w:t>
      </w:r>
      <w:r>
        <w:rPr>
          <w:rFonts w:ascii="Arial" w:hAnsi="Arial" w:cs="Arial"/>
          <w:b/>
          <w:bCs/>
          <w:color w:val="202124"/>
          <w:shd w:val="clear" w:color="auto" w:fill="FFFFFF"/>
        </w:rPr>
        <w:t>used</w:t>
      </w:r>
      <w:r>
        <w:rPr>
          <w:rFonts w:ascii="Arial" w:hAnsi="Arial" w:cs="Arial"/>
          <w:color w:val="202124"/>
          <w:shd w:val="clear" w:color="auto" w:fill="FFFFFF"/>
        </w:rPr>
        <w:t xml:space="preserve"> programming language for relational databases. It is </w:t>
      </w:r>
      <w:r>
        <w:rPr>
          <w:rFonts w:ascii="Arial" w:hAnsi="Arial" w:cs="Arial"/>
          <w:b/>
          <w:bCs/>
          <w:color w:val="202124"/>
          <w:shd w:val="clear" w:color="auto" w:fill="FFFFFF"/>
        </w:rPr>
        <w:t>used</w:t>
      </w:r>
      <w:r>
        <w:rPr>
          <w:rFonts w:ascii="Arial" w:hAnsi="Arial" w:cs="Arial"/>
          <w:color w:val="202124"/>
          <w:shd w:val="clear" w:color="auto" w:fill="FFFFFF"/>
        </w:rPr>
        <w:t xml:space="preserve"> to manage and organize data in all sorts of systems in which various</w:t>
      </w:r>
      <w:r>
        <w:rPr>
          <w:rFonts w:hAnsi="Arial" w:cs="Arial"/>
          <w:color w:val="202124"/>
          <w:shd w:val="clear" w:color="auto" w:fill="FFFFFF"/>
        </w:rPr>
        <w:t xml:space="preserve"> dat</w:t>
      </w:r>
      <w:r>
        <w:rPr>
          <w:rFonts w:ascii="Arial" w:hAnsi="Arial" w:cs="Arial"/>
          <w:color w:val="202124"/>
          <w:shd w:val="clear" w:color="auto" w:fill="FFFFFF"/>
        </w:rPr>
        <w:t>a relationships exist. MY</w:t>
      </w:r>
      <w:r>
        <w:rPr>
          <w:rFonts w:ascii="Arial" w:hAnsi="Arial" w:cs="Arial"/>
          <w:b/>
          <w:bCs/>
          <w:color w:val="202124"/>
          <w:shd w:val="clear" w:color="auto" w:fill="FFFFFF"/>
        </w:rPr>
        <w:t>SQL</w:t>
      </w:r>
      <w:r>
        <w:rPr>
          <w:rFonts w:ascii="Arial" w:hAnsi="Arial" w:cs="Arial"/>
          <w:color w:val="202124"/>
          <w:shd w:val="clear" w:color="auto" w:fill="FFFFFF"/>
        </w:rPr>
        <w:t> is a valuable programming language with strong career prospects.</w:t>
      </w:r>
    </w:p>
    <w:p w:rsidR="00791048" w:rsidRDefault="00B56E56">
      <w:pPr>
        <w:pStyle w:val="ListParagraph"/>
        <w:numPr>
          <w:ilvl w:val="0"/>
          <w:numId w:val="9"/>
        </w:numPr>
        <w:jc w:val="both"/>
        <w:rPr>
          <w:b/>
          <w:sz w:val="22"/>
        </w:rPr>
      </w:pPr>
      <w:r>
        <w:rPr>
          <w:b/>
          <w:sz w:val="22"/>
        </w:rPr>
        <w:t>Android studio</w:t>
      </w:r>
    </w:p>
    <w:p w:rsidR="00791048" w:rsidRDefault="00B56E56">
      <w:pPr>
        <w:pStyle w:val="ListParagraph"/>
        <w:jc w:val="both"/>
        <w:rPr>
          <w:rFonts w:ascii="Arial" w:hAnsi="Arial" w:cs="Arial"/>
          <w:color w:val="202124"/>
          <w:shd w:val="clear" w:color="auto" w:fill="FFFFFF"/>
        </w:rPr>
      </w:pPr>
      <w:r>
        <w:rPr>
          <w:rFonts w:ascii="Arial" w:hAnsi="Arial" w:cs="Arial"/>
          <w:b/>
          <w:bCs/>
          <w:color w:val="202124"/>
          <w:shd w:val="clear" w:color="auto" w:fill="FFFFFF"/>
        </w:rPr>
        <w:t>Android St</w:t>
      </w:r>
      <w:r>
        <w:rPr>
          <w:rFonts w:ascii="Arial" w:hAnsi="Arial" w:cs="Arial"/>
          <w:b/>
          <w:bCs/>
          <w:color w:val="202124"/>
          <w:shd w:val="clear" w:color="auto" w:fill="FFFFFF"/>
        </w:rPr>
        <w:t>udio</w:t>
      </w:r>
      <w:r>
        <w:rPr>
          <w:rFonts w:ascii="Arial" w:hAnsi="Arial" w:cs="Arial"/>
          <w:color w:val="202124"/>
          <w:shd w:val="clear" w:color="auto" w:fill="FFFFFF"/>
        </w:rPr>
        <w:t> provides a unified environment where you can build apps for </w:t>
      </w:r>
      <w:r>
        <w:rPr>
          <w:rFonts w:ascii="Arial" w:hAnsi="Arial" w:cs="Arial"/>
          <w:b/>
          <w:bCs/>
          <w:color w:val="202124"/>
          <w:shd w:val="clear" w:color="auto" w:fill="FFFFFF"/>
        </w:rPr>
        <w:t>Android</w:t>
      </w:r>
      <w:r>
        <w:rPr>
          <w:rFonts w:ascii="Arial" w:hAnsi="Arial" w:cs="Arial"/>
          <w:color w:val="202124"/>
          <w:shd w:val="clear" w:color="auto" w:fill="FFFFFF"/>
        </w:rPr>
        <w:t> phones, tablets, </w:t>
      </w:r>
      <w:r>
        <w:rPr>
          <w:rFonts w:ascii="Arial" w:hAnsi="Arial" w:cs="Arial"/>
          <w:b/>
          <w:bCs/>
          <w:color w:val="202124"/>
          <w:shd w:val="clear" w:color="auto" w:fill="FFFFFF"/>
        </w:rPr>
        <w:t>Android</w:t>
      </w:r>
      <w:r>
        <w:rPr>
          <w:rFonts w:ascii="Arial" w:hAnsi="Arial" w:cs="Arial"/>
          <w:color w:val="202124"/>
          <w:shd w:val="clear" w:color="auto" w:fill="FFFFFF"/>
        </w:rPr>
        <w:t> Wear, </w:t>
      </w:r>
      <w:r>
        <w:rPr>
          <w:rFonts w:ascii="Arial" w:hAnsi="Arial" w:cs="Arial"/>
          <w:b/>
          <w:bCs/>
          <w:color w:val="202124"/>
          <w:shd w:val="clear" w:color="auto" w:fill="FFFFFF"/>
        </w:rPr>
        <w:t>Android</w:t>
      </w:r>
      <w:r>
        <w:rPr>
          <w:rFonts w:ascii="Arial" w:hAnsi="Arial" w:cs="Arial"/>
          <w:color w:val="202124"/>
          <w:shd w:val="clear" w:color="auto" w:fill="FFFFFF"/>
        </w:rPr>
        <w:t> TV, and </w:t>
      </w:r>
      <w:r>
        <w:rPr>
          <w:rFonts w:ascii="Arial" w:hAnsi="Arial" w:cs="Arial"/>
          <w:b/>
          <w:bCs/>
          <w:color w:val="202124"/>
          <w:shd w:val="clear" w:color="auto" w:fill="FFFFFF"/>
        </w:rPr>
        <w:t>Android</w:t>
      </w:r>
      <w:r>
        <w:rPr>
          <w:rFonts w:ascii="Arial" w:hAnsi="Arial" w:cs="Arial"/>
          <w:color w:val="202124"/>
          <w:shd w:val="clear" w:color="auto" w:fill="FFFFFF"/>
        </w:rPr>
        <w:t> Auto. Structured code modules allow you to divide your project into units of functionality that you can independently build, tes</w:t>
      </w:r>
      <w:r>
        <w:rPr>
          <w:rFonts w:ascii="Arial" w:hAnsi="Arial" w:cs="Arial"/>
          <w:color w:val="202124"/>
          <w:shd w:val="clear" w:color="auto" w:fill="FFFFFF"/>
        </w:rPr>
        <w:t>t, and debug</w:t>
      </w:r>
    </w:p>
    <w:p w:rsidR="00791048" w:rsidRDefault="00B56E56">
      <w:pPr>
        <w:pStyle w:val="ListParagraph"/>
        <w:numPr>
          <w:ilvl w:val="0"/>
          <w:numId w:val="28"/>
        </w:numPr>
        <w:jc w:val="both"/>
        <w:rPr>
          <w:b/>
          <w:sz w:val="22"/>
        </w:rPr>
      </w:pPr>
      <w:r>
        <w:rPr>
          <w:b/>
          <w:sz w:val="22"/>
        </w:rPr>
        <w:t>HTML and CSS</w:t>
      </w:r>
    </w:p>
    <w:p w:rsidR="00791048" w:rsidRDefault="00B56E56">
      <w:pPr>
        <w:pStyle w:val="ListParagraph"/>
        <w:jc w:val="both"/>
      </w:pPr>
      <w:r>
        <w:t xml:space="preserve">We used </w:t>
      </w:r>
      <w:r>
        <w:rPr>
          <w:b/>
        </w:rPr>
        <w:t>HTML and CSS</w:t>
      </w:r>
      <w:r>
        <w:t xml:space="preserve"> because of Cost-effective Multi-Platform Development Good page ranking</w:t>
      </w:r>
    </w:p>
    <w:p w:rsidR="00791048" w:rsidRDefault="00B56E56">
      <w:pPr>
        <w:pStyle w:val="ListParagraph"/>
        <w:jc w:val="both"/>
      </w:pPr>
      <w:r>
        <w:t xml:space="preserve">Offline browsing </w:t>
      </w:r>
    </w:p>
    <w:p w:rsidR="00791048" w:rsidRDefault="00B56E56">
      <w:pPr>
        <w:pStyle w:val="ListParagraph"/>
        <w:jc w:val="both"/>
      </w:pPr>
      <w:r>
        <w:t>Better mobile access to Business Intelligence</w:t>
      </w:r>
    </w:p>
    <w:p w:rsidR="00791048" w:rsidRDefault="00B56E56">
      <w:pPr>
        <w:pStyle w:val="ListParagraph"/>
        <w:jc w:val="both"/>
      </w:pPr>
      <w:r>
        <w:t>Extension of video to a wide range of platforms</w:t>
      </w:r>
    </w:p>
    <w:p w:rsidR="00791048" w:rsidRDefault="00B56E56">
      <w:pPr>
        <w:pStyle w:val="ListParagraph"/>
        <w:jc w:val="both"/>
      </w:pPr>
      <w:r>
        <w:t>A better user experience</w:t>
      </w:r>
    </w:p>
    <w:p w:rsidR="00791048" w:rsidRDefault="00791048">
      <w:pPr>
        <w:jc w:val="both"/>
      </w:pPr>
    </w:p>
    <w:p w:rsidR="00791048" w:rsidRDefault="00791048">
      <w:pPr>
        <w:jc w:val="both"/>
      </w:pPr>
    </w:p>
    <w:p w:rsidR="00791048" w:rsidRDefault="00B56E56">
      <w:pPr>
        <w:pStyle w:val="Heading2"/>
        <w:jc w:val="both"/>
        <w:rPr>
          <w:smallCaps/>
          <w:sz w:val="28"/>
          <w:szCs w:val="28"/>
        </w:rPr>
      </w:pPr>
      <w:bookmarkStart w:id="96" w:name="_Toc66175090"/>
      <w:r>
        <w:rPr>
          <w:smallCaps/>
          <w:sz w:val="28"/>
          <w:szCs w:val="28"/>
        </w:rPr>
        <w:t>Estimated Duration</w:t>
      </w:r>
      <w:bookmarkEnd w:id="96"/>
    </w:p>
    <w:p w:rsidR="00791048" w:rsidRDefault="00791048">
      <w:pPr>
        <w:ind w:left="720"/>
        <w:jc w:val="both"/>
        <w:rPr>
          <w:rStyle w:val="Strong"/>
          <w:b w:val="0"/>
          <w:sz w:val="24"/>
        </w:rPr>
      </w:pPr>
    </w:p>
    <w:tbl>
      <w:tblPr>
        <w:tblW w:w="9540" w:type="dxa"/>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0"/>
        <w:gridCol w:w="1800"/>
        <w:gridCol w:w="3780"/>
      </w:tblGrid>
      <w:tr w:rsidR="00791048">
        <w:tc>
          <w:tcPr>
            <w:tcW w:w="3960" w:type="dxa"/>
            <w:tcBorders>
              <w:top w:val="single" w:sz="18" w:space="0" w:color="auto"/>
              <w:left w:val="single" w:sz="18" w:space="0" w:color="auto"/>
              <w:bottom w:val="single" w:sz="6" w:space="0" w:color="auto"/>
            </w:tcBorders>
            <w:shd w:val="pct10" w:color="000000" w:fill="FFFFFF"/>
          </w:tcPr>
          <w:p w:rsidR="00791048" w:rsidRDefault="00B56E56">
            <w:pPr>
              <w:pStyle w:val="Notenonumber"/>
              <w:numPr>
                <w:ilvl w:val="12"/>
                <w:numId w:val="0"/>
              </w:numPr>
              <w:jc w:val="both"/>
              <w:rPr>
                <w:b/>
                <w:color w:val="000000"/>
              </w:rPr>
            </w:pPr>
            <w:r>
              <w:rPr>
                <w:b/>
                <w:color w:val="000000"/>
              </w:rPr>
              <w:t>Milestone</w:t>
            </w:r>
          </w:p>
        </w:tc>
        <w:tc>
          <w:tcPr>
            <w:tcW w:w="1800" w:type="dxa"/>
            <w:tcBorders>
              <w:top w:val="single" w:sz="18" w:space="0" w:color="auto"/>
              <w:bottom w:val="single" w:sz="6" w:space="0" w:color="auto"/>
            </w:tcBorders>
            <w:shd w:val="pct10" w:color="000000" w:fill="FFFFFF"/>
          </w:tcPr>
          <w:p w:rsidR="00791048" w:rsidRDefault="00B56E56">
            <w:pPr>
              <w:pStyle w:val="Notenonumber"/>
              <w:numPr>
                <w:ilvl w:val="12"/>
                <w:numId w:val="0"/>
              </w:numPr>
              <w:jc w:val="both"/>
              <w:rPr>
                <w:b/>
                <w:color w:val="000000"/>
              </w:rPr>
            </w:pPr>
            <w:r>
              <w:rPr>
                <w:b/>
                <w:color w:val="000000"/>
              </w:rPr>
              <w:t>Tentative Date</w:t>
            </w:r>
          </w:p>
        </w:tc>
        <w:tc>
          <w:tcPr>
            <w:tcW w:w="3780" w:type="dxa"/>
            <w:tcBorders>
              <w:top w:val="single" w:sz="18" w:space="0" w:color="auto"/>
              <w:bottom w:val="single" w:sz="6" w:space="0" w:color="auto"/>
            </w:tcBorders>
            <w:shd w:val="pct10" w:color="000000" w:fill="FFFFFF"/>
          </w:tcPr>
          <w:p w:rsidR="00791048" w:rsidRDefault="00B56E56">
            <w:pPr>
              <w:pStyle w:val="Notenonumber"/>
              <w:jc w:val="both"/>
              <w:rPr>
                <w:b/>
                <w:color w:val="000000"/>
              </w:rPr>
            </w:pPr>
            <w:r>
              <w:rPr>
                <w:b/>
                <w:color w:val="000000"/>
              </w:rPr>
              <w:t>Deliverable(s) completed</w:t>
            </w:r>
          </w:p>
        </w:tc>
      </w:tr>
      <w:tr w:rsidR="00791048">
        <w:tc>
          <w:tcPr>
            <w:tcW w:w="3960" w:type="dxa"/>
            <w:tcBorders>
              <w:top w:val="nil"/>
            </w:tcBorders>
          </w:tcPr>
          <w:p w:rsidR="00791048" w:rsidRDefault="00B56E56">
            <w:pPr>
              <w:rPr>
                <w:bCs/>
                <w:sz w:val="24"/>
                <w:szCs w:val="24"/>
                <w:lang w:val="en-GB"/>
              </w:rPr>
            </w:pPr>
            <w:r>
              <w:rPr>
                <w:bCs/>
                <w:sz w:val="24"/>
                <w:szCs w:val="24"/>
                <w:lang w:val="en-GB"/>
              </w:rPr>
              <w:t>Project Requirement Analysis</w:t>
            </w:r>
          </w:p>
          <w:p w:rsidR="00791048" w:rsidRDefault="00791048">
            <w:pPr>
              <w:rPr>
                <w:b/>
                <w:bCs/>
                <w:sz w:val="24"/>
                <w:szCs w:val="24"/>
              </w:rPr>
            </w:pPr>
          </w:p>
        </w:tc>
        <w:tc>
          <w:tcPr>
            <w:tcW w:w="1800" w:type="dxa"/>
            <w:tcBorders>
              <w:top w:val="nil"/>
            </w:tcBorders>
            <w:vAlign w:val="center"/>
          </w:tcPr>
          <w:p w:rsidR="00791048" w:rsidRDefault="00B56E56">
            <w:pPr>
              <w:pStyle w:val="Notenonumber"/>
              <w:numPr>
                <w:ilvl w:val="12"/>
                <w:numId w:val="0"/>
              </w:numPr>
              <w:rPr>
                <w:i w:val="0"/>
                <w:iCs/>
                <w:snapToGrid/>
                <w:color w:val="000000"/>
                <w:sz w:val="22"/>
                <w:szCs w:val="22"/>
              </w:rPr>
            </w:pPr>
            <w:r>
              <w:rPr>
                <w:i w:val="0"/>
                <w:color w:val="000000"/>
                <w:szCs w:val="24"/>
              </w:rPr>
              <w:t>April 2021</w:t>
            </w:r>
          </w:p>
        </w:tc>
        <w:tc>
          <w:tcPr>
            <w:tcW w:w="3780" w:type="dxa"/>
            <w:tcBorders>
              <w:top w:val="nil"/>
            </w:tcBorders>
          </w:tcPr>
          <w:p w:rsidR="00791048" w:rsidRDefault="00B56E56">
            <w:pPr>
              <w:rPr>
                <w:bCs/>
                <w:sz w:val="24"/>
                <w:szCs w:val="24"/>
              </w:rPr>
            </w:pPr>
            <w:r>
              <w:rPr>
                <w:bCs/>
                <w:sz w:val="24"/>
                <w:szCs w:val="24"/>
              </w:rPr>
              <w:t xml:space="preserve"> SRS (Software Requirement Specification)</w:t>
            </w:r>
          </w:p>
        </w:tc>
      </w:tr>
      <w:tr w:rsidR="00791048">
        <w:tc>
          <w:tcPr>
            <w:tcW w:w="3960" w:type="dxa"/>
          </w:tcPr>
          <w:p w:rsidR="00791048" w:rsidRDefault="00B56E56">
            <w:pPr>
              <w:rPr>
                <w:b/>
                <w:bCs/>
                <w:sz w:val="24"/>
                <w:szCs w:val="24"/>
              </w:rPr>
            </w:pPr>
            <w:r>
              <w:rPr>
                <w:bCs/>
                <w:sz w:val="24"/>
                <w:szCs w:val="24"/>
                <w:lang w:val="en-GB"/>
              </w:rPr>
              <w:t xml:space="preserve">Project Designing and Prototyping </w:t>
            </w:r>
          </w:p>
          <w:p w:rsidR="00791048" w:rsidRDefault="00791048">
            <w:pPr>
              <w:rPr>
                <w:sz w:val="24"/>
                <w:szCs w:val="24"/>
              </w:rPr>
            </w:pP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May 2021</w:t>
            </w:r>
          </w:p>
        </w:tc>
        <w:tc>
          <w:tcPr>
            <w:tcW w:w="3780" w:type="dxa"/>
          </w:tcPr>
          <w:p w:rsidR="00791048" w:rsidRDefault="00B56E56">
            <w:pPr>
              <w:rPr>
                <w:bCs/>
                <w:sz w:val="24"/>
                <w:szCs w:val="24"/>
              </w:rPr>
            </w:pPr>
            <w:r>
              <w:rPr>
                <w:bCs/>
                <w:sz w:val="24"/>
                <w:szCs w:val="24"/>
              </w:rPr>
              <w:t xml:space="preserve"> Design Document, and prototype</w:t>
            </w:r>
          </w:p>
        </w:tc>
      </w:tr>
      <w:tr w:rsidR="00791048">
        <w:tc>
          <w:tcPr>
            <w:tcW w:w="3960" w:type="dxa"/>
          </w:tcPr>
          <w:p w:rsidR="00791048" w:rsidRDefault="00B56E56">
            <w:pPr>
              <w:rPr>
                <w:b/>
                <w:bCs/>
                <w:sz w:val="24"/>
                <w:szCs w:val="24"/>
              </w:rPr>
            </w:pPr>
            <w:r>
              <w:rPr>
                <w:bCs/>
                <w:sz w:val="24"/>
                <w:szCs w:val="24"/>
                <w:lang w:val="en-GB"/>
              </w:rPr>
              <w:t>Project Development</w:t>
            </w: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June 2021</w:t>
            </w:r>
          </w:p>
        </w:tc>
        <w:tc>
          <w:tcPr>
            <w:tcW w:w="3780" w:type="dxa"/>
          </w:tcPr>
          <w:p w:rsidR="00791048" w:rsidRDefault="00B56E56">
            <w:pPr>
              <w:rPr>
                <w:bCs/>
                <w:sz w:val="24"/>
                <w:szCs w:val="24"/>
              </w:rPr>
            </w:pPr>
            <w:r>
              <w:rPr>
                <w:bCs/>
                <w:sz w:val="24"/>
                <w:szCs w:val="24"/>
              </w:rPr>
              <w:t>Developing Mobile Application</w:t>
            </w:r>
          </w:p>
        </w:tc>
      </w:tr>
      <w:tr w:rsidR="00791048">
        <w:tc>
          <w:tcPr>
            <w:tcW w:w="3960" w:type="dxa"/>
          </w:tcPr>
          <w:p w:rsidR="00791048" w:rsidRDefault="00B56E56">
            <w:pPr>
              <w:rPr>
                <w:bCs/>
                <w:sz w:val="24"/>
                <w:szCs w:val="24"/>
              </w:rPr>
            </w:pPr>
            <w:r>
              <w:rPr>
                <w:bCs/>
                <w:sz w:val="24"/>
                <w:szCs w:val="24"/>
                <w:lang w:val="en-GB"/>
              </w:rPr>
              <w:t>Project Development</w:t>
            </w: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August 2021</w:t>
            </w:r>
          </w:p>
        </w:tc>
        <w:tc>
          <w:tcPr>
            <w:tcW w:w="3780" w:type="dxa"/>
          </w:tcPr>
          <w:p w:rsidR="00791048" w:rsidRDefault="00B56E56">
            <w:pPr>
              <w:rPr>
                <w:bCs/>
                <w:sz w:val="24"/>
                <w:szCs w:val="24"/>
              </w:rPr>
            </w:pPr>
            <w:r>
              <w:rPr>
                <w:bCs/>
                <w:sz w:val="24"/>
                <w:szCs w:val="24"/>
              </w:rPr>
              <w:t xml:space="preserve">Working On AR and 3D </w:t>
            </w:r>
            <w:r>
              <w:rPr>
                <w:bCs/>
                <w:sz w:val="24"/>
                <w:szCs w:val="24"/>
              </w:rPr>
              <w:lastRenderedPageBreak/>
              <w:t>Technology</w:t>
            </w:r>
          </w:p>
        </w:tc>
      </w:tr>
      <w:tr w:rsidR="00791048">
        <w:tc>
          <w:tcPr>
            <w:tcW w:w="3960" w:type="dxa"/>
          </w:tcPr>
          <w:p w:rsidR="00791048" w:rsidRDefault="00B56E56">
            <w:pPr>
              <w:rPr>
                <w:bCs/>
                <w:sz w:val="24"/>
                <w:szCs w:val="24"/>
                <w:lang w:val="en-GB"/>
              </w:rPr>
            </w:pPr>
            <w:r>
              <w:rPr>
                <w:bCs/>
                <w:sz w:val="24"/>
                <w:szCs w:val="24"/>
                <w:lang w:val="en-GB"/>
              </w:rPr>
              <w:lastRenderedPageBreak/>
              <w:t>Project Development</w:t>
            </w: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September 2021</w:t>
            </w:r>
          </w:p>
        </w:tc>
        <w:tc>
          <w:tcPr>
            <w:tcW w:w="3780" w:type="dxa"/>
          </w:tcPr>
          <w:p w:rsidR="00791048" w:rsidRDefault="00B56E56">
            <w:pPr>
              <w:rPr>
                <w:bCs/>
                <w:sz w:val="24"/>
                <w:szCs w:val="24"/>
              </w:rPr>
            </w:pPr>
            <w:r>
              <w:rPr>
                <w:bCs/>
                <w:sz w:val="24"/>
                <w:szCs w:val="24"/>
              </w:rPr>
              <w:t>Working On Database</w:t>
            </w:r>
          </w:p>
        </w:tc>
      </w:tr>
      <w:tr w:rsidR="00791048">
        <w:tc>
          <w:tcPr>
            <w:tcW w:w="3960" w:type="dxa"/>
          </w:tcPr>
          <w:p w:rsidR="00791048" w:rsidRDefault="00B56E56">
            <w:pPr>
              <w:rPr>
                <w:b/>
                <w:bCs/>
                <w:sz w:val="24"/>
                <w:szCs w:val="24"/>
              </w:rPr>
            </w:pPr>
            <w:r>
              <w:rPr>
                <w:bCs/>
                <w:sz w:val="24"/>
                <w:szCs w:val="24"/>
                <w:lang w:val="en-GB"/>
              </w:rPr>
              <w:t>Project Testing</w:t>
            </w: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November 2021</w:t>
            </w:r>
          </w:p>
        </w:tc>
        <w:tc>
          <w:tcPr>
            <w:tcW w:w="3780" w:type="dxa"/>
          </w:tcPr>
          <w:p w:rsidR="00791048" w:rsidRDefault="00B56E56">
            <w:pPr>
              <w:rPr>
                <w:bCs/>
                <w:sz w:val="24"/>
                <w:szCs w:val="24"/>
              </w:rPr>
            </w:pPr>
            <w:r>
              <w:rPr>
                <w:bCs/>
                <w:sz w:val="24"/>
                <w:szCs w:val="24"/>
              </w:rPr>
              <w:t>Test plans and their execution</w:t>
            </w:r>
          </w:p>
        </w:tc>
      </w:tr>
      <w:tr w:rsidR="00791048">
        <w:tc>
          <w:tcPr>
            <w:tcW w:w="3960" w:type="dxa"/>
          </w:tcPr>
          <w:p w:rsidR="00791048" w:rsidRDefault="00B56E56">
            <w:pPr>
              <w:rPr>
                <w:b/>
                <w:bCs/>
                <w:sz w:val="24"/>
                <w:szCs w:val="24"/>
              </w:rPr>
            </w:pPr>
            <w:r>
              <w:rPr>
                <w:bCs/>
                <w:sz w:val="24"/>
                <w:szCs w:val="24"/>
                <w:lang w:val="en-GB"/>
              </w:rPr>
              <w:t>Project Deployment</w:t>
            </w: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December 2021</w:t>
            </w:r>
          </w:p>
        </w:tc>
        <w:tc>
          <w:tcPr>
            <w:tcW w:w="3780" w:type="dxa"/>
          </w:tcPr>
          <w:p w:rsidR="00791048" w:rsidRDefault="00B56E56">
            <w:pPr>
              <w:pStyle w:val="TableParagraph"/>
              <w:rPr>
                <w:rFonts w:ascii="Times New Roman" w:hAnsi="Times New Roman" w:cs="Times New Roman"/>
                <w:b w:val="0"/>
                <w:bCs/>
                <w:sz w:val="24"/>
                <w:szCs w:val="24"/>
                <w:lang w:val="en-GB"/>
              </w:rPr>
            </w:pPr>
            <w:r>
              <w:rPr>
                <w:rFonts w:ascii="Times New Roman" w:hAnsi="Times New Roman" w:cs="Times New Roman"/>
                <w:b w:val="0"/>
                <w:bCs/>
                <w:sz w:val="24"/>
                <w:szCs w:val="24"/>
                <w:lang w:val="en-GB"/>
              </w:rPr>
              <w:t>Deployed software, software releases notes</w:t>
            </w:r>
          </w:p>
        </w:tc>
      </w:tr>
      <w:tr w:rsidR="00791048">
        <w:tc>
          <w:tcPr>
            <w:tcW w:w="3960" w:type="dxa"/>
          </w:tcPr>
          <w:p w:rsidR="00791048" w:rsidRDefault="00B56E56">
            <w:pPr>
              <w:rPr>
                <w:b/>
                <w:bCs/>
                <w:sz w:val="24"/>
                <w:szCs w:val="24"/>
              </w:rPr>
            </w:pPr>
            <w:r>
              <w:rPr>
                <w:bCs/>
                <w:sz w:val="24"/>
                <w:szCs w:val="24"/>
              </w:rPr>
              <w:t xml:space="preserve"> </w:t>
            </w:r>
            <w:r>
              <w:rPr>
                <w:bCs/>
                <w:sz w:val="24"/>
                <w:szCs w:val="24"/>
                <w:lang w:val="en-GB"/>
              </w:rPr>
              <w:t>Project Conclusion</w:t>
            </w:r>
          </w:p>
        </w:tc>
        <w:tc>
          <w:tcPr>
            <w:tcW w:w="1800" w:type="dxa"/>
            <w:vAlign w:val="center"/>
          </w:tcPr>
          <w:p w:rsidR="00791048" w:rsidRDefault="00B56E56">
            <w:pPr>
              <w:pStyle w:val="Notenonumber"/>
              <w:numPr>
                <w:ilvl w:val="12"/>
                <w:numId w:val="0"/>
              </w:numPr>
              <w:rPr>
                <w:i w:val="0"/>
                <w:iCs/>
                <w:snapToGrid/>
                <w:color w:val="000000"/>
                <w:sz w:val="22"/>
                <w:szCs w:val="22"/>
              </w:rPr>
            </w:pPr>
            <w:r>
              <w:rPr>
                <w:i w:val="0"/>
                <w:iCs/>
                <w:snapToGrid/>
                <w:color w:val="000000"/>
                <w:sz w:val="22"/>
                <w:szCs w:val="22"/>
              </w:rPr>
              <w:t>December 2021</w:t>
            </w:r>
          </w:p>
        </w:tc>
        <w:tc>
          <w:tcPr>
            <w:tcW w:w="3780" w:type="dxa"/>
          </w:tcPr>
          <w:p w:rsidR="00791048" w:rsidRDefault="00B56E56">
            <w:pPr>
              <w:rPr>
                <w:bCs/>
                <w:sz w:val="24"/>
                <w:szCs w:val="24"/>
              </w:rPr>
            </w:pPr>
            <w:r>
              <w:rPr>
                <w:bCs/>
                <w:sz w:val="24"/>
                <w:szCs w:val="24"/>
              </w:rPr>
              <w:t>Project closure and its documentation</w:t>
            </w:r>
          </w:p>
        </w:tc>
      </w:tr>
    </w:tbl>
    <w:p w:rsidR="00791048" w:rsidRDefault="00791048">
      <w:pPr>
        <w:pStyle w:val="TOC"/>
        <w:jc w:val="both"/>
        <w:rPr>
          <w:rStyle w:val="Strong"/>
          <w:b w:val="0"/>
        </w:rPr>
      </w:pPr>
    </w:p>
    <w:p w:rsidR="00791048" w:rsidRDefault="00791048">
      <w:pPr>
        <w:pStyle w:val="TOC"/>
        <w:jc w:val="both"/>
        <w:rPr>
          <w:rStyle w:val="Strong"/>
          <w:b w:val="0"/>
        </w:rPr>
      </w:pPr>
    </w:p>
    <w:p w:rsidR="00791048" w:rsidRDefault="00791048">
      <w:pPr>
        <w:pStyle w:val="TOC"/>
        <w:jc w:val="both"/>
        <w:rPr>
          <w:rStyle w:val="Strong"/>
          <w:b w:val="0"/>
        </w:rPr>
      </w:pPr>
    </w:p>
    <w:p w:rsidR="00791048" w:rsidRDefault="00791048">
      <w:pPr>
        <w:pStyle w:val="TOC"/>
        <w:jc w:val="both"/>
        <w:rPr>
          <w:rStyle w:val="Strong"/>
          <w:b w:val="0"/>
        </w:rPr>
      </w:pPr>
    </w:p>
    <w:p w:rsidR="00791048" w:rsidRDefault="00791048">
      <w:pPr>
        <w:pStyle w:val="TOC"/>
        <w:jc w:val="both"/>
        <w:rPr>
          <w:rStyle w:val="Strong"/>
          <w:b w:val="0"/>
        </w:rPr>
      </w:pPr>
    </w:p>
    <w:p w:rsidR="00791048" w:rsidRDefault="00791048">
      <w:pPr>
        <w:pStyle w:val="TOC"/>
        <w:jc w:val="both"/>
        <w:rPr>
          <w:rStyle w:val="Strong"/>
          <w:b w:val="0"/>
        </w:rPr>
      </w:pPr>
    </w:p>
    <w:p w:rsidR="00791048" w:rsidRDefault="00791048">
      <w:pPr>
        <w:pStyle w:val="TOC"/>
        <w:jc w:val="both"/>
        <w:rPr>
          <w:rStyle w:val="Strong"/>
          <w:b w:val="0"/>
        </w:rPr>
      </w:pPr>
    </w:p>
    <w:p w:rsidR="00791048" w:rsidRDefault="00B56E56">
      <w:pPr>
        <w:pStyle w:val="Heading1"/>
        <w:jc w:val="both"/>
        <w:rPr>
          <w:smallCaps/>
          <w:sz w:val="32"/>
          <w:szCs w:val="32"/>
        </w:rPr>
      </w:pPr>
      <w:bookmarkStart w:id="97" w:name="_Toc66175091"/>
      <w:r>
        <w:rPr>
          <w:smallCaps/>
          <w:sz w:val="32"/>
          <w:szCs w:val="32"/>
        </w:rPr>
        <w:t>Market and Competition</w:t>
      </w:r>
      <w:bookmarkEnd w:id="97"/>
    </w:p>
    <w:p w:rsidR="00791048" w:rsidRDefault="00791048">
      <w:pPr>
        <w:jc w:val="both"/>
      </w:pPr>
    </w:p>
    <w:p w:rsidR="00791048" w:rsidRDefault="00B56E56">
      <w:pPr>
        <w:pStyle w:val="ListParagraph"/>
        <w:numPr>
          <w:ilvl w:val="0"/>
          <w:numId w:val="24"/>
        </w:numPr>
        <w:spacing w:after="160" w:line="259" w:lineRule="auto"/>
        <w:jc w:val="both"/>
        <w:rPr>
          <w:sz w:val="24"/>
          <w:szCs w:val="24"/>
        </w:rPr>
      </w:pPr>
      <w:r>
        <w:rPr>
          <w:sz w:val="24"/>
          <w:szCs w:val="24"/>
        </w:rPr>
        <w:t xml:space="preserve">What research have you conducted to understand your market, including your industry, regions, customers, </w:t>
      </w:r>
      <w:r>
        <w:rPr>
          <w:sz w:val="24"/>
          <w:szCs w:val="24"/>
        </w:rPr>
        <w:t>competitors?</w:t>
      </w:r>
    </w:p>
    <w:p w:rsidR="00791048" w:rsidRDefault="00791048">
      <w:pPr>
        <w:pStyle w:val="ListParagraph"/>
        <w:spacing w:after="160" w:line="259" w:lineRule="auto"/>
        <w:jc w:val="both"/>
        <w:rPr>
          <w:sz w:val="24"/>
          <w:szCs w:val="24"/>
        </w:rPr>
      </w:pPr>
    </w:p>
    <w:p w:rsidR="00791048" w:rsidRDefault="00B56E56">
      <w:pPr>
        <w:pStyle w:val="ListParagraph"/>
        <w:spacing w:after="160" w:line="259" w:lineRule="auto"/>
        <w:jc w:val="both"/>
        <w:rPr>
          <w:sz w:val="22"/>
          <w:szCs w:val="24"/>
        </w:rPr>
      </w:pPr>
      <w:r>
        <w:rPr>
          <w:sz w:val="22"/>
          <w:szCs w:val="24"/>
        </w:rPr>
        <w:t>Nowadays psychology issues such as depression, anxiety sadness, etc. are common among older, adults, and among the youngster and we observe this problem through media, social media, personal experience, and by interviewing friends and family.</w:t>
      </w:r>
    </w:p>
    <w:p w:rsidR="00791048" w:rsidRDefault="00B56E56">
      <w:pPr>
        <w:pStyle w:val="ListParagraph"/>
        <w:spacing w:after="160" w:line="259" w:lineRule="auto"/>
        <w:jc w:val="both"/>
        <w:rPr>
          <w:sz w:val="24"/>
          <w:szCs w:val="24"/>
        </w:rPr>
      </w:pPr>
      <w:r>
        <w:rPr>
          <w:sz w:val="22"/>
          <w:szCs w:val="24"/>
        </w:rPr>
        <w:t>We also researched our competitors that how they try to resolve these issues and how much they are successful in their target.</w:t>
      </w:r>
    </w:p>
    <w:p w:rsidR="00791048" w:rsidRDefault="00791048">
      <w:pPr>
        <w:pStyle w:val="ListParagraph"/>
        <w:spacing w:after="160" w:line="259" w:lineRule="auto"/>
        <w:jc w:val="both"/>
        <w:rPr>
          <w:sz w:val="24"/>
          <w:szCs w:val="24"/>
        </w:rPr>
      </w:pPr>
    </w:p>
    <w:p w:rsidR="00791048" w:rsidRDefault="00B56E56">
      <w:pPr>
        <w:pStyle w:val="ListParagraph"/>
        <w:numPr>
          <w:ilvl w:val="0"/>
          <w:numId w:val="24"/>
        </w:numPr>
        <w:spacing w:after="160" w:line="259" w:lineRule="auto"/>
        <w:jc w:val="both"/>
        <w:rPr>
          <w:b/>
          <w:sz w:val="24"/>
          <w:szCs w:val="24"/>
        </w:rPr>
      </w:pPr>
      <w:r>
        <w:rPr>
          <w:sz w:val="24"/>
          <w:szCs w:val="24"/>
        </w:rPr>
        <w:t>Similar Products Available</w:t>
      </w:r>
    </w:p>
    <w:p w:rsidR="00791048" w:rsidRDefault="00B56E56">
      <w:pPr>
        <w:ind w:firstLine="720"/>
        <w:jc w:val="both"/>
        <w:rPr>
          <w:sz w:val="24"/>
          <w:szCs w:val="24"/>
        </w:rPr>
      </w:pPr>
      <w:r>
        <w:rPr>
          <w:b/>
          <w:sz w:val="24"/>
          <w:szCs w:val="24"/>
        </w:rPr>
        <w:t>Competitor 1</w:t>
      </w:r>
      <w:r>
        <w:rPr>
          <w:sz w:val="24"/>
          <w:szCs w:val="24"/>
        </w:rPr>
        <w:t xml:space="preserve">: </w:t>
      </w:r>
    </w:p>
    <w:p w:rsidR="00791048" w:rsidRDefault="00B56E56">
      <w:pPr>
        <w:ind w:left="720" w:firstLine="720"/>
        <w:jc w:val="both"/>
        <w:rPr>
          <w:sz w:val="22"/>
          <w:szCs w:val="22"/>
        </w:rPr>
      </w:pPr>
      <w:r>
        <w:rPr>
          <w:sz w:val="22"/>
          <w:szCs w:val="22"/>
        </w:rPr>
        <w:t xml:space="preserve"> Sujood, </w:t>
      </w:r>
      <w:r>
        <w:rPr>
          <w:rFonts w:ascii="Arial" w:hAnsi="Arial" w:cs="Arial"/>
          <w:color w:val="000000"/>
          <w:sz w:val="21"/>
          <w:szCs w:val="21"/>
          <w:shd w:val="clear" w:color="auto" w:fill="FFFFFF"/>
        </w:rPr>
        <w:t>United States US,</w:t>
      </w:r>
      <w:r>
        <w:rPr>
          <w:sz w:val="22"/>
          <w:szCs w:val="22"/>
        </w:rPr>
        <w:t xml:space="preserve"> https://www.sujood.co/:</w:t>
      </w:r>
      <w:r>
        <w:rPr>
          <w:sz w:val="22"/>
          <w:szCs w:val="22"/>
        </w:rPr>
        <w:tab/>
      </w:r>
    </w:p>
    <w:p w:rsidR="00791048" w:rsidRDefault="00B56E56">
      <w:pPr>
        <w:ind w:left="720" w:firstLine="720"/>
        <w:jc w:val="both"/>
        <w:rPr>
          <w:sz w:val="22"/>
          <w:szCs w:val="22"/>
        </w:rPr>
      </w:pPr>
      <w:r>
        <w:rPr>
          <w:b/>
          <w:sz w:val="22"/>
          <w:szCs w:val="22"/>
        </w:rPr>
        <w:t xml:space="preserve">Strengths: </w:t>
      </w:r>
      <w:r>
        <w:rPr>
          <w:sz w:val="22"/>
          <w:szCs w:val="22"/>
        </w:rPr>
        <w:t xml:space="preserve">Unique feature called </w:t>
      </w:r>
      <w:r>
        <w:rPr>
          <w:sz w:val="22"/>
          <w:szCs w:val="22"/>
        </w:rPr>
        <w:t>HeartBits</w:t>
      </w:r>
      <w:r>
        <w:t xml:space="preserve"> </w:t>
      </w:r>
      <w:r>
        <w:rPr>
          <w:sz w:val="22"/>
          <w:szCs w:val="22"/>
        </w:rPr>
        <w:t>It is a. database of short English phrases,</w:t>
      </w:r>
      <w:r>
        <w:t xml:space="preserve"> </w:t>
      </w:r>
      <w:r>
        <w:rPr>
          <w:sz w:val="22"/>
          <w:szCs w:val="22"/>
        </w:rPr>
        <w:t xml:space="preserve">along  </w:t>
      </w:r>
    </w:p>
    <w:p w:rsidR="00791048" w:rsidRDefault="00B56E56">
      <w:pPr>
        <w:ind w:left="720" w:firstLine="720"/>
        <w:jc w:val="both"/>
        <w:rPr>
          <w:b/>
          <w:sz w:val="22"/>
          <w:szCs w:val="22"/>
        </w:rPr>
      </w:pPr>
      <w:r>
        <w:rPr>
          <w:sz w:val="22"/>
          <w:szCs w:val="22"/>
        </w:rPr>
        <w:t>with their Arabic translations</w:t>
      </w:r>
      <w:r>
        <w:rPr>
          <w:b/>
          <w:sz w:val="22"/>
          <w:szCs w:val="22"/>
        </w:rPr>
        <w:tab/>
      </w:r>
    </w:p>
    <w:p w:rsidR="00791048" w:rsidRDefault="00791048">
      <w:pPr>
        <w:ind w:left="720" w:firstLine="720"/>
        <w:jc w:val="both"/>
        <w:rPr>
          <w:b/>
          <w:sz w:val="22"/>
          <w:szCs w:val="22"/>
        </w:rPr>
      </w:pPr>
    </w:p>
    <w:p w:rsidR="00791048" w:rsidRDefault="00B56E56">
      <w:pPr>
        <w:ind w:left="720" w:firstLine="720"/>
        <w:jc w:val="both"/>
        <w:rPr>
          <w:sz w:val="22"/>
          <w:szCs w:val="22"/>
        </w:rPr>
      </w:pPr>
      <w:r>
        <w:rPr>
          <w:b/>
          <w:sz w:val="22"/>
          <w:szCs w:val="22"/>
        </w:rPr>
        <w:t>Weaknesses</w:t>
      </w:r>
      <w:r>
        <w:rPr>
          <w:sz w:val="22"/>
          <w:szCs w:val="22"/>
        </w:rPr>
        <w:t xml:space="preserve">: It only displays only one Qur’anic verse and hadiths related to the users  </w:t>
      </w:r>
    </w:p>
    <w:p w:rsidR="00791048" w:rsidRDefault="00B56E56">
      <w:pPr>
        <w:ind w:left="720" w:firstLine="720"/>
        <w:jc w:val="both"/>
        <w:rPr>
          <w:sz w:val="22"/>
          <w:szCs w:val="22"/>
        </w:rPr>
      </w:pPr>
      <w:r>
        <w:rPr>
          <w:sz w:val="22"/>
          <w:szCs w:val="22"/>
        </w:rPr>
        <w:t>feelings.</w:t>
      </w:r>
    </w:p>
    <w:p w:rsidR="00791048" w:rsidRDefault="00791048">
      <w:pPr>
        <w:ind w:left="720" w:firstLine="720"/>
        <w:jc w:val="both"/>
        <w:rPr>
          <w:sz w:val="24"/>
          <w:szCs w:val="24"/>
        </w:rPr>
      </w:pPr>
    </w:p>
    <w:p w:rsidR="00791048" w:rsidRDefault="00B56E56">
      <w:pPr>
        <w:ind w:firstLine="720"/>
        <w:jc w:val="both"/>
        <w:rPr>
          <w:b/>
          <w:sz w:val="24"/>
          <w:szCs w:val="24"/>
        </w:rPr>
      </w:pPr>
      <w:r>
        <w:rPr>
          <w:b/>
          <w:sz w:val="24"/>
          <w:szCs w:val="24"/>
        </w:rPr>
        <w:t>Competitor 2:</w:t>
      </w:r>
    </w:p>
    <w:p w:rsidR="00791048" w:rsidRDefault="00B56E56">
      <w:pPr>
        <w:ind w:left="720" w:firstLine="720"/>
        <w:jc w:val="both"/>
        <w:rPr>
          <w:sz w:val="22"/>
          <w:szCs w:val="22"/>
        </w:rPr>
      </w:pPr>
      <w:r>
        <w:rPr>
          <w:sz w:val="22"/>
          <w:szCs w:val="22"/>
        </w:rPr>
        <w:t xml:space="preserve"> Pacifica, US, website:</w:t>
      </w:r>
      <w:r>
        <w:t xml:space="preserve"> </w:t>
      </w:r>
      <w:r>
        <w:rPr>
          <w:sz w:val="22"/>
          <w:szCs w:val="22"/>
        </w:rPr>
        <w:t>https://www.sanvello.com</w:t>
      </w:r>
      <w:r>
        <w:rPr>
          <w:sz w:val="22"/>
          <w:szCs w:val="22"/>
        </w:rPr>
        <w:t>/</w:t>
      </w:r>
      <w:r>
        <w:rPr>
          <w:sz w:val="22"/>
          <w:szCs w:val="22"/>
        </w:rPr>
        <w:tab/>
      </w:r>
    </w:p>
    <w:p w:rsidR="00791048" w:rsidRDefault="00B56E56">
      <w:pPr>
        <w:ind w:left="720" w:firstLine="720"/>
        <w:jc w:val="both"/>
        <w:rPr>
          <w:sz w:val="22"/>
          <w:szCs w:val="22"/>
        </w:rPr>
      </w:pPr>
      <w:r>
        <w:rPr>
          <w:b/>
          <w:sz w:val="22"/>
          <w:szCs w:val="22"/>
        </w:rPr>
        <w:t>Strengths:</w:t>
      </w:r>
      <w:r>
        <w:t xml:space="preserve"> </w:t>
      </w:r>
      <w:r>
        <w:rPr>
          <w:sz w:val="22"/>
          <w:szCs w:val="22"/>
        </w:rPr>
        <w:t xml:space="preserve">The app contains a wide range of professional-grade meditation tools, mood- </w:t>
      </w:r>
    </w:p>
    <w:p w:rsidR="00791048" w:rsidRDefault="00B56E56">
      <w:pPr>
        <w:ind w:left="720" w:firstLine="720"/>
        <w:jc w:val="both"/>
        <w:rPr>
          <w:sz w:val="22"/>
          <w:szCs w:val="22"/>
        </w:rPr>
      </w:pPr>
      <w:r>
        <w:rPr>
          <w:sz w:val="22"/>
          <w:szCs w:val="22"/>
        </w:rPr>
        <w:t>tracking tools, self-help guides, a health-tracker, daily challenges, and goal tracking</w:t>
      </w:r>
      <w:r>
        <w:rPr>
          <w:sz w:val="22"/>
          <w:szCs w:val="22"/>
        </w:rPr>
        <w:tab/>
      </w:r>
    </w:p>
    <w:p w:rsidR="00791048" w:rsidRDefault="00791048">
      <w:pPr>
        <w:ind w:left="720" w:firstLine="720"/>
        <w:jc w:val="both"/>
        <w:rPr>
          <w:b/>
          <w:sz w:val="22"/>
          <w:szCs w:val="22"/>
        </w:rPr>
      </w:pPr>
    </w:p>
    <w:p w:rsidR="00791048" w:rsidRDefault="00B56E56">
      <w:pPr>
        <w:ind w:left="720" w:firstLine="720"/>
        <w:jc w:val="both"/>
        <w:rPr>
          <w:sz w:val="24"/>
          <w:szCs w:val="24"/>
        </w:rPr>
      </w:pPr>
      <w:r>
        <w:rPr>
          <w:b/>
          <w:sz w:val="22"/>
          <w:szCs w:val="22"/>
        </w:rPr>
        <w:t>Weaknesses:</w:t>
      </w:r>
      <w:r>
        <w:rPr>
          <w:sz w:val="22"/>
          <w:szCs w:val="22"/>
        </w:rPr>
        <w:t xml:space="preserve"> It does not connect users to Islam and it is highly expansive.</w:t>
      </w:r>
    </w:p>
    <w:p w:rsidR="00791048" w:rsidRDefault="00791048">
      <w:pPr>
        <w:ind w:left="720" w:firstLine="720"/>
        <w:jc w:val="both"/>
      </w:pPr>
    </w:p>
    <w:p w:rsidR="00791048" w:rsidRDefault="00B56E56">
      <w:pPr>
        <w:pStyle w:val="ListParagraph"/>
        <w:numPr>
          <w:ilvl w:val="0"/>
          <w:numId w:val="24"/>
        </w:numPr>
        <w:spacing w:after="160" w:line="259" w:lineRule="auto"/>
        <w:jc w:val="both"/>
        <w:rPr>
          <w:sz w:val="24"/>
          <w:szCs w:val="24"/>
        </w:rPr>
      </w:pPr>
      <w:r>
        <w:rPr>
          <w:sz w:val="24"/>
          <w:szCs w:val="24"/>
        </w:rPr>
        <w:t>What sets your product/project apart from your competitors?</w:t>
      </w:r>
    </w:p>
    <w:p w:rsidR="00791048" w:rsidRDefault="00B56E56">
      <w:pPr>
        <w:ind w:left="720"/>
        <w:rPr>
          <w:sz w:val="22"/>
          <w:szCs w:val="22"/>
        </w:rPr>
      </w:pPr>
      <w:r>
        <w:rPr>
          <w:b/>
          <w:sz w:val="22"/>
          <w:szCs w:val="22"/>
        </w:rPr>
        <w:lastRenderedPageBreak/>
        <w:t>Strengths:</w:t>
      </w:r>
      <w:r>
        <w:rPr>
          <w:sz w:val="22"/>
          <w:szCs w:val="22"/>
        </w:rPr>
        <w:t xml:space="preserve"> It will connect the user with Allah and heal their problem through Qur’anic verse and hadiths. The core of our application that differentiates from other application is personalized re</w:t>
      </w:r>
      <w:r>
        <w:rPr>
          <w:sz w:val="22"/>
          <w:szCs w:val="22"/>
        </w:rPr>
        <w:t>commendation that means our application will run according to the user action example our website will recommend user video, bayans, hadiths according to their choice and feelings and also if still, their problem won’t solve through our application user ca</w:t>
      </w:r>
      <w:r>
        <w:rPr>
          <w:sz w:val="22"/>
          <w:szCs w:val="22"/>
        </w:rPr>
        <w:t xml:space="preserve">n attend psychology personal sessions. </w:t>
      </w:r>
    </w:p>
    <w:p w:rsidR="00791048" w:rsidRDefault="00791048">
      <w:pPr>
        <w:ind w:left="720"/>
        <w:rPr>
          <w:sz w:val="22"/>
          <w:szCs w:val="22"/>
        </w:rPr>
      </w:pPr>
    </w:p>
    <w:p w:rsidR="00791048" w:rsidRDefault="00B56E56">
      <w:pPr>
        <w:ind w:left="720"/>
        <w:rPr>
          <w:sz w:val="22"/>
          <w:szCs w:val="22"/>
        </w:rPr>
      </w:pPr>
      <w:r>
        <w:rPr>
          <w:b/>
          <w:sz w:val="22"/>
          <w:szCs w:val="22"/>
        </w:rPr>
        <w:t xml:space="preserve">Weaknesses: </w:t>
      </w:r>
      <w:r>
        <w:rPr>
          <w:sz w:val="22"/>
          <w:szCs w:val="22"/>
        </w:rPr>
        <w:t xml:space="preserve">our application will not provide 24/7 interaction with psychologists. The user   </w:t>
      </w:r>
    </w:p>
    <w:p w:rsidR="00791048" w:rsidRDefault="00B56E56">
      <w:pPr>
        <w:rPr>
          <w:sz w:val="22"/>
          <w:szCs w:val="22"/>
        </w:rPr>
      </w:pPr>
      <w:r>
        <w:rPr>
          <w:sz w:val="22"/>
          <w:szCs w:val="22"/>
        </w:rPr>
        <w:t xml:space="preserve">             has to make an appointment with the psychologist</w:t>
      </w:r>
    </w:p>
    <w:p w:rsidR="00791048" w:rsidRDefault="00B56E56">
      <w:pPr>
        <w:rPr>
          <w:b/>
          <w:sz w:val="22"/>
          <w:szCs w:val="22"/>
        </w:rPr>
      </w:pPr>
      <w:r>
        <w:rPr>
          <w:b/>
          <w:sz w:val="22"/>
          <w:szCs w:val="22"/>
        </w:rPr>
        <w:t xml:space="preserve">            </w:t>
      </w:r>
    </w:p>
    <w:p w:rsidR="00791048" w:rsidRDefault="00B56E56">
      <w:pPr>
        <w:rPr>
          <w:sz w:val="22"/>
          <w:szCs w:val="22"/>
        </w:rPr>
      </w:pPr>
      <w:r>
        <w:rPr>
          <w:b/>
          <w:sz w:val="22"/>
          <w:szCs w:val="22"/>
        </w:rPr>
        <w:t xml:space="preserve">            Current or future opportunities: </w:t>
      </w:r>
      <w:r>
        <w:rPr>
          <w:sz w:val="22"/>
          <w:szCs w:val="22"/>
        </w:rPr>
        <w:t xml:space="preserve">Tawakul O Sukoon will fulfill the needs of the heart. </w:t>
      </w:r>
    </w:p>
    <w:p w:rsidR="00791048" w:rsidRDefault="00B56E56">
      <w:pPr>
        <w:rPr>
          <w:sz w:val="22"/>
        </w:rPr>
      </w:pPr>
      <w:r>
        <w:rPr>
          <w:sz w:val="22"/>
        </w:rPr>
        <w:t xml:space="preserve">            In the future, we are deciding to use this application for commercial purposes and by this, </w:t>
      </w:r>
    </w:p>
    <w:p w:rsidR="00791048" w:rsidRDefault="00B56E56">
      <w:pPr>
        <w:rPr>
          <w:sz w:val="22"/>
        </w:rPr>
      </w:pPr>
      <w:r>
        <w:rPr>
          <w:sz w:val="22"/>
        </w:rPr>
        <w:t xml:space="preserve">            we mean we can charge users for psychology sessions.</w:t>
      </w:r>
    </w:p>
    <w:p w:rsidR="00791048" w:rsidRDefault="00791048">
      <w:pPr>
        <w:rPr>
          <w:sz w:val="22"/>
        </w:rPr>
      </w:pPr>
    </w:p>
    <w:p w:rsidR="00791048" w:rsidRDefault="00791048">
      <w:pPr>
        <w:rPr>
          <w:sz w:val="22"/>
        </w:rPr>
      </w:pPr>
    </w:p>
    <w:p w:rsidR="00791048" w:rsidRDefault="00791048">
      <w:pPr>
        <w:rPr>
          <w:sz w:val="22"/>
        </w:rPr>
      </w:pPr>
    </w:p>
    <w:p w:rsidR="00791048" w:rsidRDefault="00791048">
      <w:pPr>
        <w:rPr>
          <w:sz w:val="22"/>
        </w:rPr>
      </w:pPr>
    </w:p>
    <w:p w:rsidR="00791048" w:rsidRDefault="00791048">
      <w:pPr>
        <w:rPr>
          <w:sz w:val="22"/>
        </w:rPr>
      </w:pPr>
    </w:p>
    <w:p w:rsidR="00791048" w:rsidRDefault="00791048">
      <w:pPr>
        <w:rPr>
          <w:sz w:val="22"/>
        </w:rPr>
      </w:pPr>
    </w:p>
    <w:p w:rsidR="00791048" w:rsidRDefault="00791048">
      <w:pPr>
        <w:ind w:left="1080" w:firstLine="360"/>
        <w:rPr>
          <w:sz w:val="22"/>
        </w:rPr>
      </w:pPr>
    </w:p>
    <w:p w:rsidR="00791048" w:rsidRDefault="00B56E56">
      <w:pPr>
        <w:pStyle w:val="ListParagraph"/>
        <w:numPr>
          <w:ilvl w:val="0"/>
          <w:numId w:val="24"/>
        </w:numPr>
        <w:spacing w:after="160" w:line="259" w:lineRule="auto"/>
        <w:jc w:val="both"/>
        <w:rPr>
          <w:sz w:val="24"/>
          <w:szCs w:val="24"/>
        </w:rPr>
      </w:pPr>
      <w:r>
        <w:rPr>
          <w:sz w:val="24"/>
          <w:szCs w:val="24"/>
        </w:rPr>
        <w:t>How do you or will you p</w:t>
      </w:r>
      <w:r>
        <w:rPr>
          <w:sz w:val="24"/>
          <w:szCs w:val="24"/>
        </w:rPr>
        <w:t xml:space="preserve">romote your business? </w:t>
      </w:r>
    </w:p>
    <w:p w:rsidR="00791048" w:rsidRDefault="00791048">
      <w:pPr>
        <w:pStyle w:val="ListParagraph"/>
        <w:spacing w:after="160" w:line="259" w:lineRule="auto"/>
        <w:jc w:val="both"/>
        <w:rPr>
          <w:sz w:val="24"/>
          <w:szCs w:val="24"/>
        </w:rPr>
      </w:pPr>
    </w:p>
    <w:p w:rsidR="00791048" w:rsidRDefault="00B56E56">
      <w:pPr>
        <w:pStyle w:val="ListParagraph"/>
        <w:jc w:val="both"/>
        <w:rPr>
          <w:bCs/>
          <w:sz w:val="24"/>
          <w:szCs w:val="24"/>
        </w:rPr>
      </w:pPr>
      <w:r>
        <w:rPr>
          <w:bCs/>
          <w:sz w:val="24"/>
          <w:szCs w:val="24"/>
        </w:rPr>
        <w:t>There are several methods to promote the application some of these are as follows.</w:t>
      </w:r>
    </w:p>
    <w:p w:rsidR="00791048" w:rsidRDefault="00791048">
      <w:pPr>
        <w:pStyle w:val="ListParagraph"/>
        <w:jc w:val="both"/>
        <w:rPr>
          <w:bCs/>
          <w:sz w:val="24"/>
          <w:szCs w:val="24"/>
        </w:rPr>
      </w:pPr>
    </w:p>
    <w:p w:rsidR="00791048" w:rsidRDefault="00B56E56">
      <w:pPr>
        <w:pStyle w:val="ListParagraph"/>
        <w:numPr>
          <w:ilvl w:val="0"/>
          <w:numId w:val="11"/>
        </w:numPr>
        <w:jc w:val="both"/>
        <w:rPr>
          <w:bCs/>
          <w:sz w:val="24"/>
          <w:szCs w:val="24"/>
        </w:rPr>
      </w:pPr>
      <w:r>
        <w:rPr>
          <w:bCs/>
          <w:sz w:val="24"/>
          <w:szCs w:val="24"/>
        </w:rPr>
        <w:t>One of the famous or easiest methods through social media(Facebook, Instagram, Twitter, etc.)</w:t>
      </w:r>
    </w:p>
    <w:p w:rsidR="00791048" w:rsidRDefault="00B56E56">
      <w:pPr>
        <w:pStyle w:val="ListParagraph"/>
        <w:numPr>
          <w:ilvl w:val="0"/>
          <w:numId w:val="11"/>
        </w:numPr>
        <w:jc w:val="both"/>
        <w:rPr>
          <w:bCs/>
          <w:sz w:val="24"/>
          <w:szCs w:val="24"/>
        </w:rPr>
      </w:pPr>
      <w:r>
        <w:rPr>
          <w:bCs/>
          <w:sz w:val="24"/>
          <w:szCs w:val="24"/>
        </w:rPr>
        <w:t xml:space="preserve">Further, this application is promoted through Islamic </w:t>
      </w:r>
      <w:r>
        <w:rPr>
          <w:bCs/>
          <w:sz w:val="24"/>
          <w:szCs w:val="24"/>
        </w:rPr>
        <w:t>scholars by interviewing or recommendation</w:t>
      </w:r>
    </w:p>
    <w:p w:rsidR="00791048" w:rsidRDefault="00B56E56">
      <w:pPr>
        <w:pStyle w:val="ListParagraph"/>
        <w:numPr>
          <w:ilvl w:val="0"/>
          <w:numId w:val="11"/>
        </w:numPr>
        <w:jc w:val="both"/>
        <w:rPr>
          <w:bCs/>
          <w:sz w:val="24"/>
          <w:szCs w:val="24"/>
        </w:rPr>
      </w:pPr>
      <w:r>
        <w:rPr>
          <w:bCs/>
          <w:sz w:val="24"/>
          <w:szCs w:val="24"/>
        </w:rPr>
        <w:t>Also, the psychologist can recommend to their patients</w:t>
      </w:r>
    </w:p>
    <w:p w:rsidR="00791048" w:rsidRDefault="00B56E56">
      <w:pPr>
        <w:pStyle w:val="ListParagraph"/>
        <w:numPr>
          <w:ilvl w:val="0"/>
          <w:numId w:val="11"/>
        </w:numPr>
        <w:jc w:val="both"/>
        <w:rPr>
          <w:bCs/>
          <w:sz w:val="24"/>
          <w:szCs w:val="24"/>
        </w:rPr>
      </w:pPr>
      <w:r>
        <w:rPr>
          <w:bCs/>
          <w:sz w:val="24"/>
          <w:szCs w:val="24"/>
        </w:rPr>
        <w:t>Also, the application is promoted  through general discussion with friend and family</w:t>
      </w:r>
    </w:p>
    <w:p w:rsidR="00791048" w:rsidRDefault="00791048">
      <w:pPr>
        <w:pStyle w:val="ListParagraph"/>
        <w:jc w:val="both"/>
        <w:rPr>
          <w:b/>
          <w:sz w:val="24"/>
          <w:szCs w:val="24"/>
        </w:rPr>
      </w:pPr>
    </w:p>
    <w:p w:rsidR="00791048" w:rsidRDefault="00791048">
      <w:pPr>
        <w:ind w:left="1080" w:firstLine="360"/>
      </w:pPr>
    </w:p>
    <w:p w:rsidR="00791048" w:rsidRDefault="00791048">
      <w:pPr>
        <w:ind w:left="1080" w:firstLine="360"/>
      </w:pPr>
    </w:p>
    <w:bookmarkEnd w:id="85"/>
    <w:bookmarkEnd w:id="86"/>
    <w:bookmarkEnd w:id="87"/>
    <w:bookmarkEnd w:id="88"/>
    <w:bookmarkEnd w:id="89"/>
    <w:bookmarkEnd w:id="90"/>
    <w:bookmarkEnd w:id="91"/>
    <w:p w:rsidR="00791048" w:rsidRDefault="00791048">
      <w:pPr>
        <w:ind w:left="1080" w:firstLine="360"/>
      </w:pPr>
    </w:p>
    <w:sectPr w:rsidR="00791048">
      <w:headerReference w:type="default" r:id="rId13"/>
      <w:footerReference w:type="default" r:id="rId14"/>
      <w:pgSz w:w="12242" w:h="15842" w:code="1"/>
      <w:pgMar w:top="1418" w:right="1418"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56" w:rsidRDefault="00B56E56">
      <w:r>
        <w:separator/>
      </w:r>
    </w:p>
  </w:endnote>
  <w:endnote w:type="continuationSeparator" w:id="0">
    <w:p w:rsidR="00B56E56" w:rsidRDefault="00B5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048" w:rsidRDefault="00B56E56">
    <w:pPr>
      <w:pStyle w:val="Footer"/>
      <w:pBdr>
        <w:top w:val="single" w:sz="4" w:space="1" w:color="D9D9D9"/>
      </w:pBdr>
      <w:rPr>
        <w:b/>
      </w:rPr>
    </w:pPr>
    <w:r>
      <w:fldChar w:fldCharType="begin"/>
    </w:r>
    <w:r>
      <w:instrText xml:space="preserve"> PAGE   \* MERGEFORMAT </w:instrText>
    </w:r>
    <w:r>
      <w:fldChar w:fldCharType="separate"/>
    </w:r>
    <w:r w:rsidR="000A1848" w:rsidRPr="000A1848">
      <w:rPr>
        <w:b/>
        <w:noProof/>
      </w:rPr>
      <w:t>1</w:t>
    </w:r>
    <w:r>
      <w:rPr>
        <w:b/>
        <w:noProof/>
      </w:rPr>
      <w:fldChar w:fldCharType="end"/>
    </w:r>
    <w:r>
      <w:rPr>
        <w:b/>
      </w:rPr>
      <w:t xml:space="preserve"> | </w:t>
    </w:r>
    <w:r>
      <w:rPr>
        <w:color w:val="7F7F7F"/>
        <w:spacing w:val="60"/>
      </w:rPr>
      <w:t>Page</w:t>
    </w:r>
  </w:p>
  <w:p w:rsidR="00791048" w:rsidRDefault="007910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048" w:rsidRDefault="00B56E56">
    <w:pPr>
      <w:pStyle w:val="Footer"/>
      <w:pBdr>
        <w:top w:val="single" w:sz="4" w:space="1" w:color="D9D9D9"/>
      </w:pBdr>
      <w:jc w:val="right"/>
      <w:rPr>
        <w:b/>
      </w:rPr>
    </w:pPr>
    <w:r>
      <w:rPr>
        <w:color w:val="7F7F7F"/>
        <w:spacing w:val="60"/>
      </w:rPr>
      <w:t>FYP Project Proposal</w:t>
    </w:r>
  </w:p>
  <w:p w:rsidR="00791048" w:rsidRDefault="00B56E56">
    <w:pPr>
      <w:pStyle w:val="Footer"/>
      <w:pBdr>
        <w:top w:val="single" w:sz="4" w:space="1" w:color="D9D9D9"/>
      </w:pBdr>
      <w:jc w:val="right"/>
      <w:rPr>
        <w:b/>
      </w:rPr>
    </w:pPr>
    <w:r>
      <w:rPr>
        <w:color w:val="7F7F7F"/>
        <w:spacing w:val="60"/>
      </w:rPr>
      <w:t xml:space="preserve">CS and SE </w:t>
    </w:r>
    <w:r>
      <w:rPr>
        <w:color w:val="7F7F7F"/>
        <w:spacing w:val="60"/>
      </w:rPr>
      <w:t>Department, Jinnah University for Women</w:t>
    </w:r>
  </w:p>
  <w:p w:rsidR="00791048" w:rsidRDefault="00791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56" w:rsidRDefault="00B56E56">
      <w:r>
        <w:separator/>
      </w:r>
    </w:p>
  </w:footnote>
  <w:footnote w:type="continuationSeparator" w:id="0">
    <w:p w:rsidR="00B56E56" w:rsidRDefault="00B56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048" w:rsidRDefault="00791048">
    <w:pPr>
      <w:pStyle w:val="Header"/>
      <w:jc w:val="center"/>
      <w:rPr>
        <w:b/>
        <w:sz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048" w:rsidRDefault="00791048">
    <w:pPr>
      <w:pStyle w:val="Header"/>
      <w:pBdr>
        <w:bottom w:val="single" w:sz="4" w:space="1" w:color="D9D9D9"/>
      </w:pBdr>
      <w:rPr>
        <w:b/>
      </w:rPr>
    </w:pPr>
  </w:p>
  <w:p w:rsidR="00791048" w:rsidRDefault="007910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048" w:rsidRDefault="00B56E56">
    <w:pPr>
      <w:pStyle w:val="Header"/>
      <w:jc w:val="right"/>
    </w:pPr>
    <w:r>
      <w:fldChar w:fldCharType="begin"/>
    </w:r>
    <w:r>
      <w:instrText xml:space="preserve"> PAGE   \* MERGEFORMAT </w:instrText>
    </w:r>
    <w:r>
      <w:fldChar w:fldCharType="separate"/>
    </w:r>
    <w:r w:rsidR="00CD1064">
      <w:rPr>
        <w:noProof/>
      </w:rPr>
      <w:t>2</w:t>
    </w:r>
    <w:r>
      <w:rPr>
        <w:noProof/>
      </w:rPr>
      <w:fldChar w:fldCharType="end"/>
    </w:r>
  </w:p>
  <w:p w:rsidR="00791048" w:rsidRDefault="00791048">
    <w:pPr>
      <w:pStyle w:val="Header"/>
      <w:rPr>
        <w:b/>
        <w:sz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788C4D4"/>
    <w:lvl w:ilvl="0" w:tplc="7E6A4804">
      <w:start w:val="1"/>
      <w:numFmt w:val="bullet"/>
      <w:lvlText w:val=""/>
      <w:lvlJc w:val="left"/>
      <w:pPr>
        <w:ind w:left="720" w:hanging="360"/>
      </w:pPr>
      <w:rPr>
        <w:rFonts w:ascii="Symbol" w:hAnsi="Symbol" w:hint="default"/>
      </w:rPr>
    </w:lvl>
    <w:lvl w:ilvl="1" w:tplc="30A8E26E" w:tentative="1">
      <w:start w:val="1"/>
      <w:numFmt w:val="bullet"/>
      <w:lvlText w:val="o"/>
      <w:lvlJc w:val="left"/>
      <w:pPr>
        <w:ind w:left="1440" w:hanging="360"/>
      </w:pPr>
      <w:rPr>
        <w:rFonts w:ascii="Courier New" w:hAnsi="Courier New" w:cs="Courier New" w:hint="default"/>
      </w:rPr>
    </w:lvl>
    <w:lvl w:ilvl="2" w:tplc="4656DCC0" w:tentative="1">
      <w:start w:val="1"/>
      <w:numFmt w:val="bullet"/>
      <w:lvlText w:val=""/>
      <w:lvlJc w:val="left"/>
      <w:pPr>
        <w:ind w:left="2160" w:hanging="360"/>
      </w:pPr>
      <w:rPr>
        <w:rFonts w:ascii="Wingdings" w:hAnsi="Wingdings" w:hint="default"/>
      </w:rPr>
    </w:lvl>
    <w:lvl w:ilvl="3" w:tplc="5BFC4F30" w:tentative="1">
      <w:start w:val="1"/>
      <w:numFmt w:val="bullet"/>
      <w:lvlText w:val=""/>
      <w:lvlJc w:val="left"/>
      <w:pPr>
        <w:ind w:left="2880" w:hanging="360"/>
      </w:pPr>
      <w:rPr>
        <w:rFonts w:ascii="Symbol" w:hAnsi="Symbol" w:hint="default"/>
      </w:rPr>
    </w:lvl>
    <w:lvl w:ilvl="4" w:tplc="78FE02EC" w:tentative="1">
      <w:start w:val="1"/>
      <w:numFmt w:val="bullet"/>
      <w:lvlText w:val="o"/>
      <w:lvlJc w:val="left"/>
      <w:pPr>
        <w:ind w:left="3600" w:hanging="360"/>
      </w:pPr>
      <w:rPr>
        <w:rFonts w:ascii="Courier New" w:hAnsi="Courier New" w:cs="Courier New" w:hint="default"/>
      </w:rPr>
    </w:lvl>
    <w:lvl w:ilvl="5" w:tplc="57FCDBDE" w:tentative="1">
      <w:start w:val="1"/>
      <w:numFmt w:val="bullet"/>
      <w:lvlText w:val=""/>
      <w:lvlJc w:val="left"/>
      <w:pPr>
        <w:ind w:left="4320" w:hanging="360"/>
      </w:pPr>
      <w:rPr>
        <w:rFonts w:ascii="Wingdings" w:hAnsi="Wingdings" w:hint="default"/>
      </w:rPr>
    </w:lvl>
    <w:lvl w:ilvl="6" w:tplc="6ED8C10E" w:tentative="1">
      <w:start w:val="1"/>
      <w:numFmt w:val="bullet"/>
      <w:lvlText w:val=""/>
      <w:lvlJc w:val="left"/>
      <w:pPr>
        <w:ind w:left="5040" w:hanging="360"/>
      </w:pPr>
      <w:rPr>
        <w:rFonts w:ascii="Symbol" w:hAnsi="Symbol" w:hint="default"/>
      </w:rPr>
    </w:lvl>
    <w:lvl w:ilvl="7" w:tplc="DB10B340" w:tentative="1">
      <w:start w:val="1"/>
      <w:numFmt w:val="bullet"/>
      <w:lvlText w:val="o"/>
      <w:lvlJc w:val="left"/>
      <w:pPr>
        <w:ind w:left="5760" w:hanging="360"/>
      </w:pPr>
      <w:rPr>
        <w:rFonts w:ascii="Courier New" w:hAnsi="Courier New" w:cs="Courier New" w:hint="default"/>
      </w:rPr>
    </w:lvl>
    <w:lvl w:ilvl="8" w:tplc="4EBC0654" w:tentative="1">
      <w:start w:val="1"/>
      <w:numFmt w:val="bullet"/>
      <w:lvlText w:val=""/>
      <w:lvlJc w:val="left"/>
      <w:pPr>
        <w:ind w:left="6480" w:hanging="360"/>
      </w:pPr>
      <w:rPr>
        <w:rFonts w:ascii="Wingdings" w:hAnsi="Wingdings" w:hint="default"/>
      </w:rPr>
    </w:lvl>
  </w:abstractNum>
  <w:abstractNum w:abstractNumId="1">
    <w:nsid w:val="00000001"/>
    <w:multiLevelType w:val="singleLevel"/>
    <w:tmpl w:val="FFFFFFFF"/>
    <w:lvl w:ilvl="0">
      <w:start w:val="1"/>
      <w:numFmt w:val="decimal"/>
      <w:lvlText w:val="*"/>
      <w:lvlJc w:val="left"/>
    </w:lvl>
  </w:abstractNum>
  <w:abstractNum w:abstractNumId="2">
    <w:nsid w:val="00000002"/>
    <w:multiLevelType w:val="hybridMultilevel"/>
    <w:tmpl w:val="491E0991"/>
    <w:lvl w:ilvl="0" w:tplc="4F6096C6">
      <w:start w:val="1"/>
      <w:numFmt w:val="decimal"/>
      <w:lvlText w:val="%1."/>
      <w:lvlJc w:val="left"/>
      <w:pPr>
        <w:ind w:left="720" w:hanging="360"/>
      </w:pPr>
    </w:lvl>
    <w:lvl w:ilvl="1" w:tplc="CB028708" w:tentative="1">
      <w:start w:val="1"/>
      <w:numFmt w:val="bullet"/>
      <w:lvlText w:val="o"/>
      <w:lvlJc w:val="left"/>
      <w:pPr>
        <w:ind w:left="1440" w:hanging="360"/>
      </w:pPr>
      <w:rPr>
        <w:rFonts w:ascii="Courier New" w:hAnsi="Courier New" w:cs="Courier New" w:hint="default"/>
      </w:rPr>
    </w:lvl>
    <w:lvl w:ilvl="2" w:tplc="E73ECDBE" w:tentative="1">
      <w:start w:val="1"/>
      <w:numFmt w:val="bullet"/>
      <w:lvlText w:val=""/>
      <w:lvlJc w:val="left"/>
      <w:pPr>
        <w:ind w:left="2160" w:hanging="360"/>
      </w:pPr>
      <w:rPr>
        <w:rFonts w:ascii="Wingdings" w:hAnsi="Wingdings" w:hint="default"/>
      </w:rPr>
    </w:lvl>
    <w:lvl w:ilvl="3" w:tplc="86141154" w:tentative="1">
      <w:start w:val="1"/>
      <w:numFmt w:val="bullet"/>
      <w:lvlText w:val=""/>
      <w:lvlJc w:val="left"/>
      <w:pPr>
        <w:ind w:left="2880" w:hanging="360"/>
      </w:pPr>
      <w:rPr>
        <w:rFonts w:ascii="Symbol" w:hAnsi="Symbol" w:hint="default"/>
      </w:rPr>
    </w:lvl>
    <w:lvl w:ilvl="4" w:tplc="33DCF9D8" w:tentative="1">
      <w:start w:val="1"/>
      <w:numFmt w:val="bullet"/>
      <w:lvlText w:val="o"/>
      <w:lvlJc w:val="left"/>
      <w:pPr>
        <w:ind w:left="3600" w:hanging="360"/>
      </w:pPr>
      <w:rPr>
        <w:rFonts w:ascii="Courier New" w:hAnsi="Courier New" w:cs="Courier New" w:hint="default"/>
      </w:rPr>
    </w:lvl>
    <w:lvl w:ilvl="5" w:tplc="7E24B378" w:tentative="1">
      <w:start w:val="1"/>
      <w:numFmt w:val="bullet"/>
      <w:lvlText w:val=""/>
      <w:lvlJc w:val="left"/>
      <w:pPr>
        <w:ind w:left="4320" w:hanging="360"/>
      </w:pPr>
      <w:rPr>
        <w:rFonts w:ascii="Wingdings" w:hAnsi="Wingdings" w:hint="default"/>
      </w:rPr>
    </w:lvl>
    <w:lvl w:ilvl="6" w:tplc="BA06EB40" w:tentative="1">
      <w:start w:val="1"/>
      <w:numFmt w:val="bullet"/>
      <w:lvlText w:val=""/>
      <w:lvlJc w:val="left"/>
      <w:pPr>
        <w:ind w:left="5040" w:hanging="360"/>
      </w:pPr>
      <w:rPr>
        <w:rFonts w:ascii="Symbol" w:hAnsi="Symbol" w:hint="default"/>
      </w:rPr>
    </w:lvl>
    <w:lvl w:ilvl="7" w:tplc="B1D0308C" w:tentative="1">
      <w:start w:val="1"/>
      <w:numFmt w:val="bullet"/>
      <w:lvlText w:val="o"/>
      <w:lvlJc w:val="left"/>
      <w:pPr>
        <w:ind w:left="5760" w:hanging="360"/>
      </w:pPr>
      <w:rPr>
        <w:rFonts w:ascii="Courier New" w:hAnsi="Courier New" w:cs="Courier New" w:hint="default"/>
      </w:rPr>
    </w:lvl>
    <w:lvl w:ilvl="8" w:tplc="E516F8C2"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9B25BFA"/>
    <w:lvl w:ilvl="0" w:tplc="C26C6264">
      <w:start w:val="1"/>
      <w:numFmt w:val="bullet"/>
      <w:lvlText w:val=""/>
      <w:lvlJc w:val="left"/>
      <w:pPr>
        <w:tabs>
          <w:tab w:val="left" w:pos="720"/>
        </w:tabs>
        <w:ind w:left="720" w:hanging="360"/>
      </w:pPr>
      <w:rPr>
        <w:rFonts w:ascii="Symbol" w:hAnsi="Symbol" w:hint="default"/>
        <w:sz w:val="18"/>
      </w:rPr>
    </w:lvl>
    <w:lvl w:ilvl="1" w:tplc="FBC0C280" w:tentative="1">
      <w:start w:val="1"/>
      <w:numFmt w:val="bullet"/>
      <w:lvlText w:val="o"/>
      <w:lvlJc w:val="left"/>
      <w:pPr>
        <w:tabs>
          <w:tab w:val="left" w:pos="1440"/>
        </w:tabs>
        <w:ind w:left="1440" w:hanging="360"/>
      </w:pPr>
      <w:rPr>
        <w:rFonts w:ascii="Courier New" w:hAnsi="Courier New" w:hint="default"/>
      </w:rPr>
    </w:lvl>
    <w:lvl w:ilvl="2" w:tplc="4F968BFA" w:tentative="1">
      <w:start w:val="1"/>
      <w:numFmt w:val="bullet"/>
      <w:lvlText w:val=""/>
      <w:lvlJc w:val="left"/>
      <w:pPr>
        <w:tabs>
          <w:tab w:val="left" w:pos="2160"/>
        </w:tabs>
        <w:ind w:left="2160" w:hanging="360"/>
      </w:pPr>
      <w:rPr>
        <w:rFonts w:ascii="Wingdings" w:hAnsi="Wingdings" w:hint="default"/>
      </w:rPr>
    </w:lvl>
    <w:lvl w:ilvl="3" w:tplc="5ABA025E" w:tentative="1">
      <w:start w:val="1"/>
      <w:numFmt w:val="bullet"/>
      <w:lvlText w:val=""/>
      <w:lvlJc w:val="left"/>
      <w:pPr>
        <w:tabs>
          <w:tab w:val="left" w:pos="2880"/>
        </w:tabs>
        <w:ind w:left="2880" w:hanging="360"/>
      </w:pPr>
      <w:rPr>
        <w:rFonts w:ascii="Symbol" w:hAnsi="Symbol" w:hint="default"/>
      </w:rPr>
    </w:lvl>
    <w:lvl w:ilvl="4" w:tplc="47CEFB92" w:tentative="1">
      <w:start w:val="1"/>
      <w:numFmt w:val="bullet"/>
      <w:lvlText w:val="o"/>
      <w:lvlJc w:val="left"/>
      <w:pPr>
        <w:tabs>
          <w:tab w:val="left" w:pos="3600"/>
        </w:tabs>
        <w:ind w:left="3600" w:hanging="360"/>
      </w:pPr>
      <w:rPr>
        <w:rFonts w:ascii="Courier New" w:hAnsi="Courier New" w:hint="default"/>
      </w:rPr>
    </w:lvl>
    <w:lvl w:ilvl="5" w:tplc="D9029B9A" w:tentative="1">
      <w:start w:val="1"/>
      <w:numFmt w:val="bullet"/>
      <w:lvlText w:val=""/>
      <w:lvlJc w:val="left"/>
      <w:pPr>
        <w:tabs>
          <w:tab w:val="left" w:pos="4320"/>
        </w:tabs>
        <w:ind w:left="4320" w:hanging="360"/>
      </w:pPr>
      <w:rPr>
        <w:rFonts w:ascii="Wingdings" w:hAnsi="Wingdings" w:hint="default"/>
      </w:rPr>
    </w:lvl>
    <w:lvl w:ilvl="6" w:tplc="DF40454C" w:tentative="1">
      <w:start w:val="1"/>
      <w:numFmt w:val="bullet"/>
      <w:lvlText w:val=""/>
      <w:lvlJc w:val="left"/>
      <w:pPr>
        <w:tabs>
          <w:tab w:val="left" w:pos="5040"/>
        </w:tabs>
        <w:ind w:left="5040" w:hanging="360"/>
      </w:pPr>
      <w:rPr>
        <w:rFonts w:ascii="Symbol" w:hAnsi="Symbol" w:hint="default"/>
      </w:rPr>
    </w:lvl>
    <w:lvl w:ilvl="7" w:tplc="05DC39A4" w:tentative="1">
      <w:start w:val="1"/>
      <w:numFmt w:val="bullet"/>
      <w:lvlText w:val="o"/>
      <w:lvlJc w:val="left"/>
      <w:pPr>
        <w:tabs>
          <w:tab w:val="left" w:pos="5760"/>
        </w:tabs>
        <w:ind w:left="5760" w:hanging="360"/>
      </w:pPr>
      <w:rPr>
        <w:rFonts w:ascii="Courier New" w:hAnsi="Courier New" w:hint="default"/>
      </w:rPr>
    </w:lvl>
    <w:lvl w:ilvl="8" w:tplc="AD3A36EA" w:tentative="1">
      <w:start w:val="1"/>
      <w:numFmt w:val="bullet"/>
      <w:lvlText w:val=""/>
      <w:lvlJc w:val="left"/>
      <w:pPr>
        <w:tabs>
          <w:tab w:val="left" w:pos="6480"/>
        </w:tabs>
        <w:ind w:left="6480" w:hanging="360"/>
      </w:pPr>
      <w:rPr>
        <w:rFonts w:ascii="Wingdings" w:hAnsi="Wingdings" w:hint="default"/>
      </w:rPr>
    </w:lvl>
  </w:abstractNum>
  <w:abstractNum w:abstractNumId="4">
    <w:nsid w:val="00000004"/>
    <w:multiLevelType w:val="hybridMultilevel"/>
    <w:tmpl w:val="96C465CC"/>
    <w:lvl w:ilvl="0" w:tplc="5C766F8E">
      <w:start w:val="1"/>
      <w:numFmt w:val="lowerLetter"/>
      <w:lvlText w:val="%1."/>
      <w:lvlJc w:val="left"/>
      <w:pPr>
        <w:ind w:left="1440" w:hanging="360"/>
      </w:pPr>
      <w:rPr>
        <w:sz w:val="22"/>
        <w:szCs w:val="22"/>
      </w:rPr>
    </w:lvl>
    <w:lvl w:ilvl="1" w:tplc="0A743D70" w:tentative="1">
      <w:start w:val="1"/>
      <w:numFmt w:val="lowerLetter"/>
      <w:lvlText w:val="%2."/>
      <w:lvlJc w:val="left"/>
      <w:pPr>
        <w:ind w:left="2160" w:hanging="360"/>
      </w:pPr>
    </w:lvl>
    <w:lvl w:ilvl="2" w:tplc="80829F68" w:tentative="1">
      <w:start w:val="1"/>
      <w:numFmt w:val="lowerRoman"/>
      <w:lvlText w:val="%3."/>
      <w:lvlJc w:val="right"/>
      <w:pPr>
        <w:ind w:left="2880" w:hanging="180"/>
      </w:pPr>
    </w:lvl>
    <w:lvl w:ilvl="3" w:tplc="E3F0EB48" w:tentative="1">
      <w:start w:val="1"/>
      <w:numFmt w:val="decimal"/>
      <w:lvlText w:val="%4."/>
      <w:lvlJc w:val="left"/>
      <w:pPr>
        <w:ind w:left="3600" w:hanging="360"/>
      </w:pPr>
    </w:lvl>
    <w:lvl w:ilvl="4" w:tplc="BD9822B8" w:tentative="1">
      <w:start w:val="1"/>
      <w:numFmt w:val="lowerLetter"/>
      <w:lvlText w:val="%5."/>
      <w:lvlJc w:val="left"/>
      <w:pPr>
        <w:ind w:left="4320" w:hanging="360"/>
      </w:pPr>
    </w:lvl>
    <w:lvl w:ilvl="5" w:tplc="30161BD0" w:tentative="1">
      <w:start w:val="1"/>
      <w:numFmt w:val="lowerRoman"/>
      <w:lvlText w:val="%6."/>
      <w:lvlJc w:val="right"/>
      <w:pPr>
        <w:ind w:left="5040" w:hanging="180"/>
      </w:pPr>
    </w:lvl>
    <w:lvl w:ilvl="6" w:tplc="5148BEE2" w:tentative="1">
      <w:start w:val="1"/>
      <w:numFmt w:val="decimal"/>
      <w:lvlText w:val="%7."/>
      <w:lvlJc w:val="left"/>
      <w:pPr>
        <w:ind w:left="5760" w:hanging="360"/>
      </w:pPr>
    </w:lvl>
    <w:lvl w:ilvl="7" w:tplc="8364069C" w:tentative="1">
      <w:start w:val="1"/>
      <w:numFmt w:val="lowerLetter"/>
      <w:lvlText w:val="%8."/>
      <w:lvlJc w:val="left"/>
      <w:pPr>
        <w:ind w:left="6480" w:hanging="360"/>
      </w:pPr>
    </w:lvl>
    <w:lvl w:ilvl="8" w:tplc="02F6EF92" w:tentative="1">
      <w:start w:val="1"/>
      <w:numFmt w:val="lowerRoman"/>
      <w:lvlText w:val="%9."/>
      <w:lvlJc w:val="right"/>
      <w:pPr>
        <w:ind w:left="7200" w:hanging="180"/>
      </w:pPr>
    </w:lvl>
  </w:abstractNum>
  <w:abstractNum w:abstractNumId="5">
    <w:nsid w:val="00000005"/>
    <w:multiLevelType w:val="hybridMultilevel"/>
    <w:tmpl w:val="A3AED7F8"/>
    <w:lvl w:ilvl="0" w:tplc="638EA438">
      <w:start w:val="1"/>
      <w:numFmt w:val="decimal"/>
      <w:lvlText w:val="%1."/>
      <w:lvlJc w:val="left"/>
      <w:pPr>
        <w:ind w:left="720" w:hanging="360"/>
      </w:pPr>
    </w:lvl>
    <w:lvl w:ilvl="1" w:tplc="64E07D1C" w:tentative="1">
      <w:start w:val="1"/>
      <w:numFmt w:val="lowerLetter"/>
      <w:lvlText w:val="%2."/>
      <w:lvlJc w:val="left"/>
      <w:pPr>
        <w:ind w:left="1440" w:hanging="360"/>
      </w:pPr>
    </w:lvl>
    <w:lvl w:ilvl="2" w:tplc="3D3813B2" w:tentative="1">
      <w:start w:val="1"/>
      <w:numFmt w:val="lowerRoman"/>
      <w:lvlText w:val="%3."/>
      <w:lvlJc w:val="right"/>
      <w:pPr>
        <w:ind w:left="2160" w:hanging="180"/>
      </w:pPr>
    </w:lvl>
    <w:lvl w:ilvl="3" w:tplc="EE9A452A" w:tentative="1">
      <w:start w:val="1"/>
      <w:numFmt w:val="decimal"/>
      <w:lvlText w:val="%4."/>
      <w:lvlJc w:val="left"/>
      <w:pPr>
        <w:ind w:left="2880" w:hanging="360"/>
      </w:pPr>
    </w:lvl>
    <w:lvl w:ilvl="4" w:tplc="E2EE7C58" w:tentative="1">
      <w:start w:val="1"/>
      <w:numFmt w:val="lowerLetter"/>
      <w:lvlText w:val="%5."/>
      <w:lvlJc w:val="left"/>
      <w:pPr>
        <w:ind w:left="3600" w:hanging="360"/>
      </w:pPr>
    </w:lvl>
    <w:lvl w:ilvl="5" w:tplc="98B4BE92" w:tentative="1">
      <w:start w:val="1"/>
      <w:numFmt w:val="lowerRoman"/>
      <w:lvlText w:val="%6."/>
      <w:lvlJc w:val="right"/>
      <w:pPr>
        <w:ind w:left="4320" w:hanging="180"/>
      </w:pPr>
    </w:lvl>
    <w:lvl w:ilvl="6" w:tplc="7212966A" w:tentative="1">
      <w:start w:val="1"/>
      <w:numFmt w:val="decimal"/>
      <w:lvlText w:val="%7."/>
      <w:lvlJc w:val="left"/>
      <w:pPr>
        <w:ind w:left="5040" w:hanging="360"/>
      </w:pPr>
    </w:lvl>
    <w:lvl w:ilvl="7" w:tplc="E6A03EFC" w:tentative="1">
      <w:start w:val="1"/>
      <w:numFmt w:val="lowerLetter"/>
      <w:lvlText w:val="%8."/>
      <w:lvlJc w:val="left"/>
      <w:pPr>
        <w:ind w:left="5760" w:hanging="360"/>
      </w:pPr>
    </w:lvl>
    <w:lvl w:ilvl="8" w:tplc="D1E847FA" w:tentative="1">
      <w:start w:val="1"/>
      <w:numFmt w:val="lowerRoman"/>
      <w:lvlText w:val="%9."/>
      <w:lvlJc w:val="right"/>
      <w:pPr>
        <w:ind w:left="6480" w:hanging="180"/>
      </w:pPr>
    </w:lvl>
  </w:abstractNum>
  <w:abstractNum w:abstractNumId="6">
    <w:nsid w:val="00000006"/>
    <w:multiLevelType w:val="hybridMultilevel"/>
    <w:tmpl w:val="88C67F32"/>
    <w:lvl w:ilvl="0" w:tplc="2C1EC75C">
      <w:start w:val="1"/>
      <w:numFmt w:val="bullet"/>
      <w:lvlText w:val=""/>
      <w:lvlJc w:val="left"/>
      <w:pPr>
        <w:ind w:left="720" w:hanging="360"/>
      </w:pPr>
      <w:rPr>
        <w:rFonts w:ascii="Symbol" w:hAnsi="Symbol" w:hint="default"/>
      </w:rPr>
    </w:lvl>
    <w:lvl w:ilvl="1" w:tplc="A6AA66B0" w:tentative="1">
      <w:start w:val="1"/>
      <w:numFmt w:val="bullet"/>
      <w:lvlText w:val="o"/>
      <w:lvlJc w:val="left"/>
      <w:pPr>
        <w:ind w:left="1440" w:hanging="360"/>
      </w:pPr>
      <w:rPr>
        <w:rFonts w:ascii="Courier New" w:hAnsi="Courier New" w:cs="Courier New" w:hint="default"/>
      </w:rPr>
    </w:lvl>
    <w:lvl w:ilvl="2" w:tplc="D3481BDC" w:tentative="1">
      <w:start w:val="1"/>
      <w:numFmt w:val="bullet"/>
      <w:lvlText w:val=""/>
      <w:lvlJc w:val="left"/>
      <w:pPr>
        <w:ind w:left="2160" w:hanging="360"/>
      </w:pPr>
      <w:rPr>
        <w:rFonts w:ascii="Wingdings" w:hAnsi="Wingdings" w:hint="default"/>
      </w:rPr>
    </w:lvl>
    <w:lvl w:ilvl="3" w:tplc="1B6A13A6" w:tentative="1">
      <w:start w:val="1"/>
      <w:numFmt w:val="bullet"/>
      <w:lvlText w:val=""/>
      <w:lvlJc w:val="left"/>
      <w:pPr>
        <w:ind w:left="2880" w:hanging="360"/>
      </w:pPr>
      <w:rPr>
        <w:rFonts w:ascii="Symbol" w:hAnsi="Symbol" w:hint="default"/>
      </w:rPr>
    </w:lvl>
    <w:lvl w:ilvl="4" w:tplc="36F8384A" w:tentative="1">
      <w:start w:val="1"/>
      <w:numFmt w:val="bullet"/>
      <w:lvlText w:val="o"/>
      <w:lvlJc w:val="left"/>
      <w:pPr>
        <w:ind w:left="3600" w:hanging="360"/>
      </w:pPr>
      <w:rPr>
        <w:rFonts w:ascii="Courier New" w:hAnsi="Courier New" w:cs="Courier New" w:hint="default"/>
      </w:rPr>
    </w:lvl>
    <w:lvl w:ilvl="5" w:tplc="FEEC5D48" w:tentative="1">
      <w:start w:val="1"/>
      <w:numFmt w:val="bullet"/>
      <w:lvlText w:val=""/>
      <w:lvlJc w:val="left"/>
      <w:pPr>
        <w:ind w:left="4320" w:hanging="360"/>
      </w:pPr>
      <w:rPr>
        <w:rFonts w:ascii="Wingdings" w:hAnsi="Wingdings" w:hint="default"/>
      </w:rPr>
    </w:lvl>
    <w:lvl w:ilvl="6" w:tplc="02A0299A" w:tentative="1">
      <w:start w:val="1"/>
      <w:numFmt w:val="bullet"/>
      <w:lvlText w:val=""/>
      <w:lvlJc w:val="left"/>
      <w:pPr>
        <w:ind w:left="5040" w:hanging="360"/>
      </w:pPr>
      <w:rPr>
        <w:rFonts w:ascii="Symbol" w:hAnsi="Symbol" w:hint="default"/>
      </w:rPr>
    </w:lvl>
    <w:lvl w:ilvl="7" w:tplc="6504E06C" w:tentative="1">
      <w:start w:val="1"/>
      <w:numFmt w:val="bullet"/>
      <w:lvlText w:val="o"/>
      <w:lvlJc w:val="left"/>
      <w:pPr>
        <w:ind w:left="5760" w:hanging="360"/>
      </w:pPr>
      <w:rPr>
        <w:rFonts w:ascii="Courier New" w:hAnsi="Courier New" w:cs="Courier New" w:hint="default"/>
      </w:rPr>
    </w:lvl>
    <w:lvl w:ilvl="8" w:tplc="3E34A520" w:tentative="1">
      <w:start w:val="1"/>
      <w:numFmt w:val="bullet"/>
      <w:lvlText w:val=""/>
      <w:lvlJc w:val="left"/>
      <w:pPr>
        <w:ind w:left="6480" w:hanging="360"/>
      </w:pPr>
      <w:rPr>
        <w:rFonts w:ascii="Wingdings" w:hAnsi="Wingdings" w:hint="default"/>
      </w:rPr>
    </w:lvl>
  </w:abstractNum>
  <w:abstractNum w:abstractNumId="7">
    <w:nsid w:val="00000007"/>
    <w:multiLevelType w:val="singleLevel"/>
    <w:tmpl w:val="04090005"/>
    <w:lvl w:ilvl="0">
      <w:start w:val="1"/>
      <w:numFmt w:val="bullet"/>
      <w:lvlText w:val=""/>
      <w:lvlJc w:val="left"/>
      <w:pPr>
        <w:tabs>
          <w:tab w:val="left" w:pos="360"/>
        </w:tabs>
        <w:ind w:left="360" w:hanging="360"/>
      </w:pPr>
      <w:rPr>
        <w:rFonts w:ascii="Wingdings" w:hAnsi="Wingdings" w:hint="default"/>
      </w:rPr>
    </w:lvl>
  </w:abstractNum>
  <w:abstractNum w:abstractNumId="8">
    <w:nsid w:val="00000008"/>
    <w:multiLevelType w:val="singleLevel"/>
    <w:tmpl w:val="04090005"/>
    <w:lvl w:ilvl="0">
      <w:start w:val="1"/>
      <w:numFmt w:val="bullet"/>
      <w:lvlText w:val=""/>
      <w:lvlJc w:val="left"/>
      <w:pPr>
        <w:tabs>
          <w:tab w:val="left" w:pos="360"/>
        </w:tabs>
        <w:ind w:left="360" w:hanging="360"/>
      </w:pPr>
      <w:rPr>
        <w:rFonts w:ascii="Wingdings" w:hAnsi="Wingdings" w:hint="default"/>
      </w:rPr>
    </w:lvl>
  </w:abstractNum>
  <w:abstractNum w:abstractNumId="9">
    <w:nsid w:val="00000009"/>
    <w:multiLevelType w:val="singleLevel"/>
    <w:tmpl w:val="9F96AAF2"/>
    <w:lvl w:ilvl="0">
      <w:start w:val="1"/>
      <w:numFmt w:val="decimal"/>
      <w:lvlText w:val="%1."/>
      <w:lvlJc w:val="left"/>
      <w:pPr>
        <w:ind w:left="360" w:hanging="360"/>
      </w:pPr>
    </w:lvl>
  </w:abstractNum>
  <w:abstractNum w:abstractNumId="10">
    <w:nsid w:val="0000000A"/>
    <w:multiLevelType w:val="singleLevel"/>
    <w:tmpl w:val="0E3EBBC6"/>
    <w:lvl w:ilvl="0">
      <w:start w:val="1"/>
      <w:numFmt w:val="bullet"/>
      <w:lvlText w:val=""/>
      <w:lvlJc w:val="left"/>
      <w:pPr>
        <w:tabs>
          <w:tab w:val="left" w:pos="360"/>
        </w:tabs>
        <w:ind w:left="360" w:hanging="360"/>
      </w:pPr>
      <w:rPr>
        <w:rFonts w:ascii="Symbol" w:hAnsi="Symbol" w:hint="default"/>
      </w:rPr>
    </w:lvl>
  </w:abstractNum>
  <w:abstractNum w:abstractNumId="11">
    <w:nsid w:val="0000000B"/>
    <w:multiLevelType w:val="hybridMultilevel"/>
    <w:tmpl w:val="C140363E"/>
    <w:lvl w:ilvl="0" w:tplc="2D7EA2D6">
      <w:start w:val="1"/>
      <w:numFmt w:val="bullet"/>
      <w:lvlText w:val=""/>
      <w:lvlJc w:val="left"/>
      <w:pPr>
        <w:ind w:left="720" w:hanging="360"/>
      </w:pPr>
      <w:rPr>
        <w:rFonts w:ascii="Symbol" w:hAnsi="Symbol" w:hint="default"/>
      </w:rPr>
    </w:lvl>
    <w:lvl w:ilvl="1" w:tplc="730859EC" w:tentative="1">
      <w:start w:val="1"/>
      <w:numFmt w:val="bullet"/>
      <w:lvlText w:val="o"/>
      <w:lvlJc w:val="left"/>
      <w:pPr>
        <w:ind w:left="1440" w:hanging="360"/>
      </w:pPr>
      <w:rPr>
        <w:rFonts w:ascii="Courier New" w:hAnsi="Courier New" w:cs="Courier New" w:hint="default"/>
      </w:rPr>
    </w:lvl>
    <w:lvl w:ilvl="2" w:tplc="48DA41EA" w:tentative="1">
      <w:start w:val="1"/>
      <w:numFmt w:val="bullet"/>
      <w:lvlText w:val=""/>
      <w:lvlJc w:val="left"/>
      <w:pPr>
        <w:ind w:left="2160" w:hanging="360"/>
      </w:pPr>
      <w:rPr>
        <w:rFonts w:ascii="Wingdings" w:hAnsi="Wingdings" w:hint="default"/>
      </w:rPr>
    </w:lvl>
    <w:lvl w:ilvl="3" w:tplc="1C3EFE18" w:tentative="1">
      <w:start w:val="1"/>
      <w:numFmt w:val="bullet"/>
      <w:lvlText w:val=""/>
      <w:lvlJc w:val="left"/>
      <w:pPr>
        <w:ind w:left="2880" w:hanging="360"/>
      </w:pPr>
      <w:rPr>
        <w:rFonts w:ascii="Symbol" w:hAnsi="Symbol" w:hint="default"/>
      </w:rPr>
    </w:lvl>
    <w:lvl w:ilvl="4" w:tplc="6B6A300C" w:tentative="1">
      <w:start w:val="1"/>
      <w:numFmt w:val="bullet"/>
      <w:lvlText w:val="o"/>
      <w:lvlJc w:val="left"/>
      <w:pPr>
        <w:ind w:left="3600" w:hanging="360"/>
      </w:pPr>
      <w:rPr>
        <w:rFonts w:ascii="Courier New" w:hAnsi="Courier New" w:cs="Courier New" w:hint="default"/>
      </w:rPr>
    </w:lvl>
    <w:lvl w:ilvl="5" w:tplc="AEC424C2" w:tentative="1">
      <w:start w:val="1"/>
      <w:numFmt w:val="bullet"/>
      <w:lvlText w:val=""/>
      <w:lvlJc w:val="left"/>
      <w:pPr>
        <w:ind w:left="4320" w:hanging="360"/>
      </w:pPr>
      <w:rPr>
        <w:rFonts w:ascii="Wingdings" w:hAnsi="Wingdings" w:hint="default"/>
      </w:rPr>
    </w:lvl>
    <w:lvl w:ilvl="6" w:tplc="9778511A" w:tentative="1">
      <w:start w:val="1"/>
      <w:numFmt w:val="bullet"/>
      <w:lvlText w:val=""/>
      <w:lvlJc w:val="left"/>
      <w:pPr>
        <w:ind w:left="5040" w:hanging="360"/>
      </w:pPr>
      <w:rPr>
        <w:rFonts w:ascii="Symbol" w:hAnsi="Symbol" w:hint="default"/>
      </w:rPr>
    </w:lvl>
    <w:lvl w:ilvl="7" w:tplc="A6F21D7A" w:tentative="1">
      <w:start w:val="1"/>
      <w:numFmt w:val="bullet"/>
      <w:lvlText w:val="o"/>
      <w:lvlJc w:val="left"/>
      <w:pPr>
        <w:ind w:left="5760" w:hanging="360"/>
      </w:pPr>
      <w:rPr>
        <w:rFonts w:ascii="Courier New" w:hAnsi="Courier New" w:cs="Courier New" w:hint="default"/>
      </w:rPr>
    </w:lvl>
    <w:lvl w:ilvl="8" w:tplc="2B4A3082"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E4D661FA"/>
    <w:lvl w:ilvl="0" w:tplc="559817E2">
      <w:start w:val="1"/>
      <w:numFmt w:val="decimal"/>
      <w:lvlText w:val="%1."/>
      <w:lvlJc w:val="left"/>
      <w:pPr>
        <w:ind w:left="720" w:hanging="360"/>
      </w:pPr>
    </w:lvl>
    <w:lvl w:ilvl="1" w:tplc="8E8868EE" w:tentative="1">
      <w:start w:val="1"/>
      <w:numFmt w:val="lowerLetter"/>
      <w:lvlText w:val="%2."/>
      <w:lvlJc w:val="left"/>
      <w:pPr>
        <w:ind w:left="1440" w:hanging="360"/>
      </w:pPr>
    </w:lvl>
    <w:lvl w:ilvl="2" w:tplc="DB2E0DD4" w:tentative="1">
      <w:start w:val="1"/>
      <w:numFmt w:val="lowerRoman"/>
      <w:lvlText w:val="%3."/>
      <w:lvlJc w:val="right"/>
      <w:pPr>
        <w:ind w:left="2160" w:hanging="180"/>
      </w:pPr>
    </w:lvl>
    <w:lvl w:ilvl="3" w:tplc="01EE4AA8" w:tentative="1">
      <w:start w:val="1"/>
      <w:numFmt w:val="decimal"/>
      <w:lvlText w:val="%4."/>
      <w:lvlJc w:val="left"/>
      <w:pPr>
        <w:ind w:left="2880" w:hanging="360"/>
      </w:pPr>
    </w:lvl>
    <w:lvl w:ilvl="4" w:tplc="64324368" w:tentative="1">
      <w:start w:val="1"/>
      <w:numFmt w:val="lowerLetter"/>
      <w:lvlText w:val="%5."/>
      <w:lvlJc w:val="left"/>
      <w:pPr>
        <w:ind w:left="3600" w:hanging="360"/>
      </w:pPr>
    </w:lvl>
    <w:lvl w:ilvl="5" w:tplc="4AC6F378" w:tentative="1">
      <w:start w:val="1"/>
      <w:numFmt w:val="lowerRoman"/>
      <w:lvlText w:val="%6."/>
      <w:lvlJc w:val="right"/>
      <w:pPr>
        <w:ind w:left="4320" w:hanging="180"/>
      </w:pPr>
    </w:lvl>
    <w:lvl w:ilvl="6" w:tplc="D2EAF316" w:tentative="1">
      <w:start w:val="1"/>
      <w:numFmt w:val="decimal"/>
      <w:lvlText w:val="%7."/>
      <w:lvlJc w:val="left"/>
      <w:pPr>
        <w:ind w:left="5040" w:hanging="360"/>
      </w:pPr>
    </w:lvl>
    <w:lvl w:ilvl="7" w:tplc="36A01676" w:tentative="1">
      <w:start w:val="1"/>
      <w:numFmt w:val="lowerLetter"/>
      <w:lvlText w:val="%8."/>
      <w:lvlJc w:val="left"/>
      <w:pPr>
        <w:ind w:left="5760" w:hanging="360"/>
      </w:pPr>
    </w:lvl>
    <w:lvl w:ilvl="8" w:tplc="15887F4A" w:tentative="1">
      <w:start w:val="1"/>
      <w:numFmt w:val="lowerRoman"/>
      <w:lvlText w:val="%9."/>
      <w:lvlJc w:val="right"/>
      <w:pPr>
        <w:ind w:left="6480" w:hanging="180"/>
      </w:pPr>
    </w:lvl>
  </w:abstractNum>
  <w:abstractNum w:abstractNumId="13">
    <w:nsid w:val="0000000D"/>
    <w:multiLevelType w:val="hybridMultilevel"/>
    <w:tmpl w:val="E9EA6192"/>
    <w:lvl w:ilvl="0" w:tplc="2E4EDC00">
      <w:start w:val="1"/>
      <w:numFmt w:val="decimal"/>
      <w:lvlText w:val="%1."/>
      <w:lvlJc w:val="left"/>
      <w:pPr>
        <w:ind w:left="720" w:hanging="360"/>
      </w:pPr>
      <w:rPr>
        <w:rFonts w:hint="default"/>
      </w:rPr>
    </w:lvl>
    <w:lvl w:ilvl="1" w:tplc="8A14838C" w:tentative="1">
      <w:start w:val="1"/>
      <w:numFmt w:val="lowerLetter"/>
      <w:lvlText w:val="%2."/>
      <w:lvlJc w:val="left"/>
      <w:pPr>
        <w:ind w:left="1440" w:hanging="360"/>
      </w:pPr>
    </w:lvl>
    <w:lvl w:ilvl="2" w:tplc="1298CEB0" w:tentative="1">
      <w:start w:val="1"/>
      <w:numFmt w:val="lowerRoman"/>
      <w:lvlText w:val="%3."/>
      <w:lvlJc w:val="right"/>
      <w:pPr>
        <w:ind w:left="2160" w:hanging="180"/>
      </w:pPr>
    </w:lvl>
    <w:lvl w:ilvl="3" w:tplc="EE62A59C" w:tentative="1">
      <w:start w:val="1"/>
      <w:numFmt w:val="decimal"/>
      <w:lvlText w:val="%4."/>
      <w:lvlJc w:val="left"/>
      <w:pPr>
        <w:ind w:left="2880" w:hanging="360"/>
      </w:pPr>
    </w:lvl>
    <w:lvl w:ilvl="4" w:tplc="ECFC22A2" w:tentative="1">
      <w:start w:val="1"/>
      <w:numFmt w:val="lowerLetter"/>
      <w:lvlText w:val="%5."/>
      <w:lvlJc w:val="left"/>
      <w:pPr>
        <w:ind w:left="3600" w:hanging="360"/>
      </w:pPr>
    </w:lvl>
    <w:lvl w:ilvl="5" w:tplc="F502F158" w:tentative="1">
      <w:start w:val="1"/>
      <w:numFmt w:val="lowerRoman"/>
      <w:lvlText w:val="%6."/>
      <w:lvlJc w:val="right"/>
      <w:pPr>
        <w:ind w:left="4320" w:hanging="180"/>
      </w:pPr>
    </w:lvl>
    <w:lvl w:ilvl="6" w:tplc="52981ABA" w:tentative="1">
      <w:start w:val="1"/>
      <w:numFmt w:val="decimal"/>
      <w:lvlText w:val="%7."/>
      <w:lvlJc w:val="left"/>
      <w:pPr>
        <w:ind w:left="5040" w:hanging="360"/>
      </w:pPr>
    </w:lvl>
    <w:lvl w:ilvl="7" w:tplc="AD6C8DEE" w:tentative="1">
      <w:start w:val="1"/>
      <w:numFmt w:val="lowerLetter"/>
      <w:lvlText w:val="%8."/>
      <w:lvlJc w:val="left"/>
      <w:pPr>
        <w:ind w:left="5760" w:hanging="360"/>
      </w:pPr>
    </w:lvl>
    <w:lvl w:ilvl="8" w:tplc="87DEF44E" w:tentative="1">
      <w:start w:val="1"/>
      <w:numFmt w:val="lowerRoman"/>
      <w:lvlText w:val="%9."/>
      <w:lvlJc w:val="right"/>
      <w:pPr>
        <w:ind w:left="6480" w:hanging="180"/>
      </w:pPr>
    </w:lvl>
  </w:abstractNum>
  <w:abstractNum w:abstractNumId="14">
    <w:nsid w:val="0000000E"/>
    <w:multiLevelType w:val="hybridMultilevel"/>
    <w:tmpl w:val="B5180A3C"/>
    <w:lvl w:ilvl="0" w:tplc="75A6ED3A">
      <w:start w:val="1"/>
      <w:numFmt w:val="bullet"/>
      <w:lvlText w:val=""/>
      <w:lvlJc w:val="left"/>
      <w:pPr>
        <w:ind w:left="720" w:hanging="360"/>
      </w:pPr>
      <w:rPr>
        <w:rFonts w:ascii="Symbol" w:hAnsi="Symbol" w:hint="default"/>
      </w:rPr>
    </w:lvl>
    <w:lvl w:ilvl="1" w:tplc="4CDAC680" w:tentative="1">
      <w:start w:val="1"/>
      <w:numFmt w:val="bullet"/>
      <w:lvlText w:val="o"/>
      <w:lvlJc w:val="left"/>
      <w:pPr>
        <w:ind w:left="1440" w:hanging="360"/>
      </w:pPr>
      <w:rPr>
        <w:rFonts w:ascii="Courier New" w:hAnsi="Courier New" w:cs="Courier New" w:hint="default"/>
      </w:rPr>
    </w:lvl>
    <w:lvl w:ilvl="2" w:tplc="CB38ABC8" w:tentative="1">
      <w:start w:val="1"/>
      <w:numFmt w:val="bullet"/>
      <w:lvlText w:val=""/>
      <w:lvlJc w:val="left"/>
      <w:pPr>
        <w:ind w:left="2160" w:hanging="360"/>
      </w:pPr>
      <w:rPr>
        <w:rFonts w:ascii="Wingdings" w:hAnsi="Wingdings" w:hint="default"/>
      </w:rPr>
    </w:lvl>
    <w:lvl w:ilvl="3" w:tplc="C05C20F6" w:tentative="1">
      <w:start w:val="1"/>
      <w:numFmt w:val="bullet"/>
      <w:lvlText w:val=""/>
      <w:lvlJc w:val="left"/>
      <w:pPr>
        <w:ind w:left="2880" w:hanging="360"/>
      </w:pPr>
      <w:rPr>
        <w:rFonts w:ascii="Symbol" w:hAnsi="Symbol" w:hint="default"/>
      </w:rPr>
    </w:lvl>
    <w:lvl w:ilvl="4" w:tplc="FA16D37C" w:tentative="1">
      <w:start w:val="1"/>
      <w:numFmt w:val="bullet"/>
      <w:lvlText w:val="o"/>
      <w:lvlJc w:val="left"/>
      <w:pPr>
        <w:ind w:left="3600" w:hanging="360"/>
      </w:pPr>
      <w:rPr>
        <w:rFonts w:ascii="Courier New" w:hAnsi="Courier New" w:cs="Courier New" w:hint="default"/>
      </w:rPr>
    </w:lvl>
    <w:lvl w:ilvl="5" w:tplc="D9BEE06A" w:tentative="1">
      <w:start w:val="1"/>
      <w:numFmt w:val="bullet"/>
      <w:lvlText w:val=""/>
      <w:lvlJc w:val="left"/>
      <w:pPr>
        <w:ind w:left="4320" w:hanging="360"/>
      </w:pPr>
      <w:rPr>
        <w:rFonts w:ascii="Wingdings" w:hAnsi="Wingdings" w:hint="default"/>
      </w:rPr>
    </w:lvl>
    <w:lvl w:ilvl="6" w:tplc="DF5095B2" w:tentative="1">
      <w:start w:val="1"/>
      <w:numFmt w:val="bullet"/>
      <w:lvlText w:val=""/>
      <w:lvlJc w:val="left"/>
      <w:pPr>
        <w:ind w:left="5040" w:hanging="360"/>
      </w:pPr>
      <w:rPr>
        <w:rFonts w:ascii="Symbol" w:hAnsi="Symbol" w:hint="default"/>
      </w:rPr>
    </w:lvl>
    <w:lvl w:ilvl="7" w:tplc="791CAA30" w:tentative="1">
      <w:start w:val="1"/>
      <w:numFmt w:val="bullet"/>
      <w:lvlText w:val="o"/>
      <w:lvlJc w:val="left"/>
      <w:pPr>
        <w:ind w:left="5760" w:hanging="360"/>
      </w:pPr>
      <w:rPr>
        <w:rFonts w:ascii="Courier New" w:hAnsi="Courier New" w:cs="Courier New" w:hint="default"/>
      </w:rPr>
    </w:lvl>
    <w:lvl w:ilvl="8" w:tplc="977626DC"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2662E042">
      <w:start w:val="1"/>
      <w:numFmt w:val="bullet"/>
      <w:lvlText w:val=""/>
      <w:lvlJc w:val="left"/>
      <w:pPr>
        <w:ind w:left="720" w:hanging="360"/>
      </w:pPr>
      <w:rPr>
        <w:rFonts w:ascii="Symbol" w:hAnsi="Symbol" w:hint="default"/>
      </w:rPr>
    </w:lvl>
    <w:lvl w:ilvl="1" w:tplc="C512E8D6" w:tentative="1">
      <w:start w:val="1"/>
      <w:numFmt w:val="bullet"/>
      <w:lvlText w:val="o"/>
      <w:lvlJc w:val="left"/>
      <w:pPr>
        <w:ind w:left="1440" w:hanging="360"/>
      </w:pPr>
      <w:rPr>
        <w:rFonts w:ascii="Courier New" w:hAnsi="Courier New" w:cs="Courier New" w:hint="default"/>
      </w:rPr>
    </w:lvl>
    <w:lvl w:ilvl="2" w:tplc="F23CA89A" w:tentative="1">
      <w:start w:val="1"/>
      <w:numFmt w:val="bullet"/>
      <w:lvlText w:val=""/>
      <w:lvlJc w:val="left"/>
      <w:pPr>
        <w:ind w:left="2160" w:hanging="360"/>
      </w:pPr>
      <w:rPr>
        <w:rFonts w:ascii="Wingdings" w:hAnsi="Wingdings" w:hint="default"/>
      </w:rPr>
    </w:lvl>
    <w:lvl w:ilvl="3" w:tplc="BFFEE832" w:tentative="1">
      <w:start w:val="1"/>
      <w:numFmt w:val="bullet"/>
      <w:lvlText w:val=""/>
      <w:lvlJc w:val="left"/>
      <w:pPr>
        <w:ind w:left="2880" w:hanging="360"/>
      </w:pPr>
      <w:rPr>
        <w:rFonts w:ascii="Symbol" w:hAnsi="Symbol" w:hint="default"/>
      </w:rPr>
    </w:lvl>
    <w:lvl w:ilvl="4" w:tplc="83DC0E9C" w:tentative="1">
      <w:start w:val="1"/>
      <w:numFmt w:val="bullet"/>
      <w:lvlText w:val="o"/>
      <w:lvlJc w:val="left"/>
      <w:pPr>
        <w:ind w:left="3600" w:hanging="360"/>
      </w:pPr>
      <w:rPr>
        <w:rFonts w:ascii="Courier New" w:hAnsi="Courier New" w:cs="Courier New" w:hint="default"/>
      </w:rPr>
    </w:lvl>
    <w:lvl w:ilvl="5" w:tplc="ECAC40CA" w:tentative="1">
      <w:start w:val="1"/>
      <w:numFmt w:val="bullet"/>
      <w:lvlText w:val=""/>
      <w:lvlJc w:val="left"/>
      <w:pPr>
        <w:ind w:left="4320" w:hanging="360"/>
      </w:pPr>
      <w:rPr>
        <w:rFonts w:ascii="Wingdings" w:hAnsi="Wingdings" w:hint="default"/>
      </w:rPr>
    </w:lvl>
    <w:lvl w:ilvl="6" w:tplc="08D4FF90" w:tentative="1">
      <w:start w:val="1"/>
      <w:numFmt w:val="bullet"/>
      <w:lvlText w:val=""/>
      <w:lvlJc w:val="left"/>
      <w:pPr>
        <w:ind w:left="5040" w:hanging="360"/>
      </w:pPr>
      <w:rPr>
        <w:rFonts w:ascii="Symbol" w:hAnsi="Symbol" w:hint="default"/>
      </w:rPr>
    </w:lvl>
    <w:lvl w:ilvl="7" w:tplc="E9A275EA" w:tentative="1">
      <w:start w:val="1"/>
      <w:numFmt w:val="bullet"/>
      <w:lvlText w:val="o"/>
      <w:lvlJc w:val="left"/>
      <w:pPr>
        <w:ind w:left="5760" w:hanging="360"/>
      </w:pPr>
      <w:rPr>
        <w:rFonts w:ascii="Courier New" w:hAnsi="Courier New" w:cs="Courier New" w:hint="default"/>
      </w:rPr>
    </w:lvl>
    <w:lvl w:ilvl="8" w:tplc="203E4F56" w:tentative="1">
      <w:start w:val="1"/>
      <w:numFmt w:val="bullet"/>
      <w:lvlText w:val=""/>
      <w:lvlJc w:val="left"/>
      <w:pPr>
        <w:ind w:left="6480" w:hanging="360"/>
      </w:pPr>
      <w:rPr>
        <w:rFonts w:ascii="Wingdings" w:hAnsi="Wingdings" w:hint="default"/>
      </w:rPr>
    </w:lvl>
  </w:abstractNum>
  <w:abstractNum w:abstractNumId="16">
    <w:nsid w:val="00000010"/>
    <w:multiLevelType w:val="singleLevel"/>
    <w:tmpl w:val="47C8444E"/>
    <w:lvl w:ilvl="0">
      <w:start w:val="1"/>
      <w:numFmt w:val="decimal"/>
      <w:lvlText w:val="*"/>
      <w:lvlJc w:val="left"/>
      <w:rPr>
        <w:color w:val="000000"/>
      </w:rPr>
    </w:lvl>
  </w:abstractNum>
  <w:abstractNum w:abstractNumId="17">
    <w:nsid w:val="00000011"/>
    <w:multiLevelType w:val="hybridMultilevel"/>
    <w:tmpl w:val="4DE47472"/>
    <w:lvl w:ilvl="0" w:tplc="143C9692">
      <w:start w:val="1"/>
      <w:numFmt w:val="bullet"/>
      <w:lvlText w:val=""/>
      <w:lvlJc w:val="left"/>
      <w:pPr>
        <w:ind w:left="720" w:hanging="360"/>
      </w:pPr>
      <w:rPr>
        <w:rFonts w:ascii="Symbol" w:hAnsi="Symbol" w:hint="default"/>
      </w:rPr>
    </w:lvl>
    <w:lvl w:ilvl="1" w:tplc="DCE6E5AC" w:tentative="1">
      <w:start w:val="1"/>
      <w:numFmt w:val="bullet"/>
      <w:lvlText w:val="o"/>
      <w:lvlJc w:val="left"/>
      <w:pPr>
        <w:ind w:left="1440" w:hanging="360"/>
      </w:pPr>
      <w:rPr>
        <w:rFonts w:ascii="Courier New" w:hAnsi="Courier New" w:cs="Courier New" w:hint="default"/>
      </w:rPr>
    </w:lvl>
    <w:lvl w:ilvl="2" w:tplc="A17C9A58" w:tentative="1">
      <w:start w:val="1"/>
      <w:numFmt w:val="bullet"/>
      <w:lvlText w:val=""/>
      <w:lvlJc w:val="left"/>
      <w:pPr>
        <w:ind w:left="2160" w:hanging="360"/>
      </w:pPr>
      <w:rPr>
        <w:rFonts w:ascii="Wingdings" w:hAnsi="Wingdings" w:hint="default"/>
      </w:rPr>
    </w:lvl>
    <w:lvl w:ilvl="3" w:tplc="AE42C166" w:tentative="1">
      <w:start w:val="1"/>
      <w:numFmt w:val="bullet"/>
      <w:lvlText w:val=""/>
      <w:lvlJc w:val="left"/>
      <w:pPr>
        <w:ind w:left="2880" w:hanging="360"/>
      </w:pPr>
      <w:rPr>
        <w:rFonts w:ascii="Symbol" w:hAnsi="Symbol" w:hint="default"/>
      </w:rPr>
    </w:lvl>
    <w:lvl w:ilvl="4" w:tplc="0FDEFCEA" w:tentative="1">
      <w:start w:val="1"/>
      <w:numFmt w:val="bullet"/>
      <w:lvlText w:val="o"/>
      <w:lvlJc w:val="left"/>
      <w:pPr>
        <w:ind w:left="3600" w:hanging="360"/>
      </w:pPr>
      <w:rPr>
        <w:rFonts w:ascii="Courier New" w:hAnsi="Courier New" w:cs="Courier New" w:hint="default"/>
      </w:rPr>
    </w:lvl>
    <w:lvl w:ilvl="5" w:tplc="672C690C" w:tentative="1">
      <w:start w:val="1"/>
      <w:numFmt w:val="bullet"/>
      <w:lvlText w:val=""/>
      <w:lvlJc w:val="left"/>
      <w:pPr>
        <w:ind w:left="4320" w:hanging="360"/>
      </w:pPr>
      <w:rPr>
        <w:rFonts w:ascii="Wingdings" w:hAnsi="Wingdings" w:hint="default"/>
      </w:rPr>
    </w:lvl>
    <w:lvl w:ilvl="6" w:tplc="55341796" w:tentative="1">
      <w:start w:val="1"/>
      <w:numFmt w:val="bullet"/>
      <w:lvlText w:val=""/>
      <w:lvlJc w:val="left"/>
      <w:pPr>
        <w:ind w:left="5040" w:hanging="360"/>
      </w:pPr>
      <w:rPr>
        <w:rFonts w:ascii="Symbol" w:hAnsi="Symbol" w:hint="default"/>
      </w:rPr>
    </w:lvl>
    <w:lvl w:ilvl="7" w:tplc="24E24BF4" w:tentative="1">
      <w:start w:val="1"/>
      <w:numFmt w:val="bullet"/>
      <w:lvlText w:val="o"/>
      <w:lvlJc w:val="left"/>
      <w:pPr>
        <w:ind w:left="5760" w:hanging="360"/>
      </w:pPr>
      <w:rPr>
        <w:rFonts w:ascii="Courier New" w:hAnsi="Courier New" w:cs="Courier New" w:hint="default"/>
      </w:rPr>
    </w:lvl>
    <w:lvl w:ilvl="8" w:tplc="5CF2327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1BBAF106"/>
    <w:lvl w:ilvl="0" w:tplc="6A0CBEC0">
      <w:start w:val="1"/>
      <w:numFmt w:val="bullet"/>
      <w:lvlText w:val=""/>
      <w:lvlJc w:val="left"/>
      <w:pPr>
        <w:ind w:left="720" w:hanging="360"/>
      </w:pPr>
      <w:rPr>
        <w:rFonts w:ascii="Symbol" w:hAnsi="Symbol" w:hint="default"/>
      </w:rPr>
    </w:lvl>
    <w:lvl w:ilvl="1" w:tplc="7D081A2E" w:tentative="1">
      <w:start w:val="1"/>
      <w:numFmt w:val="bullet"/>
      <w:lvlText w:val="o"/>
      <w:lvlJc w:val="left"/>
      <w:pPr>
        <w:ind w:left="1440" w:hanging="360"/>
      </w:pPr>
      <w:rPr>
        <w:rFonts w:ascii="Courier New" w:hAnsi="Courier New" w:cs="Courier New" w:hint="default"/>
      </w:rPr>
    </w:lvl>
    <w:lvl w:ilvl="2" w:tplc="BA8ADCFC" w:tentative="1">
      <w:start w:val="1"/>
      <w:numFmt w:val="bullet"/>
      <w:lvlText w:val=""/>
      <w:lvlJc w:val="left"/>
      <w:pPr>
        <w:ind w:left="2160" w:hanging="360"/>
      </w:pPr>
      <w:rPr>
        <w:rFonts w:ascii="Wingdings" w:hAnsi="Wingdings" w:hint="default"/>
      </w:rPr>
    </w:lvl>
    <w:lvl w:ilvl="3" w:tplc="3FDAEDF8" w:tentative="1">
      <w:start w:val="1"/>
      <w:numFmt w:val="bullet"/>
      <w:lvlText w:val=""/>
      <w:lvlJc w:val="left"/>
      <w:pPr>
        <w:ind w:left="2880" w:hanging="360"/>
      </w:pPr>
      <w:rPr>
        <w:rFonts w:ascii="Symbol" w:hAnsi="Symbol" w:hint="default"/>
      </w:rPr>
    </w:lvl>
    <w:lvl w:ilvl="4" w:tplc="D5E6609E" w:tentative="1">
      <w:start w:val="1"/>
      <w:numFmt w:val="bullet"/>
      <w:lvlText w:val="o"/>
      <w:lvlJc w:val="left"/>
      <w:pPr>
        <w:ind w:left="3600" w:hanging="360"/>
      </w:pPr>
      <w:rPr>
        <w:rFonts w:ascii="Courier New" w:hAnsi="Courier New" w:cs="Courier New" w:hint="default"/>
      </w:rPr>
    </w:lvl>
    <w:lvl w:ilvl="5" w:tplc="FBD24B0A" w:tentative="1">
      <w:start w:val="1"/>
      <w:numFmt w:val="bullet"/>
      <w:lvlText w:val=""/>
      <w:lvlJc w:val="left"/>
      <w:pPr>
        <w:ind w:left="4320" w:hanging="360"/>
      </w:pPr>
      <w:rPr>
        <w:rFonts w:ascii="Wingdings" w:hAnsi="Wingdings" w:hint="default"/>
      </w:rPr>
    </w:lvl>
    <w:lvl w:ilvl="6" w:tplc="16F4CE48" w:tentative="1">
      <w:start w:val="1"/>
      <w:numFmt w:val="bullet"/>
      <w:lvlText w:val=""/>
      <w:lvlJc w:val="left"/>
      <w:pPr>
        <w:ind w:left="5040" w:hanging="360"/>
      </w:pPr>
      <w:rPr>
        <w:rFonts w:ascii="Symbol" w:hAnsi="Symbol" w:hint="default"/>
      </w:rPr>
    </w:lvl>
    <w:lvl w:ilvl="7" w:tplc="25F211C0" w:tentative="1">
      <w:start w:val="1"/>
      <w:numFmt w:val="bullet"/>
      <w:lvlText w:val="o"/>
      <w:lvlJc w:val="left"/>
      <w:pPr>
        <w:ind w:left="5760" w:hanging="360"/>
      </w:pPr>
      <w:rPr>
        <w:rFonts w:ascii="Courier New" w:hAnsi="Courier New" w:cs="Courier New" w:hint="default"/>
      </w:rPr>
    </w:lvl>
    <w:lvl w:ilvl="8" w:tplc="693C8374"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2225054"/>
    <w:lvl w:ilvl="0" w:tplc="B4023C1A">
      <w:start w:val="1"/>
      <w:numFmt w:val="bullet"/>
      <w:lvlText w:val=""/>
      <w:lvlJc w:val="left"/>
      <w:pPr>
        <w:ind w:left="720" w:hanging="360"/>
      </w:pPr>
      <w:rPr>
        <w:rFonts w:ascii="Symbol" w:hAnsi="Symbol" w:hint="default"/>
      </w:rPr>
    </w:lvl>
    <w:lvl w:ilvl="1" w:tplc="435EC47E" w:tentative="1">
      <w:start w:val="1"/>
      <w:numFmt w:val="bullet"/>
      <w:lvlText w:val="o"/>
      <w:lvlJc w:val="left"/>
      <w:pPr>
        <w:ind w:left="1440" w:hanging="360"/>
      </w:pPr>
      <w:rPr>
        <w:rFonts w:ascii="Courier New" w:hAnsi="Courier New" w:cs="Courier New" w:hint="default"/>
      </w:rPr>
    </w:lvl>
    <w:lvl w:ilvl="2" w:tplc="BE565CF0" w:tentative="1">
      <w:start w:val="1"/>
      <w:numFmt w:val="bullet"/>
      <w:lvlText w:val=""/>
      <w:lvlJc w:val="left"/>
      <w:pPr>
        <w:ind w:left="2160" w:hanging="360"/>
      </w:pPr>
      <w:rPr>
        <w:rFonts w:ascii="Wingdings" w:hAnsi="Wingdings" w:hint="default"/>
      </w:rPr>
    </w:lvl>
    <w:lvl w:ilvl="3" w:tplc="CCAC7EFC" w:tentative="1">
      <w:start w:val="1"/>
      <w:numFmt w:val="bullet"/>
      <w:lvlText w:val=""/>
      <w:lvlJc w:val="left"/>
      <w:pPr>
        <w:ind w:left="2880" w:hanging="360"/>
      </w:pPr>
      <w:rPr>
        <w:rFonts w:ascii="Symbol" w:hAnsi="Symbol" w:hint="default"/>
      </w:rPr>
    </w:lvl>
    <w:lvl w:ilvl="4" w:tplc="1ACC5284" w:tentative="1">
      <w:start w:val="1"/>
      <w:numFmt w:val="bullet"/>
      <w:lvlText w:val="o"/>
      <w:lvlJc w:val="left"/>
      <w:pPr>
        <w:ind w:left="3600" w:hanging="360"/>
      </w:pPr>
      <w:rPr>
        <w:rFonts w:ascii="Courier New" w:hAnsi="Courier New" w:cs="Courier New" w:hint="default"/>
      </w:rPr>
    </w:lvl>
    <w:lvl w:ilvl="5" w:tplc="E51AC09C" w:tentative="1">
      <w:start w:val="1"/>
      <w:numFmt w:val="bullet"/>
      <w:lvlText w:val=""/>
      <w:lvlJc w:val="left"/>
      <w:pPr>
        <w:ind w:left="4320" w:hanging="360"/>
      </w:pPr>
      <w:rPr>
        <w:rFonts w:ascii="Wingdings" w:hAnsi="Wingdings" w:hint="default"/>
      </w:rPr>
    </w:lvl>
    <w:lvl w:ilvl="6" w:tplc="A39650F4" w:tentative="1">
      <w:start w:val="1"/>
      <w:numFmt w:val="bullet"/>
      <w:lvlText w:val=""/>
      <w:lvlJc w:val="left"/>
      <w:pPr>
        <w:ind w:left="5040" w:hanging="360"/>
      </w:pPr>
      <w:rPr>
        <w:rFonts w:ascii="Symbol" w:hAnsi="Symbol" w:hint="default"/>
      </w:rPr>
    </w:lvl>
    <w:lvl w:ilvl="7" w:tplc="3728465A" w:tentative="1">
      <w:start w:val="1"/>
      <w:numFmt w:val="bullet"/>
      <w:lvlText w:val="o"/>
      <w:lvlJc w:val="left"/>
      <w:pPr>
        <w:ind w:left="5760" w:hanging="360"/>
      </w:pPr>
      <w:rPr>
        <w:rFonts w:ascii="Courier New" w:hAnsi="Courier New" w:cs="Courier New" w:hint="default"/>
      </w:rPr>
    </w:lvl>
    <w:lvl w:ilvl="8" w:tplc="3B26B302"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CA26B04"/>
    <w:lvl w:ilvl="0" w:tplc="4386F8F8">
      <w:start w:val="1"/>
      <w:numFmt w:val="decimal"/>
      <w:lvlText w:val="%1."/>
      <w:lvlJc w:val="left"/>
      <w:pPr>
        <w:ind w:left="720" w:hanging="360"/>
      </w:pPr>
    </w:lvl>
    <w:lvl w:ilvl="1" w:tplc="DC7AAD7C" w:tentative="1">
      <w:start w:val="1"/>
      <w:numFmt w:val="lowerLetter"/>
      <w:lvlText w:val="%2."/>
      <w:lvlJc w:val="left"/>
      <w:pPr>
        <w:ind w:left="1440" w:hanging="360"/>
      </w:pPr>
    </w:lvl>
    <w:lvl w:ilvl="2" w:tplc="EF38CBD8" w:tentative="1">
      <w:start w:val="1"/>
      <w:numFmt w:val="lowerRoman"/>
      <w:lvlText w:val="%3."/>
      <w:lvlJc w:val="right"/>
      <w:pPr>
        <w:ind w:left="2160" w:hanging="180"/>
      </w:pPr>
    </w:lvl>
    <w:lvl w:ilvl="3" w:tplc="ABD0BE22" w:tentative="1">
      <w:start w:val="1"/>
      <w:numFmt w:val="decimal"/>
      <w:lvlText w:val="%4."/>
      <w:lvlJc w:val="left"/>
      <w:pPr>
        <w:ind w:left="2880" w:hanging="360"/>
      </w:pPr>
    </w:lvl>
    <w:lvl w:ilvl="4" w:tplc="D03036B0" w:tentative="1">
      <w:start w:val="1"/>
      <w:numFmt w:val="lowerLetter"/>
      <w:lvlText w:val="%5."/>
      <w:lvlJc w:val="left"/>
      <w:pPr>
        <w:ind w:left="3600" w:hanging="360"/>
      </w:pPr>
    </w:lvl>
    <w:lvl w:ilvl="5" w:tplc="8A9AD156" w:tentative="1">
      <w:start w:val="1"/>
      <w:numFmt w:val="lowerRoman"/>
      <w:lvlText w:val="%6."/>
      <w:lvlJc w:val="right"/>
      <w:pPr>
        <w:ind w:left="4320" w:hanging="180"/>
      </w:pPr>
    </w:lvl>
    <w:lvl w:ilvl="6" w:tplc="6A8CD5D2" w:tentative="1">
      <w:start w:val="1"/>
      <w:numFmt w:val="decimal"/>
      <w:lvlText w:val="%7."/>
      <w:lvlJc w:val="left"/>
      <w:pPr>
        <w:ind w:left="5040" w:hanging="360"/>
      </w:pPr>
    </w:lvl>
    <w:lvl w:ilvl="7" w:tplc="593E1D62" w:tentative="1">
      <w:start w:val="1"/>
      <w:numFmt w:val="lowerLetter"/>
      <w:lvlText w:val="%8."/>
      <w:lvlJc w:val="left"/>
      <w:pPr>
        <w:ind w:left="5760" w:hanging="360"/>
      </w:pPr>
    </w:lvl>
    <w:lvl w:ilvl="8" w:tplc="A1BAEE92" w:tentative="1">
      <w:start w:val="1"/>
      <w:numFmt w:val="lowerRoman"/>
      <w:lvlText w:val="%9."/>
      <w:lvlJc w:val="right"/>
      <w:pPr>
        <w:ind w:left="6480" w:hanging="180"/>
      </w:pPr>
    </w:lvl>
  </w:abstractNum>
  <w:abstractNum w:abstractNumId="21">
    <w:nsid w:val="00000015"/>
    <w:multiLevelType w:val="hybridMultilevel"/>
    <w:tmpl w:val="5B540D04"/>
    <w:lvl w:ilvl="0" w:tplc="17DCCDAE">
      <w:start w:val="1"/>
      <w:numFmt w:val="bullet"/>
      <w:lvlText w:val=""/>
      <w:lvlJc w:val="left"/>
      <w:pPr>
        <w:ind w:left="720" w:hanging="360"/>
      </w:pPr>
      <w:rPr>
        <w:rFonts w:ascii="Symbol" w:hAnsi="Symbol" w:hint="default"/>
      </w:rPr>
    </w:lvl>
    <w:lvl w:ilvl="1" w:tplc="3EBC366C" w:tentative="1">
      <w:start w:val="1"/>
      <w:numFmt w:val="bullet"/>
      <w:lvlText w:val="o"/>
      <w:lvlJc w:val="left"/>
      <w:pPr>
        <w:ind w:left="1440" w:hanging="360"/>
      </w:pPr>
      <w:rPr>
        <w:rFonts w:ascii="Courier New" w:hAnsi="Courier New" w:cs="Courier New" w:hint="default"/>
      </w:rPr>
    </w:lvl>
    <w:lvl w:ilvl="2" w:tplc="2C18D8AE" w:tentative="1">
      <w:start w:val="1"/>
      <w:numFmt w:val="bullet"/>
      <w:lvlText w:val=""/>
      <w:lvlJc w:val="left"/>
      <w:pPr>
        <w:ind w:left="2160" w:hanging="360"/>
      </w:pPr>
      <w:rPr>
        <w:rFonts w:ascii="Wingdings" w:hAnsi="Wingdings" w:hint="default"/>
      </w:rPr>
    </w:lvl>
    <w:lvl w:ilvl="3" w:tplc="2D5CA682" w:tentative="1">
      <w:start w:val="1"/>
      <w:numFmt w:val="bullet"/>
      <w:lvlText w:val=""/>
      <w:lvlJc w:val="left"/>
      <w:pPr>
        <w:ind w:left="2880" w:hanging="360"/>
      </w:pPr>
      <w:rPr>
        <w:rFonts w:ascii="Symbol" w:hAnsi="Symbol" w:hint="default"/>
      </w:rPr>
    </w:lvl>
    <w:lvl w:ilvl="4" w:tplc="366E9BDA" w:tentative="1">
      <w:start w:val="1"/>
      <w:numFmt w:val="bullet"/>
      <w:lvlText w:val="o"/>
      <w:lvlJc w:val="left"/>
      <w:pPr>
        <w:ind w:left="3600" w:hanging="360"/>
      </w:pPr>
      <w:rPr>
        <w:rFonts w:ascii="Courier New" w:hAnsi="Courier New" w:cs="Courier New" w:hint="default"/>
      </w:rPr>
    </w:lvl>
    <w:lvl w:ilvl="5" w:tplc="AA1C898E" w:tentative="1">
      <w:start w:val="1"/>
      <w:numFmt w:val="bullet"/>
      <w:lvlText w:val=""/>
      <w:lvlJc w:val="left"/>
      <w:pPr>
        <w:ind w:left="4320" w:hanging="360"/>
      </w:pPr>
      <w:rPr>
        <w:rFonts w:ascii="Wingdings" w:hAnsi="Wingdings" w:hint="default"/>
      </w:rPr>
    </w:lvl>
    <w:lvl w:ilvl="6" w:tplc="72AA7D2E" w:tentative="1">
      <w:start w:val="1"/>
      <w:numFmt w:val="bullet"/>
      <w:lvlText w:val=""/>
      <w:lvlJc w:val="left"/>
      <w:pPr>
        <w:ind w:left="5040" w:hanging="360"/>
      </w:pPr>
      <w:rPr>
        <w:rFonts w:ascii="Symbol" w:hAnsi="Symbol" w:hint="default"/>
      </w:rPr>
    </w:lvl>
    <w:lvl w:ilvl="7" w:tplc="B6EC2F3C" w:tentative="1">
      <w:start w:val="1"/>
      <w:numFmt w:val="bullet"/>
      <w:lvlText w:val="o"/>
      <w:lvlJc w:val="left"/>
      <w:pPr>
        <w:ind w:left="5760" w:hanging="360"/>
      </w:pPr>
      <w:rPr>
        <w:rFonts w:ascii="Courier New" w:hAnsi="Courier New" w:cs="Courier New" w:hint="default"/>
      </w:rPr>
    </w:lvl>
    <w:lvl w:ilvl="8" w:tplc="7D06CDBA"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23166484"/>
    <w:lvl w:ilvl="0" w:tplc="78EA32EC">
      <w:start w:val="1"/>
      <w:numFmt w:val="bullet"/>
      <w:lvlText w:val=""/>
      <w:lvlJc w:val="left"/>
      <w:pPr>
        <w:ind w:left="720" w:hanging="360"/>
      </w:pPr>
      <w:rPr>
        <w:rFonts w:ascii="Symbol" w:hAnsi="Symbol" w:hint="default"/>
      </w:rPr>
    </w:lvl>
    <w:lvl w:ilvl="1" w:tplc="15BC0F80" w:tentative="1">
      <w:start w:val="1"/>
      <w:numFmt w:val="bullet"/>
      <w:lvlText w:val="o"/>
      <w:lvlJc w:val="left"/>
      <w:pPr>
        <w:ind w:left="1440" w:hanging="360"/>
      </w:pPr>
      <w:rPr>
        <w:rFonts w:ascii="Courier New" w:hAnsi="Courier New" w:cs="Courier New" w:hint="default"/>
      </w:rPr>
    </w:lvl>
    <w:lvl w:ilvl="2" w:tplc="14624A98" w:tentative="1">
      <w:start w:val="1"/>
      <w:numFmt w:val="bullet"/>
      <w:lvlText w:val=""/>
      <w:lvlJc w:val="left"/>
      <w:pPr>
        <w:ind w:left="2160" w:hanging="360"/>
      </w:pPr>
      <w:rPr>
        <w:rFonts w:ascii="Wingdings" w:hAnsi="Wingdings" w:hint="default"/>
      </w:rPr>
    </w:lvl>
    <w:lvl w:ilvl="3" w:tplc="2C5E904E" w:tentative="1">
      <w:start w:val="1"/>
      <w:numFmt w:val="bullet"/>
      <w:lvlText w:val=""/>
      <w:lvlJc w:val="left"/>
      <w:pPr>
        <w:ind w:left="2880" w:hanging="360"/>
      </w:pPr>
      <w:rPr>
        <w:rFonts w:ascii="Symbol" w:hAnsi="Symbol" w:hint="default"/>
      </w:rPr>
    </w:lvl>
    <w:lvl w:ilvl="4" w:tplc="9E161BFC" w:tentative="1">
      <w:start w:val="1"/>
      <w:numFmt w:val="bullet"/>
      <w:lvlText w:val="o"/>
      <w:lvlJc w:val="left"/>
      <w:pPr>
        <w:ind w:left="3600" w:hanging="360"/>
      </w:pPr>
      <w:rPr>
        <w:rFonts w:ascii="Courier New" w:hAnsi="Courier New" w:cs="Courier New" w:hint="default"/>
      </w:rPr>
    </w:lvl>
    <w:lvl w:ilvl="5" w:tplc="F21E1B34" w:tentative="1">
      <w:start w:val="1"/>
      <w:numFmt w:val="bullet"/>
      <w:lvlText w:val=""/>
      <w:lvlJc w:val="left"/>
      <w:pPr>
        <w:ind w:left="4320" w:hanging="360"/>
      </w:pPr>
      <w:rPr>
        <w:rFonts w:ascii="Wingdings" w:hAnsi="Wingdings" w:hint="default"/>
      </w:rPr>
    </w:lvl>
    <w:lvl w:ilvl="6" w:tplc="1204A69A" w:tentative="1">
      <w:start w:val="1"/>
      <w:numFmt w:val="bullet"/>
      <w:lvlText w:val=""/>
      <w:lvlJc w:val="left"/>
      <w:pPr>
        <w:ind w:left="5040" w:hanging="360"/>
      </w:pPr>
      <w:rPr>
        <w:rFonts w:ascii="Symbol" w:hAnsi="Symbol" w:hint="default"/>
      </w:rPr>
    </w:lvl>
    <w:lvl w:ilvl="7" w:tplc="D10EAA9E" w:tentative="1">
      <w:start w:val="1"/>
      <w:numFmt w:val="bullet"/>
      <w:lvlText w:val="o"/>
      <w:lvlJc w:val="left"/>
      <w:pPr>
        <w:ind w:left="5760" w:hanging="360"/>
      </w:pPr>
      <w:rPr>
        <w:rFonts w:ascii="Courier New" w:hAnsi="Courier New" w:cs="Courier New" w:hint="default"/>
      </w:rPr>
    </w:lvl>
    <w:lvl w:ilvl="8" w:tplc="1BB42F34"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3B64BAC0"/>
    <w:lvl w:ilvl="0" w:tplc="4B74EDFA">
      <w:start w:val="1"/>
      <w:numFmt w:val="bullet"/>
      <w:lvlText w:val=""/>
      <w:lvlJc w:val="left"/>
      <w:pPr>
        <w:ind w:left="778" w:hanging="360"/>
      </w:pPr>
      <w:rPr>
        <w:rFonts w:ascii="Symbol" w:hAnsi="Symbol" w:hint="default"/>
      </w:rPr>
    </w:lvl>
    <w:lvl w:ilvl="1" w:tplc="40D0F446" w:tentative="1">
      <w:start w:val="1"/>
      <w:numFmt w:val="bullet"/>
      <w:lvlText w:val="o"/>
      <w:lvlJc w:val="left"/>
      <w:pPr>
        <w:ind w:left="1498" w:hanging="360"/>
      </w:pPr>
      <w:rPr>
        <w:rFonts w:ascii="Courier New" w:hAnsi="Courier New" w:cs="Courier New" w:hint="default"/>
      </w:rPr>
    </w:lvl>
    <w:lvl w:ilvl="2" w:tplc="E5545D66" w:tentative="1">
      <w:start w:val="1"/>
      <w:numFmt w:val="bullet"/>
      <w:lvlText w:val=""/>
      <w:lvlJc w:val="left"/>
      <w:pPr>
        <w:ind w:left="2218" w:hanging="360"/>
      </w:pPr>
      <w:rPr>
        <w:rFonts w:ascii="Wingdings" w:hAnsi="Wingdings" w:hint="default"/>
      </w:rPr>
    </w:lvl>
    <w:lvl w:ilvl="3" w:tplc="8322123E" w:tentative="1">
      <w:start w:val="1"/>
      <w:numFmt w:val="bullet"/>
      <w:lvlText w:val=""/>
      <w:lvlJc w:val="left"/>
      <w:pPr>
        <w:ind w:left="2938" w:hanging="360"/>
      </w:pPr>
      <w:rPr>
        <w:rFonts w:ascii="Symbol" w:hAnsi="Symbol" w:hint="default"/>
      </w:rPr>
    </w:lvl>
    <w:lvl w:ilvl="4" w:tplc="36189D0E" w:tentative="1">
      <w:start w:val="1"/>
      <w:numFmt w:val="bullet"/>
      <w:lvlText w:val="o"/>
      <w:lvlJc w:val="left"/>
      <w:pPr>
        <w:ind w:left="3658" w:hanging="360"/>
      </w:pPr>
      <w:rPr>
        <w:rFonts w:ascii="Courier New" w:hAnsi="Courier New" w:cs="Courier New" w:hint="default"/>
      </w:rPr>
    </w:lvl>
    <w:lvl w:ilvl="5" w:tplc="BEF8A9C0" w:tentative="1">
      <w:start w:val="1"/>
      <w:numFmt w:val="bullet"/>
      <w:lvlText w:val=""/>
      <w:lvlJc w:val="left"/>
      <w:pPr>
        <w:ind w:left="4378" w:hanging="360"/>
      </w:pPr>
      <w:rPr>
        <w:rFonts w:ascii="Wingdings" w:hAnsi="Wingdings" w:hint="default"/>
      </w:rPr>
    </w:lvl>
    <w:lvl w:ilvl="6" w:tplc="A5CC0656" w:tentative="1">
      <w:start w:val="1"/>
      <w:numFmt w:val="bullet"/>
      <w:lvlText w:val=""/>
      <w:lvlJc w:val="left"/>
      <w:pPr>
        <w:ind w:left="5098" w:hanging="360"/>
      </w:pPr>
      <w:rPr>
        <w:rFonts w:ascii="Symbol" w:hAnsi="Symbol" w:hint="default"/>
      </w:rPr>
    </w:lvl>
    <w:lvl w:ilvl="7" w:tplc="7E84FB5A" w:tentative="1">
      <w:start w:val="1"/>
      <w:numFmt w:val="bullet"/>
      <w:lvlText w:val="o"/>
      <w:lvlJc w:val="left"/>
      <w:pPr>
        <w:ind w:left="5818" w:hanging="360"/>
      </w:pPr>
      <w:rPr>
        <w:rFonts w:ascii="Courier New" w:hAnsi="Courier New" w:cs="Courier New" w:hint="default"/>
      </w:rPr>
    </w:lvl>
    <w:lvl w:ilvl="8" w:tplc="72C8E344" w:tentative="1">
      <w:start w:val="1"/>
      <w:numFmt w:val="bullet"/>
      <w:lvlText w:val=""/>
      <w:lvlJc w:val="left"/>
      <w:pPr>
        <w:ind w:left="6538" w:hanging="360"/>
      </w:pPr>
      <w:rPr>
        <w:rFonts w:ascii="Wingdings" w:hAnsi="Wingdings" w:hint="default"/>
      </w:rPr>
    </w:lvl>
  </w:abstractNum>
  <w:abstractNum w:abstractNumId="24">
    <w:nsid w:val="00000018"/>
    <w:multiLevelType w:val="hybridMultilevel"/>
    <w:tmpl w:val="CE74C17C"/>
    <w:lvl w:ilvl="0" w:tplc="482295E8">
      <w:start w:val="1"/>
      <w:numFmt w:val="bullet"/>
      <w:lvlText w:val=""/>
      <w:lvlJc w:val="left"/>
      <w:pPr>
        <w:ind w:left="720" w:hanging="360"/>
      </w:pPr>
      <w:rPr>
        <w:rFonts w:ascii="Symbol" w:hAnsi="Symbol" w:hint="default"/>
      </w:rPr>
    </w:lvl>
    <w:lvl w:ilvl="1" w:tplc="6F162B3A" w:tentative="1">
      <w:start w:val="1"/>
      <w:numFmt w:val="bullet"/>
      <w:lvlText w:val="o"/>
      <w:lvlJc w:val="left"/>
      <w:pPr>
        <w:ind w:left="1440" w:hanging="360"/>
      </w:pPr>
      <w:rPr>
        <w:rFonts w:ascii="Courier New" w:hAnsi="Courier New" w:cs="Courier New" w:hint="default"/>
      </w:rPr>
    </w:lvl>
    <w:lvl w:ilvl="2" w:tplc="984E7352" w:tentative="1">
      <w:start w:val="1"/>
      <w:numFmt w:val="bullet"/>
      <w:lvlText w:val=""/>
      <w:lvlJc w:val="left"/>
      <w:pPr>
        <w:ind w:left="2160" w:hanging="360"/>
      </w:pPr>
      <w:rPr>
        <w:rFonts w:ascii="Wingdings" w:hAnsi="Wingdings" w:hint="default"/>
      </w:rPr>
    </w:lvl>
    <w:lvl w:ilvl="3" w:tplc="AA18EC44" w:tentative="1">
      <w:start w:val="1"/>
      <w:numFmt w:val="bullet"/>
      <w:lvlText w:val=""/>
      <w:lvlJc w:val="left"/>
      <w:pPr>
        <w:ind w:left="2880" w:hanging="360"/>
      </w:pPr>
      <w:rPr>
        <w:rFonts w:ascii="Symbol" w:hAnsi="Symbol" w:hint="default"/>
      </w:rPr>
    </w:lvl>
    <w:lvl w:ilvl="4" w:tplc="8218646C" w:tentative="1">
      <w:start w:val="1"/>
      <w:numFmt w:val="bullet"/>
      <w:lvlText w:val="o"/>
      <w:lvlJc w:val="left"/>
      <w:pPr>
        <w:ind w:left="3600" w:hanging="360"/>
      </w:pPr>
      <w:rPr>
        <w:rFonts w:ascii="Courier New" w:hAnsi="Courier New" w:cs="Courier New" w:hint="default"/>
      </w:rPr>
    </w:lvl>
    <w:lvl w:ilvl="5" w:tplc="F0069FB4" w:tentative="1">
      <w:start w:val="1"/>
      <w:numFmt w:val="bullet"/>
      <w:lvlText w:val=""/>
      <w:lvlJc w:val="left"/>
      <w:pPr>
        <w:ind w:left="4320" w:hanging="360"/>
      </w:pPr>
      <w:rPr>
        <w:rFonts w:ascii="Wingdings" w:hAnsi="Wingdings" w:hint="default"/>
      </w:rPr>
    </w:lvl>
    <w:lvl w:ilvl="6" w:tplc="5D6EB6DC" w:tentative="1">
      <w:start w:val="1"/>
      <w:numFmt w:val="bullet"/>
      <w:lvlText w:val=""/>
      <w:lvlJc w:val="left"/>
      <w:pPr>
        <w:ind w:left="5040" w:hanging="360"/>
      </w:pPr>
      <w:rPr>
        <w:rFonts w:ascii="Symbol" w:hAnsi="Symbol" w:hint="default"/>
      </w:rPr>
    </w:lvl>
    <w:lvl w:ilvl="7" w:tplc="9FEEE366" w:tentative="1">
      <w:start w:val="1"/>
      <w:numFmt w:val="bullet"/>
      <w:lvlText w:val="o"/>
      <w:lvlJc w:val="left"/>
      <w:pPr>
        <w:ind w:left="5760" w:hanging="360"/>
      </w:pPr>
      <w:rPr>
        <w:rFonts w:ascii="Courier New" w:hAnsi="Courier New" w:cs="Courier New" w:hint="default"/>
      </w:rPr>
    </w:lvl>
    <w:lvl w:ilvl="8" w:tplc="41E2D1EC" w:tentative="1">
      <w:start w:val="1"/>
      <w:numFmt w:val="bullet"/>
      <w:lvlText w:val=""/>
      <w:lvlJc w:val="left"/>
      <w:pPr>
        <w:ind w:left="6480" w:hanging="360"/>
      </w:pPr>
      <w:rPr>
        <w:rFonts w:ascii="Wingdings" w:hAnsi="Wingdings" w:hint="default"/>
      </w:rPr>
    </w:lvl>
  </w:abstractNum>
  <w:abstractNum w:abstractNumId="25">
    <w:nsid w:val="00000019"/>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26">
    <w:nsid w:val="0000001A"/>
    <w:multiLevelType w:val="singleLevel"/>
    <w:tmpl w:val="0409000F"/>
    <w:lvl w:ilvl="0">
      <w:start w:val="1"/>
      <w:numFmt w:val="decimal"/>
      <w:lvlText w:val="%1."/>
      <w:lvlJc w:val="left"/>
      <w:pPr>
        <w:tabs>
          <w:tab w:val="left" w:pos="360"/>
        </w:tabs>
        <w:ind w:left="360" w:hanging="360"/>
      </w:pPr>
    </w:lvl>
  </w:abstractNum>
  <w:abstractNum w:abstractNumId="27">
    <w:nsid w:val="0000001B"/>
    <w:multiLevelType w:val="hybridMultilevel"/>
    <w:tmpl w:val="1A34C732"/>
    <w:lvl w:ilvl="0" w:tplc="62EC97D0">
      <w:start w:val="1"/>
      <w:numFmt w:val="decimal"/>
      <w:lvlText w:val="%1."/>
      <w:lvlJc w:val="left"/>
      <w:pPr>
        <w:ind w:left="1080" w:hanging="360"/>
      </w:pPr>
      <w:rPr>
        <w:rFonts w:hint="default"/>
      </w:rPr>
    </w:lvl>
    <w:lvl w:ilvl="1" w:tplc="759C444C" w:tentative="1">
      <w:start w:val="1"/>
      <w:numFmt w:val="lowerLetter"/>
      <w:lvlText w:val="%2."/>
      <w:lvlJc w:val="left"/>
      <w:pPr>
        <w:ind w:left="1800" w:hanging="360"/>
      </w:pPr>
    </w:lvl>
    <w:lvl w:ilvl="2" w:tplc="6722F094" w:tentative="1">
      <w:start w:val="1"/>
      <w:numFmt w:val="lowerRoman"/>
      <w:lvlText w:val="%3."/>
      <w:lvlJc w:val="right"/>
      <w:pPr>
        <w:ind w:left="2520" w:hanging="180"/>
      </w:pPr>
    </w:lvl>
    <w:lvl w:ilvl="3" w:tplc="F286B9EA" w:tentative="1">
      <w:start w:val="1"/>
      <w:numFmt w:val="decimal"/>
      <w:lvlText w:val="%4."/>
      <w:lvlJc w:val="left"/>
      <w:pPr>
        <w:ind w:left="3240" w:hanging="360"/>
      </w:pPr>
    </w:lvl>
    <w:lvl w:ilvl="4" w:tplc="EC066AC2" w:tentative="1">
      <w:start w:val="1"/>
      <w:numFmt w:val="lowerLetter"/>
      <w:lvlText w:val="%5."/>
      <w:lvlJc w:val="left"/>
      <w:pPr>
        <w:ind w:left="3960" w:hanging="360"/>
      </w:pPr>
    </w:lvl>
    <w:lvl w:ilvl="5" w:tplc="EBEEC9CA" w:tentative="1">
      <w:start w:val="1"/>
      <w:numFmt w:val="lowerRoman"/>
      <w:lvlText w:val="%6."/>
      <w:lvlJc w:val="right"/>
      <w:pPr>
        <w:ind w:left="4680" w:hanging="180"/>
      </w:pPr>
    </w:lvl>
    <w:lvl w:ilvl="6" w:tplc="0526F00E" w:tentative="1">
      <w:start w:val="1"/>
      <w:numFmt w:val="decimal"/>
      <w:lvlText w:val="%7."/>
      <w:lvlJc w:val="left"/>
      <w:pPr>
        <w:ind w:left="5400" w:hanging="360"/>
      </w:pPr>
    </w:lvl>
    <w:lvl w:ilvl="7" w:tplc="DEC00498" w:tentative="1">
      <w:start w:val="1"/>
      <w:numFmt w:val="lowerLetter"/>
      <w:lvlText w:val="%8."/>
      <w:lvlJc w:val="left"/>
      <w:pPr>
        <w:ind w:left="6120" w:hanging="360"/>
      </w:pPr>
    </w:lvl>
    <w:lvl w:ilvl="8" w:tplc="B30A1EEC" w:tentative="1">
      <w:start w:val="1"/>
      <w:numFmt w:val="lowerRoman"/>
      <w:lvlText w:val="%9."/>
      <w:lvlJc w:val="right"/>
      <w:pPr>
        <w:ind w:left="6840" w:hanging="180"/>
      </w:pPr>
    </w:lvl>
  </w:abstractNum>
  <w:abstractNum w:abstractNumId="28">
    <w:nsid w:val="0000001C"/>
    <w:multiLevelType w:val="singleLevel"/>
    <w:tmpl w:val="AC6AE1BA"/>
    <w:lvl w:ilvl="0">
      <w:start w:val="3"/>
      <w:numFmt w:val="decimal"/>
      <w:lvlText w:val="%1) "/>
      <w:lvlJc w:val="left"/>
      <w:pPr>
        <w:ind w:left="360" w:hanging="360"/>
      </w:pPr>
      <w:rPr>
        <w:b w:val="0"/>
        <w:i w:val="0"/>
        <w:sz w:val="24"/>
      </w:rPr>
    </w:lvl>
  </w:abstractNum>
  <w:abstractNum w:abstractNumId="29">
    <w:nsid w:val="0000001D"/>
    <w:multiLevelType w:val="hybridMultilevel"/>
    <w:tmpl w:val="9188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3"/>
  </w:num>
  <w:num w:numId="5">
    <w:abstractNumId w:val="15"/>
  </w:num>
  <w:num w:numId="6">
    <w:abstractNumId w:val="19"/>
  </w:num>
  <w:num w:numId="7">
    <w:abstractNumId w:val="28"/>
    <w:lvlOverride w:ilvl="0">
      <w:lvl w:ilvl="0">
        <w:start w:val="4"/>
        <w:numFmt w:val="decimal"/>
        <w:lvlText w:val="%1) "/>
        <w:lvlJc w:val="left"/>
        <w:pPr>
          <w:ind w:left="360" w:hanging="360"/>
        </w:pPr>
        <w:rPr>
          <w:b w:val="0"/>
          <w:i w:val="0"/>
          <w:sz w:val="24"/>
        </w:rPr>
      </w:lvl>
    </w:lvlOverride>
  </w:num>
  <w:num w:numId="8">
    <w:abstractNumId w:val="10"/>
  </w:num>
  <w:num w:numId="9">
    <w:abstractNumId w:val="2"/>
  </w:num>
  <w:num w:numId="10">
    <w:abstractNumId w:val="4"/>
  </w:num>
  <w:num w:numId="11">
    <w:abstractNumId w:val="24"/>
  </w:num>
  <w:num w:numId="12">
    <w:abstractNumId w:val="1"/>
    <w:lvlOverride w:ilvl="0">
      <w:lvl w:ilvl="0">
        <w:start w:val="1"/>
        <w:numFmt w:val="bullet"/>
        <w:lvlText w:val=""/>
        <w:lvlJc w:val="left"/>
        <w:pPr>
          <w:ind w:left="720" w:hanging="360"/>
        </w:pPr>
        <w:rPr>
          <w:rFonts w:ascii="Symbol" w:hAnsi="Symbol" w:hint="default"/>
        </w:rPr>
      </w:lvl>
    </w:lvlOverride>
  </w:num>
  <w:num w:numId="13">
    <w:abstractNumId w:val="1"/>
    <w:lvlOverride w:ilvl="0">
      <w:lvl w:ilvl="0">
        <w:start w:val="1"/>
        <w:numFmt w:val="bullet"/>
        <w:lvlText w:val=""/>
        <w:lvlJc w:val="left"/>
        <w:pPr>
          <w:ind w:left="720" w:hanging="360"/>
        </w:pPr>
        <w:rPr>
          <w:rFonts w:ascii="Symbol" w:hAnsi="Symbol" w:hint="default"/>
        </w:rPr>
      </w:lvl>
    </w:lvlOverride>
  </w:num>
  <w:num w:numId="14">
    <w:abstractNumId w:val="16"/>
  </w:num>
  <w:num w:numId="15">
    <w:abstractNumId w:val="1"/>
    <w:lvlOverride w:ilvl="0">
      <w:lvl w:ilvl="0">
        <w:start w:val="1"/>
        <w:numFmt w:val="bullet"/>
        <w:lvlText w:val=""/>
        <w:lvlJc w:val="left"/>
        <w:pPr>
          <w:ind w:left="720" w:hanging="360"/>
        </w:pPr>
        <w:rPr>
          <w:rFonts w:ascii="Symbol" w:hAnsi="Symbol" w:hint="default"/>
        </w:rPr>
      </w:lvl>
    </w:lvlOverride>
  </w:num>
  <w:num w:numId="16">
    <w:abstractNumId w:val="25"/>
  </w:num>
  <w:num w:numId="17">
    <w:abstractNumId w:val="1"/>
    <w:lvlOverride w:ilvl="0">
      <w:lvl w:ilvl="0">
        <w:start w:val="1"/>
        <w:numFmt w:val="bullet"/>
        <w:lvlText w:val=""/>
        <w:lvlJc w:val="left"/>
        <w:pPr>
          <w:ind w:left="360" w:hanging="360"/>
        </w:pPr>
        <w:rPr>
          <w:rFonts w:ascii="Symbol" w:hAnsi="Symbol" w:hint="default"/>
        </w:rPr>
      </w:lvl>
    </w:lvlOverride>
  </w:num>
  <w:num w:numId="18">
    <w:abstractNumId w:val="12"/>
  </w:num>
  <w:num w:numId="19">
    <w:abstractNumId w:val="1"/>
    <w:lvlOverride w:ilvl="0">
      <w:lvl w:ilvl="0">
        <w:start w:val="1"/>
        <w:numFmt w:val="bullet"/>
        <w:lvlText w:val=""/>
        <w:lvlJc w:val="left"/>
        <w:pPr>
          <w:ind w:left="720" w:hanging="360"/>
        </w:pPr>
        <w:rPr>
          <w:rFonts w:ascii="Symbol" w:hAnsi="Symbol" w:hint="default"/>
        </w:rPr>
      </w:lvl>
    </w:lvlOverride>
  </w:num>
  <w:num w:numId="20">
    <w:abstractNumId w:val="0"/>
  </w:num>
  <w:num w:numId="21">
    <w:abstractNumId w:val="14"/>
  </w:num>
  <w:num w:numId="22">
    <w:abstractNumId w:val="1"/>
    <w:lvlOverride w:ilvl="0">
      <w:lvl w:ilvl="0">
        <w:start w:val="1"/>
        <w:numFmt w:val="bullet"/>
        <w:lvlText w:val=""/>
        <w:lvlJc w:val="left"/>
        <w:pPr>
          <w:ind w:left="720" w:hanging="360"/>
        </w:pPr>
        <w:rPr>
          <w:rFonts w:ascii="Symbol" w:hAnsi="Symbol" w:hint="default"/>
        </w:rPr>
      </w:lvl>
    </w:lvlOverride>
  </w:num>
  <w:num w:numId="23">
    <w:abstractNumId w:val="20"/>
  </w:num>
  <w:num w:numId="24">
    <w:abstractNumId w:val="13"/>
  </w:num>
  <w:num w:numId="25">
    <w:abstractNumId w:val="28"/>
  </w:num>
  <w:num w:numId="26">
    <w:abstractNumId w:val="1"/>
    <w:lvlOverride w:ilvl="0">
      <w:lvl w:ilvl="0">
        <w:start w:val="1"/>
        <w:numFmt w:val="bullet"/>
        <w:lvlText w:val=""/>
        <w:lvlJc w:val="left"/>
        <w:pPr>
          <w:ind w:left="450" w:hanging="360"/>
        </w:pPr>
        <w:rPr>
          <w:rFonts w:ascii="Symbol" w:hAnsi="Symbol" w:hint="default"/>
          <w:sz w:val="20"/>
        </w:rPr>
      </w:lvl>
    </w:lvlOverride>
  </w:num>
  <w:num w:numId="27">
    <w:abstractNumId w:val="1"/>
    <w:lvlOverride w:ilvl="0">
      <w:lvl w:ilvl="0">
        <w:start w:val="1"/>
        <w:numFmt w:val="bullet"/>
        <w:lvlText w:val=""/>
        <w:lvlJc w:val="left"/>
        <w:rPr>
          <w:rFonts w:ascii="Symbol" w:hAnsi="Symbol" w:hint="default"/>
          <w:sz w:val="18"/>
        </w:rPr>
      </w:lvl>
    </w:lvlOverride>
  </w:num>
  <w:num w:numId="28">
    <w:abstractNumId w:val="17"/>
  </w:num>
  <w:num w:numId="29">
    <w:abstractNumId w:val="18"/>
  </w:num>
  <w:num w:numId="30">
    <w:abstractNumId w:val="3"/>
  </w:num>
  <w:num w:numId="31">
    <w:abstractNumId w:val="22"/>
  </w:num>
  <w:num w:numId="32">
    <w:abstractNumId w:val="9"/>
  </w:num>
  <w:num w:numId="33">
    <w:abstractNumId w:val="27"/>
  </w:num>
  <w:num w:numId="34">
    <w:abstractNumId w:val="11"/>
  </w:num>
  <w:num w:numId="35">
    <w:abstractNumId w:val="21"/>
  </w:num>
  <w:num w:numId="36">
    <w:abstractNumId w:val="26"/>
  </w:num>
  <w:num w:numId="37">
    <w:abstractNumId w:val="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048"/>
    <w:rsid w:val="000A1848"/>
    <w:rsid w:val="00151C45"/>
    <w:rsid w:val="005245D7"/>
    <w:rsid w:val="00791048"/>
    <w:rsid w:val="00B56E56"/>
    <w:rsid w:val="00C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spacing w:before="240"/>
      <w:outlineLvl w:val="0"/>
    </w:pPr>
    <w:rPr>
      <w:b/>
      <w:sz w:val="28"/>
      <w:u w:val="single"/>
    </w:rPr>
  </w:style>
  <w:style w:type="paragraph" w:styleId="Heading2">
    <w:name w:val="heading 2"/>
    <w:basedOn w:val="Normal"/>
    <w:next w:val="Normal"/>
    <w:qFormat/>
    <w:pPr>
      <w:spacing w:line="240" w:lineRule="atLeast"/>
      <w:outlineLvl w:val="1"/>
    </w:pPr>
    <w:rPr>
      <w:b/>
      <w:sz w:val="24"/>
    </w:rPr>
  </w:style>
  <w:style w:type="paragraph" w:styleId="Heading3">
    <w:name w:val="heading 3"/>
    <w:basedOn w:val="Normal"/>
    <w:next w:val="NormalIndent"/>
    <w:qFormat/>
    <w:pPr>
      <w:ind w:left="360"/>
      <w:outlineLvl w:val="2"/>
    </w:pPr>
    <w:rPr>
      <w:b/>
      <w:sz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4320" w:hanging="360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rPr>
  </w:style>
  <w:style w:type="paragraph" w:styleId="CommentText">
    <w:name w:val="annotation text"/>
    <w:basedOn w:val="Normal"/>
  </w:style>
  <w:style w:type="paragraph" w:styleId="TOC8">
    <w:name w:val="toc 8"/>
    <w:basedOn w:val="Normal"/>
    <w:next w:val="Normal"/>
    <w:pPr>
      <w:tabs>
        <w:tab w:val="right" w:leader="dot" w:pos="9360"/>
      </w:tabs>
      <w:ind w:left="1200"/>
    </w:pPr>
    <w:rPr>
      <w:sz w:val="18"/>
    </w:rPr>
  </w:style>
  <w:style w:type="paragraph" w:styleId="TOC7">
    <w:name w:val="toc 7"/>
    <w:basedOn w:val="Normal"/>
    <w:next w:val="Normal"/>
    <w:pPr>
      <w:tabs>
        <w:tab w:val="right" w:leader="dot" w:pos="9360"/>
      </w:tabs>
      <w:ind w:left="1000"/>
    </w:pPr>
    <w:rPr>
      <w:sz w:val="18"/>
    </w:rPr>
  </w:style>
  <w:style w:type="paragraph" w:styleId="TOC6">
    <w:name w:val="toc 6"/>
    <w:basedOn w:val="Normal"/>
    <w:next w:val="Normal"/>
    <w:pPr>
      <w:tabs>
        <w:tab w:val="right" w:leader="dot" w:pos="9360"/>
      </w:tabs>
      <w:ind w:left="800"/>
    </w:pPr>
    <w:rPr>
      <w:sz w:val="18"/>
    </w:rPr>
  </w:style>
  <w:style w:type="paragraph" w:styleId="TOC5">
    <w:name w:val="toc 5"/>
    <w:basedOn w:val="Normal"/>
    <w:next w:val="Normal"/>
    <w:pPr>
      <w:tabs>
        <w:tab w:val="right" w:leader="dot" w:pos="9360"/>
      </w:tabs>
      <w:ind w:left="600"/>
    </w:pPr>
    <w:rPr>
      <w:sz w:val="18"/>
    </w:rPr>
  </w:style>
  <w:style w:type="paragraph" w:styleId="TOC4">
    <w:name w:val="toc 4"/>
    <w:basedOn w:val="Normal"/>
    <w:next w:val="Normal"/>
    <w:pPr>
      <w:tabs>
        <w:tab w:val="right" w:leader="dot" w:pos="9360"/>
      </w:tabs>
      <w:ind w:left="400"/>
    </w:pPr>
    <w:rPr>
      <w:sz w:val="18"/>
    </w:rPr>
  </w:style>
  <w:style w:type="paragraph" w:styleId="TOC3">
    <w:name w:val="toc 3"/>
    <w:basedOn w:val="Normal"/>
    <w:next w:val="Normal"/>
    <w:uiPriority w:val="39"/>
    <w:pPr>
      <w:tabs>
        <w:tab w:val="right" w:leader="dot" w:pos="9360"/>
      </w:tabs>
      <w:ind w:left="200"/>
    </w:pPr>
    <w:rPr>
      <w:i/>
    </w:rPr>
  </w:style>
  <w:style w:type="paragraph" w:styleId="TOC2">
    <w:name w:val="toc 2"/>
    <w:basedOn w:val="Normal"/>
    <w:next w:val="Normal"/>
    <w:uiPriority w:val="39"/>
    <w:pPr>
      <w:tabs>
        <w:tab w:val="right" w:leader="dot" w:pos="9360"/>
      </w:tabs>
    </w:pPr>
    <w:rPr>
      <w:smallCaps/>
    </w:rPr>
  </w:style>
  <w:style w:type="paragraph" w:styleId="TOC1">
    <w:name w:val="toc 1"/>
    <w:basedOn w:val="Normal"/>
    <w:next w:val="Normal"/>
    <w:uiPriority w:val="39"/>
    <w:pPr>
      <w:tabs>
        <w:tab w:val="right" w:leader="dot" w:pos="9360"/>
      </w:tabs>
      <w:spacing w:before="120" w:after="120"/>
    </w:pPr>
    <w:rPr>
      <w:b/>
      <w:caps/>
    </w:rPr>
  </w:style>
  <w:style w:type="paragraph" w:styleId="Index7">
    <w:name w:val="index 7"/>
    <w:basedOn w:val="Normal"/>
    <w:next w:val="Normal"/>
    <w:pPr>
      <w:ind w:left="2160"/>
    </w:pPr>
  </w:style>
  <w:style w:type="paragraph" w:styleId="Index6">
    <w:name w:val="index 6"/>
    <w:basedOn w:val="Normal"/>
    <w:next w:val="Normal"/>
    <w:pPr>
      <w:ind w:left="1800"/>
    </w:pPr>
  </w:style>
  <w:style w:type="paragraph" w:styleId="Index5">
    <w:name w:val="index 5"/>
    <w:basedOn w:val="Normal"/>
    <w:next w:val="Normal"/>
    <w:pPr>
      <w:ind w:left="1440"/>
    </w:pPr>
  </w:style>
  <w:style w:type="paragraph" w:styleId="Index4">
    <w:name w:val="index 4"/>
    <w:basedOn w:val="Normal"/>
    <w:next w:val="Normal"/>
    <w:pPr>
      <w:ind w:left="1080"/>
    </w:pPr>
  </w:style>
  <w:style w:type="paragraph" w:styleId="Index3">
    <w:name w:val="index 3"/>
    <w:basedOn w:val="Normal"/>
    <w:next w:val="Normal"/>
    <w:pPr>
      <w:ind w:left="720"/>
    </w:pPr>
  </w:style>
  <w:style w:type="paragraph" w:styleId="Index2">
    <w:name w:val="index 2"/>
    <w:basedOn w:val="Normal"/>
    <w:next w:val="Normal"/>
    <w:pPr>
      <w:ind w:left="360"/>
    </w:pPr>
  </w:style>
  <w:style w:type="paragraph" w:styleId="Index1">
    <w:name w:val="index 1"/>
    <w:basedOn w:val="Normal"/>
    <w:next w:val="Normal"/>
  </w:style>
  <w:style w:type="character" w:styleId="LineNumber">
    <w:name w:val="line number"/>
    <w:basedOn w:val="DefaultParagraphFont"/>
  </w:style>
  <w:style w:type="paragraph" w:styleId="IndexHeading">
    <w:name w:val="index heading"/>
    <w:basedOn w:val="Normal"/>
    <w:next w:val="Index1"/>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style>
  <w:style w:type="paragraph" w:styleId="NormalIndent">
    <w:name w:val="Normal Indent"/>
    <w:basedOn w:val="Normal"/>
    <w:pPr>
      <w:ind w:left="720"/>
    </w:pPr>
  </w:style>
  <w:style w:type="character" w:styleId="EndnoteReference">
    <w:name w:val="endnote reference"/>
    <w:basedOn w:val="DefaultParagraphFont"/>
    <w:rPr>
      <w:vertAlign w:val="superscript"/>
    </w:rPr>
  </w:style>
  <w:style w:type="paragraph" w:styleId="TOC9">
    <w:name w:val="toc 9"/>
    <w:basedOn w:val="Normal"/>
    <w:next w:val="Normal"/>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Heading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0">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pPr>
      <w:jc w:val="center"/>
    </w:pPr>
    <w:rPr>
      <w:b/>
      <w:sz w:val="28"/>
    </w:rPr>
  </w:style>
  <w:style w:type="character" w:styleId="PageNumber">
    <w:name w:val="page number"/>
    <w:basedOn w:val="DefaultParagraphFont"/>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BodyText">
    <w:name w:val="Body Text"/>
    <w:basedOn w:val="Normal"/>
    <w:pPr>
      <w:spacing w:after="240" w:line="240" w:lineRule="atLeast"/>
      <w:ind w:left="1080"/>
      <w:jc w:val="both"/>
    </w:pPr>
    <w:rPr>
      <w:rFonts w:ascii="Arial" w:hAnsi="Arial"/>
      <w:spacing w:val="-5"/>
    </w:rPr>
  </w:style>
  <w:style w:type="paragraph" w:styleId="List">
    <w:name w:val="List"/>
    <w:basedOn w:val="BodyText"/>
    <w:pPr>
      <w:ind w:left="1440" w:hanging="360"/>
    </w:pPr>
  </w:style>
  <w:style w:type="character" w:styleId="Strong">
    <w:name w:val="Strong"/>
    <w:basedOn w:val="DefaultParagraphFont"/>
    <w:qFormat/>
    <w:rPr>
      <w:b/>
    </w:rPr>
  </w:style>
  <w:style w:type="character" w:styleId="Emphasis">
    <w:name w:val="Emphasis"/>
    <w:basedOn w:val="DefaultParagraphFont"/>
    <w:qFormat/>
    <w:rPr>
      <w:i/>
      <w:iCs/>
    </w:rPr>
  </w:style>
  <w:style w:type="paragraph" w:styleId="BodyText2">
    <w:name w:val="Body Text 2"/>
    <w:basedOn w:val="Normal"/>
    <w:rPr>
      <w:i/>
      <w:iCs/>
    </w:rPr>
  </w:style>
  <w:style w:type="paragraph" w:styleId="BodyText3">
    <w:name w:val="Body Text 3"/>
    <w:basedOn w:val="Normal"/>
    <w:pPr>
      <w:jc w:val="both"/>
    </w:pPr>
    <w:rPr>
      <w:rFonts w:ascii="Times" w:hAnsi="Times"/>
      <w:color w:val="808080"/>
      <w:sz w:val="24"/>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Calibri" w:eastAsia="SimSun" w:hAnsi="Calibri" w:cs="SimSun"/>
      <w:sz w:val="22"/>
      <w:szCs w:val="22"/>
    </w:rPr>
  </w:style>
  <w:style w:type="character" w:customStyle="1" w:styleId="NoSpacingChar">
    <w:name w:val="No Spacing Char"/>
    <w:basedOn w:val="DefaultParagraphFont"/>
    <w:link w:val="NoSpacing"/>
    <w:uiPriority w:val="1"/>
    <w:rPr>
      <w:rFonts w:ascii="Calibri" w:eastAsia="SimSun" w:hAnsi="Calibri" w:cs="SimSun"/>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character" w:styleId="IntenseEmphasis">
    <w:name w:val="Intense Emphasis"/>
    <w:basedOn w:val="DefaultParagraphFont"/>
    <w:uiPriority w:val="21"/>
    <w:qFormat/>
    <w:rPr>
      <w:b/>
      <w:bCs/>
      <w:i/>
      <w:iCs/>
      <w:color w:val="4F81BD"/>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pPr>
      <w:widowControl w:val="0"/>
      <w:autoSpaceDE w:val="0"/>
      <w:autoSpaceDN w:val="0"/>
      <w:spacing w:after="120"/>
    </w:pPr>
    <w:rPr>
      <w:rFonts w:ascii="Calibri" w:eastAsia="SimSun" w:hAnsi="Calibri" w:cs="SimSun"/>
      <w:b/>
      <w:sz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spacing w:before="240"/>
      <w:outlineLvl w:val="0"/>
    </w:pPr>
    <w:rPr>
      <w:b/>
      <w:sz w:val="28"/>
      <w:u w:val="single"/>
    </w:rPr>
  </w:style>
  <w:style w:type="paragraph" w:styleId="Heading2">
    <w:name w:val="heading 2"/>
    <w:basedOn w:val="Normal"/>
    <w:next w:val="Normal"/>
    <w:qFormat/>
    <w:pPr>
      <w:spacing w:line="240" w:lineRule="atLeast"/>
      <w:outlineLvl w:val="1"/>
    </w:pPr>
    <w:rPr>
      <w:b/>
      <w:sz w:val="24"/>
    </w:rPr>
  </w:style>
  <w:style w:type="paragraph" w:styleId="Heading3">
    <w:name w:val="heading 3"/>
    <w:basedOn w:val="Normal"/>
    <w:next w:val="NormalIndent"/>
    <w:qFormat/>
    <w:pPr>
      <w:ind w:left="360"/>
      <w:outlineLvl w:val="2"/>
    </w:pPr>
    <w:rPr>
      <w:b/>
      <w:sz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4320" w:hanging="360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rPr>
  </w:style>
  <w:style w:type="paragraph" w:styleId="CommentText">
    <w:name w:val="annotation text"/>
    <w:basedOn w:val="Normal"/>
  </w:style>
  <w:style w:type="paragraph" w:styleId="TOC8">
    <w:name w:val="toc 8"/>
    <w:basedOn w:val="Normal"/>
    <w:next w:val="Normal"/>
    <w:pPr>
      <w:tabs>
        <w:tab w:val="right" w:leader="dot" w:pos="9360"/>
      </w:tabs>
      <w:ind w:left="1200"/>
    </w:pPr>
    <w:rPr>
      <w:sz w:val="18"/>
    </w:rPr>
  </w:style>
  <w:style w:type="paragraph" w:styleId="TOC7">
    <w:name w:val="toc 7"/>
    <w:basedOn w:val="Normal"/>
    <w:next w:val="Normal"/>
    <w:pPr>
      <w:tabs>
        <w:tab w:val="right" w:leader="dot" w:pos="9360"/>
      </w:tabs>
      <w:ind w:left="1000"/>
    </w:pPr>
    <w:rPr>
      <w:sz w:val="18"/>
    </w:rPr>
  </w:style>
  <w:style w:type="paragraph" w:styleId="TOC6">
    <w:name w:val="toc 6"/>
    <w:basedOn w:val="Normal"/>
    <w:next w:val="Normal"/>
    <w:pPr>
      <w:tabs>
        <w:tab w:val="right" w:leader="dot" w:pos="9360"/>
      </w:tabs>
      <w:ind w:left="800"/>
    </w:pPr>
    <w:rPr>
      <w:sz w:val="18"/>
    </w:rPr>
  </w:style>
  <w:style w:type="paragraph" w:styleId="TOC5">
    <w:name w:val="toc 5"/>
    <w:basedOn w:val="Normal"/>
    <w:next w:val="Normal"/>
    <w:pPr>
      <w:tabs>
        <w:tab w:val="right" w:leader="dot" w:pos="9360"/>
      </w:tabs>
      <w:ind w:left="600"/>
    </w:pPr>
    <w:rPr>
      <w:sz w:val="18"/>
    </w:rPr>
  </w:style>
  <w:style w:type="paragraph" w:styleId="TOC4">
    <w:name w:val="toc 4"/>
    <w:basedOn w:val="Normal"/>
    <w:next w:val="Normal"/>
    <w:pPr>
      <w:tabs>
        <w:tab w:val="right" w:leader="dot" w:pos="9360"/>
      </w:tabs>
      <w:ind w:left="400"/>
    </w:pPr>
    <w:rPr>
      <w:sz w:val="18"/>
    </w:rPr>
  </w:style>
  <w:style w:type="paragraph" w:styleId="TOC3">
    <w:name w:val="toc 3"/>
    <w:basedOn w:val="Normal"/>
    <w:next w:val="Normal"/>
    <w:uiPriority w:val="39"/>
    <w:pPr>
      <w:tabs>
        <w:tab w:val="right" w:leader="dot" w:pos="9360"/>
      </w:tabs>
      <w:ind w:left="200"/>
    </w:pPr>
    <w:rPr>
      <w:i/>
    </w:rPr>
  </w:style>
  <w:style w:type="paragraph" w:styleId="TOC2">
    <w:name w:val="toc 2"/>
    <w:basedOn w:val="Normal"/>
    <w:next w:val="Normal"/>
    <w:uiPriority w:val="39"/>
    <w:pPr>
      <w:tabs>
        <w:tab w:val="right" w:leader="dot" w:pos="9360"/>
      </w:tabs>
    </w:pPr>
    <w:rPr>
      <w:smallCaps/>
    </w:rPr>
  </w:style>
  <w:style w:type="paragraph" w:styleId="TOC1">
    <w:name w:val="toc 1"/>
    <w:basedOn w:val="Normal"/>
    <w:next w:val="Normal"/>
    <w:uiPriority w:val="39"/>
    <w:pPr>
      <w:tabs>
        <w:tab w:val="right" w:leader="dot" w:pos="9360"/>
      </w:tabs>
      <w:spacing w:before="120" w:after="120"/>
    </w:pPr>
    <w:rPr>
      <w:b/>
      <w:caps/>
    </w:rPr>
  </w:style>
  <w:style w:type="paragraph" w:styleId="Index7">
    <w:name w:val="index 7"/>
    <w:basedOn w:val="Normal"/>
    <w:next w:val="Normal"/>
    <w:pPr>
      <w:ind w:left="2160"/>
    </w:pPr>
  </w:style>
  <w:style w:type="paragraph" w:styleId="Index6">
    <w:name w:val="index 6"/>
    <w:basedOn w:val="Normal"/>
    <w:next w:val="Normal"/>
    <w:pPr>
      <w:ind w:left="1800"/>
    </w:pPr>
  </w:style>
  <w:style w:type="paragraph" w:styleId="Index5">
    <w:name w:val="index 5"/>
    <w:basedOn w:val="Normal"/>
    <w:next w:val="Normal"/>
    <w:pPr>
      <w:ind w:left="1440"/>
    </w:pPr>
  </w:style>
  <w:style w:type="paragraph" w:styleId="Index4">
    <w:name w:val="index 4"/>
    <w:basedOn w:val="Normal"/>
    <w:next w:val="Normal"/>
    <w:pPr>
      <w:ind w:left="1080"/>
    </w:pPr>
  </w:style>
  <w:style w:type="paragraph" w:styleId="Index3">
    <w:name w:val="index 3"/>
    <w:basedOn w:val="Normal"/>
    <w:next w:val="Normal"/>
    <w:pPr>
      <w:ind w:left="720"/>
    </w:pPr>
  </w:style>
  <w:style w:type="paragraph" w:styleId="Index2">
    <w:name w:val="index 2"/>
    <w:basedOn w:val="Normal"/>
    <w:next w:val="Normal"/>
    <w:pPr>
      <w:ind w:left="360"/>
    </w:pPr>
  </w:style>
  <w:style w:type="paragraph" w:styleId="Index1">
    <w:name w:val="index 1"/>
    <w:basedOn w:val="Normal"/>
    <w:next w:val="Normal"/>
  </w:style>
  <w:style w:type="character" w:styleId="LineNumber">
    <w:name w:val="line number"/>
    <w:basedOn w:val="DefaultParagraphFont"/>
  </w:style>
  <w:style w:type="paragraph" w:styleId="IndexHeading">
    <w:name w:val="index heading"/>
    <w:basedOn w:val="Normal"/>
    <w:next w:val="Index1"/>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style>
  <w:style w:type="paragraph" w:styleId="NormalIndent">
    <w:name w:val="Normal Indent"/>
    <w:basedOn w:val="Normal"/>
    <w:pPr>
      <w:ind w:left="720"/>
    </w:pPr>
  </w:style>
  <w:style w:type="character" w:styleId="EndnoteReference">
    <w:name w:val="endnote reference"/>
    <w:basedOn w:val="DefaultParagraphFont"/>
    <w:rPr>
      <w:vertAlign w:val="superscript"/>
    </w:rPr>
  </w:style>
  <w:style w:type="paragraph" w:styleId="TOC9">
    <w:name w:val="toc 9"/>
    <w:basedOn w:val="Normal"/>
    <w:next w:val="Normal"/>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Heading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0">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pPr>
      <w:jc w:val="center"/>
    </w:pPr>
    <w:rPr>
      <w:b/>
      <w:sz w:val="28"/>
    </w:rPr>
  </w:style>
  <w:style w:type="character" w:styleId="PageNumber">
    <w:name w:val="page number"/>
    <w:basedOn w:val="DefaultParagraphFont"/>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BodyText">
    <w:name w:val="Body Text"/>
    <w:basedOn w:val="Normal"/>
    <w:pPr>
      <w:spacing w:after="240" w:line="240" w:lineRule="atLeast"/>
      <w:ind w:left="1080"/>
      <w:jc w:val="both"/>
    </w:pPr>
    <w:rPr>
      <w:rFonts w:ascii="Arial" w:hAnsi="Arial"/>
      <w:spacing w:val="-5"/>
    </w:rPr>
  </w:style>
  <w:style w:type="paragraph" w:styleId="List">
    <w:name w:val="List"/>
    <w:basedOn w:val="BodyText"/>
    <w:pPr>
      <w:ind w:left="1440" w:hanging="360"/>
    </w:pPr>
  </w:style>
  <w:style w:type="character" w:styleId="Strong">
    <w:name w:val="Strong"/>
    <w:basedOn w:val="DefaultParagraphFont"/>
    <w:qFormat/>
    <w:rPr>
      <w:b/>
    </w:rPr>
  </w:style>
  <w:style w:type="character" w:styleId="Emphasis">
    <w:name w:val="Emphasis"/>
    <w:basedOn w:val="DefaultParagraphFont"/>
    <w:qFormat/>
    <w:rPr>
      <w:i/>
      <w:iCs/>
    </w:rPr>
  </w:style>
  <w:style w:type="paragraph" w:styleId="BodyText2">
    <w:name w:val="Body Text 2"/>
    <w:basedOn w:val="Normal"/>
    <w:rPr>
      <w:i/>
      <w:iCs/>
    </w:rPr>
  </w:style>
  <w:style w:type="paragraph" w:styleId="BodyText3">
    <w:name w:val="Body Text 3"/>
    <w:basedOn w:val="Normal"/>
    <w:pPr>
      <w:jc w:val="both"/>
    </w:pPr>
    <w:rPr>
      <w:rFonts w:ascii="Times" w:hAnsi="Times"/>
      <w:color w:val="808080"/>
      <w:sz w:val="24"/>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Calibri" w:eastAsia="SimSun" w:hAnsi="Calibri" w:cs="SimSun"/>
      <w:sz w:val="22"/>
      <w:szCs w:val="22"/>
    </w:rPr>
  </w:style>
  <w:style w:type="character" w:customStyle="1" w:styleId="NoSpacingChar">
    <w:name w:val="No Spacing Char"/>
    <w:basedOn w:val="DefaultParagraphFont"/>
    <w:link w:val="NoSpacing"/>
    <w:uiPriority w:val="1"/>
    <w:rPr>
      <w:rFonts w:ascii="Calibri" w:eastAsia="SimSun" w:hAnsi="Calibri" w:cs="SimSun"/>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character" w:styleId="IntenseEmphasis">
    <w:name w:val="Intense Emphasis"/>
    <w:basedOn w:val="DefaultParagraphFont"/>
    <w:uiPriority w:val="21"/>
    <w:qFormat/>
    <w:rPr>
      <w:b/>
      <w:bCs/>
      <w:i/>
      <w:iCs/>
      <w:color w:val="4F81BD"/>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pPr>
      <w:widowControl w:val="0"/>
      <w:autoSpaceDE w:val="0"/>
      <w:autoSpaceDN w:val="0"/>
      <w:spacing w:after="120"/>
    </w:pPr>
    <w:rPr>
      <w:rFonts w:ascii="Calibri" w:eastAsia="SimSun" w:hAnsi="Calibri" w:cs="SimSun"/>
      <w:b/>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95A45-43E3-4461-9721-DBA81E72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Full Project Definition</vt:lpstr>
    </vt:vector>
  </TitlesOfParts>
  <Company>Submitted by: Name Enrolment Seat number</Company>
  <LinksUpToDate>false</LinksUpToDate>
  <CharactersWithSpaces>13652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dc:title>
  <dc:subject>B.S. (CS/SE) Final Year Project Proposal</dc:subject>
  <dc:creator>Submitted by: Name Enrolment Seat numberochal</dc:creator>
  <cp:lastModifiedBy>Surayya obaid</cp:lastModifiedBy>
  <cp:revision>50</cp:revision>
  <cp:lastPrinted>2021-03-09T04:38:00Z</cp:lastPrinted>
  <dcterms:created xsi:type="dcterms:W3CDTF">2021-03-10T11:23:00Z</dcterms:created>
  <dcterms:modified xsi:type="dcterms:W3CDTF">2021-03-10T12:23:00Z</dcterms:modified>
</cp:coreProperties>
</file>