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79f3368820ff455b" Type="http://schemas.microsoft.com/office/2007/relationships/ui/extensibility" Target="customUI/customUI14.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BB5F3" w14:textId="77777777" w:rsidR="00F56164" w:rsidRPr="00EE426C" w:rsidRDefault="00F56164" w:rsidP="00F56164">
      <w:pPr>
        <w:pStyle w:val="papertitle"/>
      </w:pPr>
      <w:r>
        <w:t>Recent Trends in Green Computing</w:t>
      </w:r>
    </w:p>
    <w:p w14:paraId="2BCFDA09" w14:textId="77777777" w:rsidR="00F56164" w:rsidRPr="00EE426C" w:rsidRDefault="00F56164" w:rsidP="00F56164">
      <w:pPr>
        <w:pStyle w:val="author"/>
      </w:pPr>
      <w:r>
        <w:t xml:space="preserve">Surayya </w:t>
      </w:r>
      <w:proofErr w:type="spellStart"/>
      <w:r>
        <w:t>Obaid</w:t>
      </w:r>
      <w:proofErr w:type="spellEnd"/>
      <w:r w:rsidR="00EE1F23">
        <w:fldChar w:fldCharType="begin"/>
      </w:r>
      <w:r w:rsidR="00EE1F23">
        <w:instrText xml:space="preserve"> HYPERLINK "https://orcid.org/0000-0002-3169-467X" </w:instrText>
      </w:r>
      <w:r w:rsidR="00EE1F23">
        <w:fldChar w:fldCharType="separate"/>
      </w:r>
      <w:r>
        <w:rPr>
          <w:rStyle w:val="Hyperlink"/>
          <w:vertAlign w:val="superscript"/>
        </w:rPr>
        <w:t>[1</w:t>
      </w:r>
      <w:r w:rsidRPr="00D64C65">
        <w:rPr>
          <w:rStyle w:val="Hyperlink"/>
          <w:vertAlign w:val="superscript"/>
        </w:rPr>
        <w:t>]</w:t>
      </w:r>
      <w:r w:rsidR="00EE1F23">
        <w:rPr>
          <w:rStyle w:val="Hyperlink"/>
          <w:vertAlign w:val="superscript"/>
        </w:rPr>
        <w:fldChar w:fldCharType="end"/>
      </w:r>
      <w:r>
        <w:t>, Hiba binte Tariq</w:t>
      </w:r>
      <w:hyperlink r:id="rId9" w:history="1">
        <w:r w:rsidRPr="008C0871">
          <w:rPr>
            <w:rStyle w:val="Hyperlink"/>
            <w:vertAlign w:val="superscript"/>
          </w:rPr>
          <w:t>[</w:t>
        </w:r>
        <w:r>
          <w:rPr>
            <w:rStyle w:val="Hyperlink"/>
            <w:vertAlign w:val="superscript"/>
          </w:rPr>
          <w:t>2</w:t>
        </w:r>
        <w:r w:rsidRPr="008C0871">
          <w:rPr>
            <w:rStyle w:val="Hyperlink"/>
            <w:vertAlign w:val="superscript"/>
          </w:rPr>
          <w:t>]</w:t>
        </w:r>
      </w:hyperlink>
      <w:r>
        <w:rPr>
          <w:rStyle w:val="Hyperlink"/>
          <w:vertAlign w:val="superscript"/>
        </w:rPr>
        <w:t xml:space="preserve">, </w:t>
      </w:r>
      <w:r>
        <w:t xml:space="preserve">Narmeen </w:t>
      </w:r>
      <w:proofErr w:type="spellStart"/>
      <w:r>
        <w:t>Bawany</w:t>
      </w:r>
      <w:proofErr w:type="spellEnd"/>
      <w:r w:rsidR="00EE1F23">
        <w:fldChar w:fldCharType="begin"/>
      </w:r>
      <w:r w:rsidR="00EE1F23">
        <w:instrText xml:space="preserve"> HYPERLINK "https://orcid.org/0000-0003-2975-6824" </w:instrText>
      </w:r>
      <w:r w:rsidR="00EE1F23">
        <w:fldChar w:fldCharType="separate"/>
      </w:r>
      <w:r>
        <w:rPr>
          <w:rStyle w:val="Hyperlink"/>
          <w:vertAlign w:val="superscript"/>
        </w:rPr>
        <w:t>[3</w:t>
      </w:r>
      <w:r w:rsidRPr="00D64C65">
        <w:rPr>
          <w:rStyle w:val="Hyperlink"/>
          <w:vertAlign w:val="superscript"/>
        </w:rPr>
        <w:t>]</w:t>
      </w:r>
      <w:r w:rsidR="00EE1F23">
        <w:rPr>
          <w:rStyle w:val="Hyperlink"/>
          <w:vertAlign w:val="superscript"/>
        </w:rPr>
        <w:fldChar w:fldCharType="end"/>
      </w:r>
      <w:r>
        <w:t>, Aimun Tahir</w:t>
      </w:r>
      <w:hyperlink r:id="rId10" w:history="1">
        <w:r w:rsidRPr="008C0871">
          <w:rPr>
            <w:rStyle w:val="Hyperlink"/>
            <w:vertAlign w:val="superscript"/>
          </w:rPr>
          <w:t>[4]</w:t>
        </w:r>
      </w:hyperlink>
      <w:r>
        <w:t xml:space="preserve">, Namrah </w:t>
      </w:r>
      <w:proofErr w:type="spellStart"/>
      <w:r>
        <w:t>Komal</w:t>
      </w:r>
      <w:proofErr w:type="spellEnd"/>
      <w:r w:rsidR="00EE1F23">
        <w:fldChar w:fldCharType="begin"/>
      </w:r>
      <w:r w:rsidR="00EE1F23">
        <w:instrText xml:space="preserve"> HYPERLINK "https://orcid.org/0000-0002-4647-395X" </w:instrText>
      </w:r>
      <w:r w:rsidR="00EE1F23">
        <w:fldChar w:fldCharType="separate"/>
      </w:r>
      <w:r w:rsidRPr="008C0871">
        <w:rPr>
          <w:rStyle w:val="Hyperlink"/>
          <w:vertAlign w:val="superscript"/>
        </w:rPr>
        <w:t>[5]</w:t>
      </w:r>
      <w:r w:rsidR="00EE1F23">
        <w:rPr>
          <w:rStyle w:val="Hyperlink"/>
          <w:vertAlign w:val="superscript"/>
        </w:rPr>
        <w:fldChar w:fldCharType="end"/>
      </w:r>
      <w:r>
        <w:t xml:space="preserve">, </w:t>
      </w:r>
    </w:p>
    <w:p w14:paraId="5FEC4BEE" w14:textId="77777777" w:rsidR="00F56164" w:rsidRDefault="00F56164" w:rsidP="00F56164">
      <w:pPr>
        <w:pStyle w:val="address"/>
      </w:pPr>
      <w:r>
        <w:rPr>
          <w:vertAlign w:val="superscript"/>
        </w:rPr>
        <w:t xml:space="preserve"> </w:t>
      </w:r>
      <w:r>
        <w:t>Center for Computing Research</w:t>
      </w:r>
    </w:p>
    <w:p w14:paraId="0729E04D" w14:textId="77777777" w:rsidR="00F56164" w:rsidRPr="00DA218F" w:rsidRDefault="00F56164" w:rsidP="00F56164">
      <w:pPr>
        <w:pStyle w:val="address"/>
      </w:pPr>
      <w:r>
        <w:t>Department of Computer Science and Software Engineering</w:t>
      </w:r>
    </w:p>
    <w:p w14:paraId="6C8EA098" w14:textId="77777777" w:rsidR="00F56164" w:rsidRPr="006809AE" w:rsidRDefault="00F56164" w:rsidP="00F56164">
      <w:pPr>
        <w:pStyle w:val="address"/>
        <w:rPr>
          <w:lang w:val="de-DE"/>
        </w:rPr>
      </w:pPr>
      <w:r>
        <w:t>Jinnah University for Women</w:t>
      </w:r>
    </w:p>
    <w:p w14:paraId="36B3D105" w14:textId="616AA4B7" w:rsidR="00F56164" w:rsidRPr="00476955" w:rsidRDefault="00F56164" w:rsidP="006F5040">
      <w:pPr>
        <w:ind w:firstLine="0"/>
        <w:rPr>
          <w:rFonts w:cstheme="minorHAnsi"/>
          <w:sz w:val="24"/>
        </w:rPr>
      </w:pPr>
      <w:r w:rsidRPr="00B21118">
        <w:rPr>
          <w:b/>
          <w:bCs/>
        </w:rPr>
        <w:t>Abstract.</w:t>
      </w:r>
      <w:r w:rsidRPr="00EE426C">
        <w:rPr>
          <w:b/>
          <w:bCs/>
        </w:rPr>
        <w:t xml:space="preserve"> </w:t>
      </w:r>
      <w:r w:rsidR="00232368">
        <w:rPr>
          <w:sz w:val="18"/>
        </w:rPr>
        <w:t xml:space="preserve">Ever-increasing computing </w:t>
      </w:r>
      <w:r w:rsidRPr="009351B0">
        <w:rPr>
          <w:sz w:val="18"/>
        </w:rPr>
        <w:t xml:space="preserve">technology demand has marked several impacts on the planet. One of them is the depletion of the earth's resources. Green Computing is the term that denotes the practices that are used within the industry to </w:t>
      </w:r>
      <w:r w:rsidR="006F5040">
        <w:rPr>
          <w:sz w:val="18"/>
        </w:rPr>
        <w:t>min</w:t>
      </w:r>
      <w:r w:rsidR="00232368">
        <w:rPr>
          <w:sz w:val="18"/>
        </w:rPr>
        <w:t>imize the perilous materials pr</w:t>
      </w:r>
      <w:r w:rsidR="00232368">
        <w:rPr>
          <w:sz w:val="18"/>
        </w:rPr>
        <w:t>e</w:t>
      </w:r>
      <w:r w:rsidR="006F5040">
        <w:rPr>
          <w:sz w:val="18"/>
        </w:rPr>
        <w:t xml:space="preserve">sent in the environment, </w:t>
      </w:r>
      <w:r w:rsidRPr="009351B0">
        <w:rPr>
          <w:sz w:val="18"/>
        </w:rPr>
        <w:t>because of the usage of I</w:t>
      </w:r>
      <w:r w:rsidR="00232368">
        <w:rPr>
          <w:sz w:val="18"/>
        </w:rPr>
        <w:t>C</w:t>
      </w:r>
      <w:r w:rsidRPr="009351B0">
        <w:rPr>
          <w:sz w:val="18"/>
        </w:rPr>
        <w:t>T resources. This usage accounts for 2% of carbon emission that is roughly the same as aviation</w:t>
      </w:r>
      <w:r>
        <w:t xml:space="preserve">. </w:t>
      </w:r>
      <w:r w:rsidRPr="00B21118">
        <w:rPr>
          <w:sz w:val="18"/>
        </w:rPr>
        <w:t xml:space="preserve">This data lead thinkers to the </w:t>
      </w:r>
      <w:r w:rsidRPr="00B21118">
        <w:rPr>
          <w:rFonts w:cstheme="minorHAnsi"/>
          <w:sz w:val="18"/>
        </w:rPr>
        <w:t xml:space="preserve">concept of environment-friendly computing or green computing. Following these studies regulatory bodies introduced number of standards to ensure that the IT sector operates in an environmentally sustainable manner. The current trends introduced in this regard, include efficient </w:t>
      </w:r>
      <w:r w:rsidR="007857CC">
        <w:rPr>
          <w:rFonts w:cstheme="minorHAnsi"/>
          <w:sz w:val="18"/>
        </w:rPr>
        <w:t>energy co</w:t>
      </w:r>
      <w:r w:rsidR="007857CC">
        <w:rPr>
          <w:rFonts w:cstheme="minorHAnsi"/>
          <w:sz w:val="18"/>
        </w:rPr>
        <w:t>n</w:t>
      </w:r>
      <w:r w:rsidR="007857CC">
        <w:rPr>
          <w:rFonts w:cstheme="minorHAnsi"/>
          <w:sz w:val="18"/>
        </w:rPr>
        <w:t>sumption, e-waste recycling and management, IT products eco-labeling and longevity, data centers optimization,</w:t>
      </w:r>
      <w:r w:rsidRPr="00B21118">
        <w:rPr>
          <w:rFonts w:cstheme="minorHAnsi"/>
          <w:sz w:val="18"/>
        </w:rPr>
        <w:t xml:space="preserve"> virtualization, etc. To further strengthen the adaption of green computing, various measures have been taken which encompass </w:t>
      </w:r>
      <w:r w:rsidR="00232368" w:rsidRPr="00B21118">
        <w:rPr>
          <w:rFonts w:cstheme="minorHAnsi"/>
          <w:sz w:val="18"/>
        </w:rPr>
        <w:t>certifications</w:t>
      </w:r>
      <w:r w:rsidR="00232368">
        <w:rPr>
          <w:rFonts w:cstheme="minorHAnsi"/>
          <w:sz w:val="18"/>
        </w:rPr>
        <w:t xml:space="preserve"> that</w:t>
      </w:r>
      <w:r w:rsidRPr="00B21118">
        <w:rPr>
          <w:rFonts w:cstheme="minorHAnsi"/>
          <w:sz w:val="18"/>
        </w:rPr>
        <w:t xml:space="preserve"> would be mandatory for organizations to acquire, product </w:t>
      </w:r>
      <w:r w:rsidR="00232368">
        <w:rPr>
          <w:rFonts w:cstheme="minorHAnsi"/>
          <w:sz w:val="18"/>
        </w:rPr>
        <w:t>longevity, etc. The concept of green c</w:t>
      </w:r>
      <w:r w:rsidRPr="00B21118">
        <w:rPr>
          <w:rFonts w:cstheme="minorHAnsi"/>
          <w:sz w:val="18"/>
        </w:rPr>
        <w:t>omput</w:t>
      </w:r>
      <w:r w:rsidR="00232368">
        <w:rPr>
          <w:rFonts w:cstheme="minorHAnsi"/>
          <w:sz w:val="18"/>
        </w:rPr>
        <w:t>ing is more crit</w:t>
      </w:r>
      <w:r w:rsidR="00232368">
        <w:rPr>
          <w:rFonts w:cstheme="minorHAnsi"/>
          <w:sz w:val="18"/>
        </w:rPr>
        <w:t>i</w:t>
      </w:r>
      <w:r w:rsidR="00232368">
        <w:rPr>
          <w:rFonts w:cstheme="minorHAnsi"/>
          <w:sz w:val="18"/>
        </w:rPr>
        <w:t>cal as we move</w:t>
      </w:r>
      <w:r w:rsidRPr="00B21118">
        <w:rPr>
          <w:rFonts w:cstheme="minorHAnsi"/>
          <w:sz w:val="18"/>
        </w:rPr>
        <w:t xml:space="preserve"> towards smart cities. The massive information and communication infrastru</w:t>
      </w:r>
      <w:r w:rsidRPr="00B21118">
        <w:rPr>
          <w:rFonts w:cstheme="minorHAnsi"/>
          <w:sz w:val="18"/>
        </w:rPr>
        <w:t>c</w:t>
      </w:r>
      <w:r w:rsidRPr="00B21118">
        <w:rPr>
          <w:rFonts w:cstheme="minorHAnsi"/>
          <w:sz w:val="18"/>
        </w:rPr>
        <w:t>ture of smart city will certainly need huge amount of energy to operate. Implementation and adoption of Green ICT products can help in clean energy production and utilization. Cons</w:t>
      </w:r>
      <w:r w:rsidRPr="00B21118">
        <w:rPr>
          <w:rFonts w:cstheme="minorHAnsi"/>
          <w:sz w:val="18"/>
        </w:rPr>
        <w:t>e</w:t>
      </w:r>
      <w:r w:rsidRPr="00B21118">
        <w:rPr>
          <w:rFonts w:cstheme="minorHAnsi"/>
          <w:sz w:val="18"/>
        </w:rPr>
        <w:t xml:space="preserve">quently, this clean energy cycle will mark comparatively less impact on environment. Realizing the importance of green computing, specifically, in smart cities and the role of government in developing and implementing sustainable computing polices, this paper presents an overview of existing policies implemented by the </w:t>
      </w:r>
      <w:r w:rsidRPr="00AF1394">
        <w:rPr>
          <w:rFonts w:cstheme="minorHAnsi"/>
          <w:sz w:val="18"/>
          <w:highlight w:val="yellow"/>
          <w:rPrChange w:id="0" w:author="N. Shawoo" w:date="2020-09-09T22:32:00Z">
            <w:rPr>
              <w:rFonts w:cstheme="minorHAnsi"/>
              <w:sz w:val="18"/>
            </w:rPr>
          </w:rPrChange>
        </w:rPr>
        <w:t>developed</w:t>
      </w:r>
      <w:r w:rsidRPr="00B21118">
        <w:rPr>
          <w:rFonts w:cstheme="minorHAnsi"/>
          <w:sz w:val="18"/>
        </w:rPr>
        <w:t xml:space="preserve"> countries. Further, the paper discusses the measures taken by IT industry giants, the impact of green computing and the challenges of adapting green computing.</w:t>
      </w:r>
      <w:r w:rsidRPr="00476955">
        <w:rPr>
          <w:rFonts w:cstheme="minorHAnsi"/>
          <w:sz w:val="24"/>
        </w:rPr>
        <w:t xml:space="preserve">  </w:t>
      </w:r>
    </w:p>
    <w:p w14:paraId="2B667294" w14:textId="085A5D0A" w:rsidR="00F56164" w:rsidRPr="00476955" w:rsidRDefault="00F56164" w:rsidP="00F56164">
      <w:pPr>
        <w:pStyle w:val="keywords"/>
        <w:rPr>
          <w:rFonts w:cstheme="minorHAnsi"/>
          <w:sz w:val="24"/>
        </w:rPr>
      </w:pPr>
      <w:r w:rsidRPr="00EE426C">
        <w:rPr>
          <w:b/>
          <w:bCs/>
        </w:rPr>
        <w:t>Keywords:</w:t>
      </w:r>
      <w:r w:rsidRPr="00EE426C">
        <w:t xml:space="preserve"> </w:t>
      </w:r>
      <w:r>
        <w:t>Green Computing, E-waste management, clea</w:t>
      </w:r>
      <w:r w:rsidR="00232368">
        <w:t>n energy, sustainable computing</w:t>
      </w:r>
    </w:p>
    <w:p w14:paraId="14464F5E" w14:textId="77777777" w:rsidR="00F56164" w:rsidRPr="00194E30" w:rsidRDefault="00F56164" w:rsidP="00F56164">
      <w:pPr>
        <w:pStyle w:val="heading1"/>
      </w:pPr>
      <w:r w:rsidRPr="00194E30">
        <w:t>Introduction</w:t>
      </w:r>
    </w:p>
    <w:p w14:paraId="685F7415" w14:textId="2D9121A0" w:rsidR="00F56164" w:rsidRPr="00F56164" w:rsidRDefault="007857CC" w:rsidP="00BF5043">
      <w:pPr>
        <w:pStyle w:val="p1a"/>
      </w:pPr>
      <w:r>
        <w:t>Green Computing basically proposes</w:t>
      </w:r>
      <w:r w:rsidR="00F56164" w:rsidRPr="00F56164">
        <w:t xml:space="preserve"> to preserv</w:t>
      </w:r>
      <w:r>
        <w:t>e</w:t>
      </w:r>
      <w:r w:rsidR="00F56164" w:rsidRPr="00F56164">
        <w:t xml:space="preserve"> the environment from the repercu</w:t>
      </w:r>
      <w:r w:rsidR="00F56164" w:rsidRPr="00F56164">
        <w:t>s</w:t>
      </w:r>
      <w:r w:rsidR="00F56164" w:rsidRPr="00F56164">
        <w:t>sions of the whole computing process. It starts from manufacturing to use of the equipment and safely disposing-off of computers,</w:t>
      </w:r>
      <w:r>
        <w:t xml:space="preserve"> peripheral or connected devices, networking hardware and communication equipment </w:t>
      </w:r>
      <w:r w:rsidR="00153A8A">
        <w:t xml:space="preserve">which has less </w:t>
      </w:r>
      <w:r w:rsidR="00BF5043">
        <w:t>impact</w:t>
      </w:r>
      <w:r w:rsidR="00F56164" w:rsidRPr="00F56164">
        <w:t xml:space="preserve"> on the environment </w:t>
      </w:r>
      <w:r w:rsidR="00F56164" w:rsidRPr="00F56164">
        <w:fldChar w:fldCharType="begin" w:fldLock="1"/>
      </w:r>
      <w:r w:rsidR="00F56164" w:rsidRPr="00F56164">
        <w:instrText>ADDIN CSL_CITATION {"citationItems":[{"id":"ITEM-1","itemData":{"abstract":"During recent years, attention in 'Green Computing' has moved research into energy-saving techniques for home computers to enterprise systems' Client and Server machines. Saving energy or reduction of carbon footprints is one of the aspects of Green Computing. The research in the direction of Green Computing is more than just saving energy and reducing carbon foot prints. This study provides a brief account of Green Computing. The emphasis of this study is on current trends in Green Computing; challenges in the field of Green Computing and the future trends of Green Computing.","author":[{"dropping-particle":"","family":"Soomro","given":"Tariq Rahim","non-dropping-particle":"","parse-names":false,"suffix":""},{"dropping-particle":"","family":"Sarwar","given":"Muhammad","non-dropping-particle":"","parse-names":false,"suffix":""}],"container-title":"World Academy of Science, Engineering and Technology","id":"ITEM-1","issue":"3","issued":{"date-parts":[["2012"]]},"page":"455 - 458","title":"Green Computing : From Current to Future Trends","type":"article-journal","volume":"6"},"uris":["http://www.mendeley.com/documents/?uuid=7ecbc535-b028-4e08-9691-32b77c869e9d"]}],"mendeley":{"formattedCitation":"[1]","plainTextFormattedCitation":"[1]","previouslyFormattedCitation":"[1]"},"properties":{"noteIndex":0},"schema":"https://github.com/citation-style-language/schema/raw/master/csl-citation.json"}</w:instrText>
      </w:r>
      <w:r w:rsidR="00F56164" w:rsidRPr="00F56164">
        <w:fldChar w:fldCharType="separate"/>
      </w:r>
      <w:r w:rsidR="00F56164" w:rsidRPr="00F56164">
        <w:rPr>
          <w:noProof/>
        </w:rPr>
        <w:t>[1]</w:t>
      </w:r>
      <w:r w:rsidR="00F56164" w:rsidRPr="00F56164">
        <w:fldChar w:fldCharType="end"/>
      </w:r>
      <w:r w:rsidR="00F56164" w:rsidRPr="00F56164">
        <w:t xml:space="preserve">. Developed countries have devised rules for organizations as well as for typical users in order to meet the goal of environmentally responsible and eco-friendly computing. Organizations are moving towards the idea of making the least possible pollution that comes as a consequence of technology usage. </w:t>
      </w:r>
    </w:p>
    <w:p w14:paraId="30F5268B" w14:textId="38030F18" w:rsidR="00F56164" w:rsidRPr="00476955" w:rsidRDefault="007857CC" w:rsidP="00F56164">
      <w:r>
        <w:lastRenderedPageBreak/>
        <w:t>I</w:t>
      </w:r>
      <w:r w:rsidR="00F56164" w:rsidRPr="00476955">
        <w:t>nternet users</w:t>
      </w:r>
      <w:r w:rsidR="00232368">
        <w:t xml:space="preserve"> around the globe have</w:t>
      </w:r>
      <w:r>
        <w:t xml:space="preserve"> increased</w:t>
      </w:r>
      <w:r w:rsidR="00F56164" w:rsidRPr="00476955">
        <w:t xml:space="preserve"> from 413 million in the year 2000 to nearly 4 billion in 2020</w:t>
      </w:r>
      <w:r w:rsidR="00F56164">
        <w:fldChar w:fldCharType="begin" w:fldLock="1"/>
      </w:r>
      <w:r w:rsidR="00F56164">
        <w:instrText>ADDIN CSL_CITATION {"citationItems":[{"id":"ITEM-1","itemData":{"URL":"https://www.statista.com/statistics/273018/number-of-internet-users-worldwide/","accessed":{"date-parts":[["2020","8","7"]]},"id":"ITEM-1","issued":{"date-parts":[["0"]]},"title":"• Number of internet users worldwide | Statista","type":"webpage"},"uris":["http://www.mendeley.com/documents/?uuid=486a2754-e7e0-3384-ad93-dd3be9162793"]}],"mendeley":{"formattedCitation":"[2]","plainTextFormattedCitation":"[2]","previouslyFormattedCitation":"[2]"},"properties":{"noteIndex":0},"schema":"https://github.com/citation-style-language/schema/raw/master/csl-citation.json"}</w:instrText>
      </w:r>
      <w:r w:rsidR="00F56164">
        <w:fldChar w:fldCharType="separate"/>
      </w:r>
      <w:r w:rsidR="00F56164" w:rsidRPr="00EF5132">
        <w:rPr>
          <w:noProof/>
        </w:rPr>
        <w:t>[2]</w:t>
      </w:r>
      <w:r w:rsidR="00F56164">
        <w:fldChar w:fldCharType="end"/>
      </w:r>
      <w:r w:rsidR="00F56164" w:rsidRPr="00476955">
        <w:t>. This exponential growth in technology usage demands the need for policies and regulations as it has marked several negative impacts on our planet.  Studies have shown that</w:t>
      </w:r>
      <w:r w:rsidR="00232368">
        <w:t xml:space="preserve"> Information and Communication T</w:t>
      </w:r>
      <w:r w:rsidR="00F56164" w:rsidRPr="00476955">
        <w:t xml:space="preserve">echnologies </w:t>
      </w:r>
      <w:r w:rsidR="00232368">
        <w:t xml:space="preserve">(ICT) </w:t>
      </w:r>
      <w:r w:rsidR="00F56164" w:rsidRPr="00476955">
        <w:t>contribute 2% of global carbon emission resulting in climate and environmental da</w:t>
      </w:r>
      <w:r w:rsidR="00F56164" w:rsidRPr="00476955">
        <w:t>m</w:t>
      </w:r>
      <w:r w:rsidR="00F56164" w:rsidRPr="00476955">
        <w:t>age</w:t>
      </w:r>
      <w:r w:rsidR="00232368">
        <w:t xml:space="preserve"> </w:t>
      </w:r>
      <w:r w:rsidR="00F56164">
        <w:fldChar w:fldCharType="begin" w:fldLock="1"/>
      </w:r>
      <w:r w:rsidR="00F56164">
        <w:instrText>ADDIN CSL_CITATION {"citationItems":[{"id":"ITEM-1","itemData":{"DOI":"10.12989/eri.2017.5.1.001","ISSN":"2287-6316","abstract":"The world today has reached a certain level where it is impossible to\nget the quality education at the tertiary level without the use of\nInformation and Communication Technology (ICT). ICT has made life\nbetter, communication easier and faster, teaching and learning more\npractical through computers and other technology based learning tools.\nHowever, despite these benefits ICT has equally contributed immensely to\nenvironmental problems. Therefore there is the need to use ICT resources\nefficiently in universities for environmental sustainability so as to\nsave both the university environment and the world at large from the\neffects of global warming. This paper evaluates the carbon footprints\nfrom the use of ICT devices and comes up with a proposed green ICT\nframework to reduce the carbon footprints in universities. The framework\ncontains techniques and approaches to achieve greenness in the data\ncenter, personal computers (PCs) and monitors, and printing in order to\nmake ICT more environmentally friendly, cheaper, safer and ultimately\nmore efficient. Concerned experts in their respective departments at\nAsia Pacific University of Technology and Innovation (APU) Malaysia\nevaluated the proposed framework. It was found to be effective for\nachieving efficiency, reducing energy consumption and carbon emissions.","author":[{"dropping-particle":"","family":"Uddin","given":"Mueen","non-dropping-particle":"","parse-names":false,"suffix":""},{"dropping-particle":"","family":"Okai","given":"Safiya","non-dropping-particle":"","parse-names":false,"suffix":""},{"dropping-particle":"","family":"Saba","given":"Tanzila","non-dropping-particle":"","parse-names":false,"suffix":""}],"container-title":"Advances in Energy Research","id":"ITEM-1","issue":"1","issued":{"date-parts":[["2017"]]},"page":"1-12","title":"Green ICT framework to reduce carbon footprints in universities","type":"article-journal","volume":"5"},"uris":["http://www.mendeley.com/documents/?uuid=94d116b0-795e-431b-973d-5ac9572bee40"]}],"mendeley":{"formattedCitation":"[3]","plainTextFormattedCitation":"[3]","previouslyFormattedCitation":"[3]"},"properties":{"noteIndex":0},"schema":"https://github.com/citation-style-language/schema/raw/master/csl-citation.json"}</w:instrText>
      </w:r>
      <w:r w:rsidR="00F56164">
        <w:fldChar w:fldCharType="separate"/>
      </w:r>
      <w:r w:rsidR="00F56164" w:rsidRPr="00EF5132">
        <w:rPr>
          <w:noProof/>
        </w:rPr>
        <w:t>[3]</w:t>
      </w:r>
      <w:r w:rsidR="00F56164">
        <w:fldChar w:fldCharType="end"/>
      </w:r>
      <w:r w:rsidR="00232368">
        <w:t>. It has</w:t>
      </w:r>
      <w:r w:rsidR="00F56164" w:rsidRPr="00476955">
        <w:t xml:space="preserve"> been argued to ensure the minimization of unfavorable outcomes of ICT usage. </w:t>
      </w:r>
    </w:p>
    <w:p w14:paraId="47D45EF7" w14:textId="28EFEB35" w:rsidR="00F56164" w:rsidRPr="00476955" w:rsidRDefault="00F56164" w:rsidP="00F56164">
      <w:r w:rsidRPr="00476955">
        <w:t>In order to address these challenges, various targets have been set on global and regional levels to analyze what the future will look like with this escalated exploit</w:t>
      </w:r>
      <w:r w:rsidRPr="00476955">
        <w:t>a</w:t>
      </w:r>
      <w:r w:rsidRPr="00476955">
        <w:t>tio</w:t>
      </w:r>
      <w:r w:rsidR="00232368">
        <w:t>n of the earth's resources. It is</w:t>
      </w:r>
      <w:r w:rsidRPr="00476955">
        <w:t xml:space="preserve"> important to understand the need of bringing sustai</w:t>
      </w:r>
      <w:r w:rsidRPr="00476955">
        <w:t>n</w:t>
      </w:r>
      <w:r w:rsidRPr="00476955">
        <w:t>ability in this whole scenario. In 1992, US Environmental Protection Agency launched an incentivizing method through which they awarded the label of Energy Star to the companies and organizations who take measures to minimize the energy</w:t>
      </w:r>
      <w:r>
        <w:t xml:space="preserve"> </w:t>
      </w:r>
      <w:r w:rsidR="00232368">
        <w:t xml:space="preserve">consumption </w:t>
      </w:r>
      <w:r>
        <w:t xml:space="preserve">while maximizing efficiency </w:t>
      </w:r>
      <w:r>
        <w:fldChar w:fldCharType="begin" w:fldLock="1"/>
      </w:r>
      <w:r>
        <w:instrText>ADDIN CSL_CITATION {"citationItems":[{"id":"ITEM-1","itemData":{"author":[{"dropping-particle":"","family":"Cademartori","given":"Helen","non-dropping-particle":"","parse-names":false,"suffix":""}],"id":"ITEM-1","issued":{"date-parts":[["2007"]]},"title":"An IT Briefing produced by Green Computing Beyond the Data Center Green Computing Beyond the Data Center","type":"report"},"uris":["http://www.mendeley.com/documents/?uuid=f6798054-75af-338e-86c6-33deb492134f"]}],"mendeley":{"formattedCitation":"[4]","plainTextFormattedCitation":"[4]","previouslyFormattedCitation":"[4]"},"properties":{"noteIndex":0},"schema":"https://github.com/citation-style-language/schema/raw/master/csl-citation.json"}</w:instrText>
      </w:r>
      <w:r>
        <w:fldChar w:fldCharType="separate"/>
      </w:r>
      <w:r w:rsidRPr="00EF5132">
        <w:rPr>
          <w:noProof/>
        </w:rPr>
        <w:t>[4]</w:t>
      </w:r>
      <w:r>
        <w:fldChar w:fldCharType="end"/>
      </w:r>
      <w:r>
        <w:t xml:space="preserve">. </w:t>
      </w:r>
      <w:r w:rsidRPr="00476955">
        <w:t>First few approaches include the add</w:t>
      </w:r>
      <w:r w:rsidRPr="00476955">
        <w:t>i</w:t>
      </w:r>
      <w:r w:rsidRPr="00476955">
        <w:t xml:space="preserve">tion of sleep mode in computers, electronic recycling program, etc. </w:t>
      </w:r>
    </w:p>
    <w:p w14:paraId="394BF39C" w14:textId="10F99FD1" w:rsidR="00F56164" w:rsidRDefault="00F56164" w:rsidP="00573BDA">
      <w:r>
        <w:t xml:space="preserve">Europe has achieved </w:t>
      </w:r>
      <w:r w:rsidRPr="00476955">
        <w:t xml:space="preserve">comparatively </w:t>
      </w:r>
      <w:r>
        <w:t>more</w:t>
      </w:r>
      <w:r w:rsidRPr="00476955">
        <w:t xml:space="preserve"> than the US</w:t>
      </w:r>
      <w:r>
        <w:t xml:space="preserve"> in this regard</w:t>
      </w:r>
      <w:r w:rsidRPr="00476955">
        <w:t xml:space="preserve"> as </w:t>
      </w:r>
      <w:r>
        <w:t>US</w:t>
      </w:r>
      <w:r w:rsidRPr="00476955">
        <w:t xml:space="preserve"> ranks 35th in the list of countries that have taken meas</w:t>
      </w:r>
      <w:r>
        <w:t>ures to protect the environment w</w:t>
      </w:r>
      <w:r w:rsidRPr="00476955">
        <w:t xml:space="preserve">hile </w:t>
      </w:r>
      <w:r>
        <w:t>Europe</w:t>
      </w:r>
      <w:r w:rsidR="00F904C1">
        <w:t>an countries</w:t>
      </w:r>
      <w:r w:rsidRPr="00476955">
        <w:t xml:space="preserve"> </w:t>
      </w:r>
      <w:r>
        <w:t>dominate</w:t>
      </w:r>
      <w:r w:rsidRPr="00476955">
        <w:t>s on that list</w:t>
      </w:r>
      <w:r>
        <w:t xml:space="preserve"> </w:t>
      </w:r>
      <w:r>
        <w:fldChar w:fldCharType="begin" w:fldLock="1"/>
      </w:r>
      <w:r>
        <w:instrText>ADDIN CSL_CITATION {"citationItems":[{"id":"ITEM-1","itemData":{"URL":"https://www.usnews.com/news/best-countries/slideshows/the-10-countries-that-care-most-about-the-environment-ranked-by-perception","accessed":{"date-parts":[["2020","8","7"]]},"id":"ITEM-1","issued":{"date-parts":[["0"]]},"title":"The 10 Countries That Care Most About the Environment, Ranked by Perception | Best Countries | US News","type":"webpage"},"uris":["http://www.mendeley.com/documents/?uuid=4d7cbc2a-855f-3d79-b810-7a2a80eb4abc"]}],"mendeley":{"formattedCitation":"[5]","plainTextFormattedCitation":"[5]","previouslyFormattedCitation":"[5]"},"properties":{"noteIndex":0},"schema":"https://github.com/citation-style-language/schema/raw/master/csl-citation.json"}</w:instrText>
      </w:r>
      <w:r>
        <w:fldChar w:fldCharType="separate"/>
      </w:r>
      <w:r w:rsidRPr="00EF5132">
        <w:rPr>
          <w:noProof/>
        </w:rPr>
        <w:t>[5]</w:t>
      </w:r>
      <w:r>
        <w:fldChar w:fldCharType="end"/>
      </w:r>
      <w:r w:rsidR="009B7855">
        <w:t>.</w:t>
      </w:r>
      <w:r w:rsidRPr="00476955">
        <w:t xml:space="preserve"> Europe has focused on</w:t>
      </w:r>
      <w:r>
        <w:t xml:space="preserve"> clean</w:t>
      </w:r>
      <w:r w:rsidRPr="00476955">
        <w:t xml:space="preserve"> energy production through renewable sources in the past few decades. They have aimed to reduce Green House Ga</w:t>
      </w:r>
      <w:r>
        <w:t xml:space="preserve">s emissions up to 40% by 2030 </w:t>
      </w:r>
      <w:r>
        <w:fldChar w:fldCharType="begin" w:fldLock="1"/>
      </w:r>
      <w:r>
        <w:instrText>ADDIN CSL_CITATION {"citationItems":[{"id":"ITEM-1","itemData":{"URL":"https://www.eea.europa.eu/data-and-maps/indicators/greenhouse-gas-emission-trends-6/assessment-3","accessed":{"date-parts":[["2020","7","29"]]},"author":[{"dropping-particle":"","family":"European Environmental Agency","given":"","non-dropping-particle":"","parse-names":false,"suffix":""}],"id":"ITEM-1","issued":{"date-parts":[["2019"]]},"title":"Total greenhouse gas emission trends and projections in Europe — European Environment Agency","type":"webpage"},"uris":["http://www.mendeley.com/documents/?uuid=d82356f1-28d9-3c84-8e8b-3cc7619913ca"]}],"mendeley":{"formattedCitation":"[6]","plainTextFormattedCitation":"[6]","previouslyFormattedCitation":"[6]"},"properties":{"noteIndex":0},"schema":"https://github.com/citation-style-language/schema/raw/master/csl-citation.json"}</w:instrText>
      </w:r>
      <w:r>
        <w:fldChar w:fldCharType="separate"/>
      </w:r>
      <w:r w:rsidRPr="00EF5132">
        <w:rPr>
          <w:noProof/>
        </w:rPr>
        <w:t>[6]</w:t>
      </w:r>
      <w:r>
        <w:fldChar w:fldCharType="end"/>
      </w:r>
      <w:r w:rsidRPr="00476955">
        <w:t>. With measures like Ecodesign Directive</w:t>
      </w:r>
      <w:r>
        <w:t xml:space="preserve"> </w:t>
      </w:r>
      <w:r>
        <w:fldChar w:fldCharType="begin" w:fldLock="1"/>
      </w:r>
      <w:r>
        <w:instrText>ADDIN CSL_CITATION {"citationItems":[{"id":"ITEM-1","itemData":{"URL":"https://www.outdoorconservation.eu/","accessed":{"date-parts":[["2020","7","25"]]},"id":"ITEM-1","issued":{"date-parts":[["0"]]},"title":"European Outdoor Conservation Association | EOCA | Conservation Funding | Conservation Grants","type":"webpage"},"uris":["http://www.mendeley.com/documents/?uuid=3c45f9ee-d957-34b4-b6ed-84b8823b6099"]}],"mendeley":{"formattedCitation":"[7]","plainTextFormattedCitation":"[7]","previouslyFormattedCitation":"[7]"},"properties":{"noteIndex":0},"schema":"https://github.com/citation-style-language/schema/raw/master/csl-citation.json"}</w:instrText>
      </w:r>
      <w:r>
        <w:fldChar w:fldCharType="separate"/>
      </w:r>
      <w:r w:rsidRPr="00EF5132">
        <w:rPr>
          <w:noProof/>
        </w:rPr>
        <w:t>[7]</w:t>
      </w:r>
      <w:r>
        <w:fldChar w:fldCharType="end"/>
      </w:r>
      <w:r w:rsidRPr="00476955">
        <w:t xml:space="preserve">, Europe has enforced the ICT manufacturers to bring product longevity for improving energy efficiency </w:t>
      </w:r>
      <w:r>
        <w:t>in devices and oth</w:t>
      </w:r>
      <w:r w:rsidR="00F904C1">
        <w:t xml:space="preserve">er equipment. Samsung claims </w:t>
      </w:r>
      <w:r>
        <w:t xml:space="preserve">that </w:t>
      </w:r>
      <w:r w:rsidR="00F904C1">
        <w:t xml:space="preserve">they collect the products that have reached the end of their lifespan, and </w:t>
      </w:r>
      <w:r>
        <w:t xml:space="preserve">recycle it for reuse. They have collected 3.55 million tons of discarded equipment and have transformed it for reuse </w:t>
      </w:r>
      <w:r>
        <w:fldChar w:fldCharType="begin" w:fldLock="1"/>
      </w:r>
      <w:r>
        <w:instrText>ADDIN CSL_CITATION {"citationItems":[{"id":"ITEM-1","itemData":{"URL":"https://www.samsung.com/levant/aboutsamsung/sustainability/environment/resource-efficiency/","accessed":{"date-parts":[["2020","8","10"]]},"id":"ITEM-1","issued":{"date-parts":[["0"]]},"title":"Resource Efficiency | Environment | Sustainability | Samsung LEVANT","type":"webpage"},"uris":["http://www.mendeley.com/documents/?uuid=7b8a48d3-394a-3b10-9560-46c7a00b12fc"]}],"mendeley":{"formattedCitation":"[8]","plainTextFormattedCitation":"[8]","previouslyFormattedCitation":"[8]"},"properties":{"noteIndex":0},"schema":"https://github.com/citation-style-language/schema/raw/master/csl-citation.json"}</w:instrText>
      </w:r>
      <w:r>
        <w:fldChar w:fldCharType="separate"/>
      </w:r>
      <w:r w:rsidRPr="00EF5132">
        <w:rPr>
          <w:noProof/>
        </w:rPr>
        <w:t>[8]</w:t>
      </w:r>
      <w:r>
        <w:fldChar w:fldCharType="end"/>
      </w:r>
      <w:r>
        <w:t xml:space="preserve">. Similar approaches </w:t>
      </w:r>
      <w:r w:rsidR="00F904C1">
        <w:t xml:space="preserve">are adopted </w:t>
      </w:r>
      <w:r>
        <w:t xml:space="preserve">by other technology manufacturers such as Apple </w:t>
      </w:r>
      <w:r>
        <w:fldChar w:fldCharType="begin" w:fldLock="1"/>
      </w:r>
      <w:r>
        <w:instrText>ADDIN CSL_CITATION {"citationItems":[{"id":"ITEM-1","itemData":{"URL":"https://www.theverge.com/2020/6/23/21300942/apple-airpods-battery-life-cycles-ios-14-optimized-charging","accessed":{"date-parts":[["2020","8","10"]]},"id":"ITEM-1","issued":{"date-parts":[["0"]]},"title":"Apple will extend the lifespan of your AirPods by choosing when they charge - The Verge","type":"webpage"},"uris":["http://www.mendeley.com/documents/?uuid=3b114228-62ea-3388-9520-99cb653b58e9"]}],"mendeley":{"formattedCitation":"[9]","plainTextFormattedCitation":"[9]","previouslyFormattedCitation":"[9]"},"properties":{"noteIndex":0},"schema":"https://github.com/citation-style-language/schema/raw/master/csl-citation.json"}</w:instrText>
      </w:r>
      <w:r>
        <w:fldChar w:fldCharType="separate"/>
      </w:r>
      <w:r w:rsidRPr="00EF5132">
        <w:rPr>
          <w:noProof/>
        </w:rPr>
        <w:t>[9]</w:t>
      </w:r>
      <w:r>
        <w:fldChar w:fldCharType="end"/>
      </w:r>
      <w:r>
        <w:t xml:space="preserve">, IBM </w:t>
      </w:r>
      <w:r>
        <w:fldChar w:fldCharType="begin" w:fldLock="1"/>
      </w:r>
      <w:r>
        <w:instrText>ADDIN CSL_CITATION {"citationItems":[{"id":"ITEM-1","itemData":{"URL":"https://www.ibm.com/ibm/responsibility/2016/environment/product-stewardship/index.html","accessed":{"date-parts":[["2020","8","10"]]},"id":"ITEM-1","issued":{"date-parts":[["0"]]},"title":"IBM - 2016 Corporate Responsibility Report – Environment – Product Stewardship - United States","type":"webpage"},"uris":["http://www.mendeley.com/documents/?uuid=b6bd58d4-fe75-3232-a9f0-2f0ae4d24dd1"]}],"mendeley":{"formattedCitation":"[10]","plainTextFormattedCitation":"[10]","previouslyFormattedCitation":"[10]"},"properties":{"noteIndex":0},"schema":"https://github.com/citation-style-language/schema/raw/master/csl-citation.json"}</w:instrText>
      </w:r>
      <w:r>
        <w:fldChar w:fldCharType="separate"/>
      </w:r>
      <w:r w:rsidRPr="00EF5132">
        <w:rPr>
          <w:noProof/>
        </w:rPr>
        <w:t>[10]</w:t>
      </w:r>
      <w:r>
        <w:fldChar w:fldCharType="end"/>
      </w:r>
      <w:r w:rsidR="00F904C1">
        <w:t>, etc.</w:t>
      </w:r>
      <w:r>
        <w:t xml:space="preserve"> </w:t>
      </w:r>
      <w:r>
        <w:fldChar w:fldCharType="begin" w:fldLock="1"/>
      </w:r>
      <w:r>
        <w:instrText>ADDIN CSL_CITATION {"citationItems":[{"id":"ITEM-1","itemData":{"URL":"https://www.bmc.com/blogs/mainframe-sustainability-green-it/","accessed":{"date-parts":[["2020","8","10"]]},"id":"ITEM-1","issued":{"date-parts":[["0"]]},"title":"Why Mainframes are Key to Green IT &amp; Environmentally Sustainable Computing – BMC Blogs","type":"webpage"},"uris":["http://www.mendeley.com/documents/?uuid=9ad354d3-f0f6-3bfe-a7bc-6493df499f76"]}],"mendeley":{"formattedCitation":"[11]","plainTextFormattedCitation":"[11]","previouslyFormattedCitation":"[11]"},"properties":{"noteIndex":0},"schema":"https://github.com/citation-style-language/schema/raw/master/csl-citation.json"}</w:instrText>
      </w:r>
      <w:r>
        <w:fldChar w:fldCharType="separate"/>
      </w:r>
      <w:r w:rsidRPr="00EF5132">
        <w:rPr>
          <w:noProof/>
        </w:rPr>
        <w:t>[11]</w:t>
      </w:r>
      <w:r>
        <w:fldChar w:fldCharType="end"/>
      </w:r>
      <w:r>
        <w:t>.</w:t>
      </w:r>
    </w:p>
    <w:p w14:paraId="31CD8542" w14:textId="7363B1FB" w:rsidR="00F56164" w:rsidRPr="003B13AF" w:rsidRDefault="00F56164" w:rsidP="00813839">
      <w:r w:rsidRPr="003B13AF">
        <w:t>The concept of smart cities is new to none now. Green computing can be looked upon to overcome the crisis related to clean energy consumption. Smart cities’ infr</w:t>
      </w:r>
      <w:r w:rsidRPr="003B13AF">
        <w:t>a</w:t>
      </w:r>
      <w:r w:rsidRPr="003B13AF">
        <w:t>structure with Green ICT concept can be most useful weapon in the fight agains</w:t>
      </w:r>
      <w:r w:rsidR="00F904C1">
        <w:t>t the climate crisis, helping in</w:t>
      </w:r>
      <w:r w:rsidRPr="003B13AF">
        <w:t xml:space="preserve"> </w:t>
      </w:r>
      <w:r w:rsidR="00F904C1">
        <w:t>minimizing</w:t>
      </w:r>
      <w:r w:rsidR="00301140">
        <w:t xml:space="preserve"> the influence</w:t>
      </w:r>
      <w:r w:rsidRPr="003B13AF">
        <w:t xml:space="preserve"> on the environment in fut</w:t>
      </w:r>
      <w:r w:rsidR="00F904C1">
        <w:t xml:space="preserve">ure, and alleviate the damage that is </w:t>
      </w:r>
      <w:r w:rsidRPr="003B13AF">
        <w:t xml:space="preserve">already done </w:t>
      </w:r>
      <w:r w:rsidRPr="003B13AF">
        <w:fldChar w:fldCharType="begin" w:fldLock="1"/>
      </w:r>
      <w:r>
        <w:instrText>ADDIN CSL_CITATION {"citationItems":[{"id":"ITEM-1","itemData":{"URL":"https://www.thesmartcityjournal.com/en/articles/1333-smart-cities-futuristic-vision","accessed":{"date-parts":[["2020","8","11"]]},"id":"ITEM-1","issued":{"date-parts":[["0"]]},"title":"Smart Cities: A Futuristic Vision","type":"webpage"},"uris":["http://www.mendeley.com/documents/?uuid=d8e0ae7b-67eb-3bcf-bf00-173aec1c693d"]}],"mendeley":{"formattedCitation":"[12]","plainTextFormattedCitation":"[12]","previouslyFormattedCitation":"[12]"},"properties":{"noteIndex":0},"schema":"https://github.com/citation-style-language/schema/raw/master/csl-citation.json"}</w:instrText>
      </w:r>
      <w:r w:rsidRPr="003B13AF">
        <w:fldChar w:fldCharType="separate"/>
      </w:r>
      <w:r w:rsidRPr="00EF5132">
        <w:rPr>
          <w:noProof/>
        </w:rPr>
        <w:t>[12]</w:t>
      </w:r>
      <w:r w:rsidRPr="003B13AF">
        <w:fldChar w:fldCharType="end"/>
      </w:r>
      <w:r w:rsidRPr="003B13AF">
        <w:t>.</w:t>
      </w:r>
      <w:r w:rsidR="00F904C1">
        <w:t xml:space="preserve"> </w:t>
      </w:r>
      <w:r w:rsidRPr="003B13AF">
        <w:t xml:space="preserve">A smart city concept helps in focusing </w:t>
      </w:r>
      <w:r w:rsidR="00813839">
        <w:t>the intelligent usage</w:t>
      </w:r>
      <w:r w:rsidRPr="003B13AF">
        <w:t xml:space="preserve"> of technology, network systems and infrastructure t</w:t>
      </w:r>
      <w:r w:rsidR="00813839">
        <w:t>o upgrade the</w:t>
      </w:r>
      <w:r w:rsidRPr="003B13AF">
        <w:t xml:space="preserve"> </w:t>
      </w:r>
      <w:r w:rsidR="00813839" w:rsidRPr="003B13AF">
        <w:t>economic</w:t>
      </w:r>
      <w:r w:rsidR="00813839">
        <w:t xml:space="preserve"> and political efficiency</w:t>
      </w:r>
      <w:r w:rsidRPr="003B13AF">
        <w:t xml:space="preserve"> and fos</w:t>
      </w:r>
      <w:r w:rsidR="00813839">
        <w:t>ter development while reducing</w:t>
      </w:r>
      <w:r w:rsidRPr="003B13AF">
        <w:t xml:space="preserve"> the env</w:t>
      </w:r>
      <w:r w:rsidRPr="003B13AF">
        <w:t>i</w:t>
      </w:r>
      <w:r w:rsidRPr="003B13AF">
        <w:t xml:space="preserve">ronmental degradation and </w:t>
      </w:r>
      <w:r w:rsidR="00813839">
        <w:t>elevating</w:t>
      </w:r>
      <w:r w:rsidRPr="003B13AF">
        <w:t xml:space="preserve"> environmental regeneration </w:t>
      </w:r>
      <w:r w:rsidRPr="003B13AF">
        <w:fldChar w:fldCharType="begin" w:fldLock="1"/>
      </w:r>
      <w:r>
        <w:instrText>ADDIN CSL_CITATION {"citationItems":[{"id":"ITEM-1","itemData":{"DOI":"10.5539/jsd.v8n1p138","ISSN":"19139063","abstract":"Former mayor Edward Hagedorn has set his vision \"To see Puerto Princesa as model city in sustainable development.\" This paper discussed how people have comitted to accomplish this vision and also how they have contributed to recognize Puerto Princesa City as the City in the Forest in Philippines. The objective of this study was to describe, through the use of selected case study, how community based forest management is best practiced while protecting and rehabilitating the forest in the Puerto Princesa City of Palawan. 'Feast of the Forest' annual tree planting project is discussed as a case study. Local community, policy makers, academia and politicians of the city have clearly described that the community is fully aware about forestation, protection and environmental security in the city. Research findings further prove that forest cover in Puerto Princesa has increased by year 2010 compared to 1992 records.","author":[{"dropping-particle":"","family":"Jayagoda","given":"Dimithri Devinda","non-dropping-particle":"","parse-names":false,"suffix":""}],"container-title":"Journal of Sustainable Development","id":"ITEM-1","issue":"1","issued":{"date-parts":[["2015"]]},"page":"138-155","title":"A unique case study of tree plantation bringing increased forest cover to Puerto Princesa, Philippines","type":"article-journal","volume":"8"},"uris":["http://www.mendeley.com/documents/?uuid=e210e9c3-6cb9-4a0e-89e0-eb8e0eed528b"]}],"mendeley":{"formattedCitation":"[13]","plainTextFormattedCitation":"[13]","previouslyFormattedCitation":"[13]"},"properties":{"noteIndex":0},"schema":"https://github.com/citation-style-language/schema/raw/master/csl-citation.json"}</w:instrText>
      </w:r>
      <w:r w:rsidRPr="003B13AF">
        <w:fldChar w:fldCharType="separate"/>
      </w:r>
      <w:r w:rsidRPr="00EF5132">
        <w:rPr>
          <w:noProof/>
        </w:rPr>
        <w:t>[13]</w:t>
      </w:r>
      <w:r w:rsidRPr="003B13AF">
        <w:fldChar w:fldCharType="end"/>
      </w:r>
      <w:r w:rsidRPr="003B13AF">
        <w:t xml:space="preserve">.  </w:t>
      </w:r>
    </w:p>
    <w:p w14:paraId="347E09CC" w14:textId="44407CEC" w:rsidR="00F56164" w:rsidRPr="00476955" w:rsidRDefault="00F56164" w:rsidP="00F56164">
      <w:r>
        <w:t xml:space="preserve">This paper discusses the </w:t>
      </w:r>
      <w:r w:rsidR="00F904C1">
        <w:t>grounds on which phenomenon of green c</w:t>
      </w:r>
      <w:r>
        <w:t>omputing is based such as e-waste management that is one of major concern of growing econ</w:t>
      </w:r>
      <w:r>
        <w:t>o</w:t>
      </w:r>
      <w:r>
        <w:t xml:space="preserve">mies. </w:t>
      </w:r>
      <w:r w:rsidR="00F904C1">
        <w:t>It gives brief overview of how g</w:t>
      </w:r>
      <w:r>
        <w:t>overnments as well as industry leaders and tech giants world-wide are adopting this idea for achieving climate act</w:t>
      </w:r>
      <w:r w:rsidR="00F904C1">
        <w:t>ion goals. Impacts of adopting green c</w:t>
      </w:r>
      <w:r>
        <w:t xml:space="preserve">omputing observed till now are also discussed.  </w:t>
      </w:r>
    </w:p>
    <w:p w14:paraId="624AA243" w14:textId="77777777" w:rsidR="00F56164" w:rsidRPr="00A33C96" w:rsidRDefault="00F56164" w:rsidP="00F56164">
      <w:pPr>
        <w:pStyle w:val="heading1"/>
      </w:pPr>
      <w:r>
        <w:t>Need for Green Computing</w:t>
      </w:r>
    </w:p>
    <w:p w14:paraId="643FC54C" w14:textId="5BB03C8B" w:rsidR="00F56164" w:rsidRPr="00F56164" w:rsidRDefault="00F904C1" w:rsidP="00CC0136">
      <w:pPr>
        <w:pStyle w:val="p1a"/>
      </w:pPr>
      <w:r>
        <w:t>The use of computing technology and its applications</w:t>
      </w:r>
      <w:r w:rsidR="00F56164" w:rsidRPr="00F56164">
        <w:t xml:space="preserve"> in everyday life has increased power consumption which ultimately marks harmful impacts on the environment in terms of heat generation and carbon footprints. Some of these outcomes are reversible while others are irreversible. </w:t>
      </w:r>
      <w:r w:rsidR="00CC0136">
        <w:t>Similarly</w:t>
      </w:r>
      <w:r w:rsidR="00F56164" w:rsidRPr="00F56164">
        <w:t>, the electricity consumption of ICT accounts for more than 4% of the whole production which is huge when compared with other industries. Green Computing was initiated to limit these negative impacts of ICT. Following are the major considerations compelling for green computing:</w:t>
      </w:r>
    </w:p>
    <w:p w14:paraId="7D80D018" w14:textId="66D61151" w:rsidR="00F56164" w:rsidRPr="00766957" w:rsidRDefault="00F904C1" w:rsidP="00F56164">
      <w:pPr>
        <w:pStyle w:val="heading2"/>
      </w:pPr>
      <w:r>
        <w:t>Increasing Electronic Waste:</w:t>
      </w:r>
    </w:p>
    <w:p w14:paraId="51BC209A" w14:textId="0FB4DAB4" w:rsidR="00F56164" w:rsidRPr="00476955" w:rsidRDefault="00F56164" w:rsidP="00F56164">
      <w:pPr>
        <w:pStyle w:val="p1a"/>
      </w:pPr>
      <w:r w:rsidRPr="00476955">
        <w:t xml:space="preserve">E-waste is created when any electronic </w:t>
      </w:r>
      <w:r>
        <w:t>device or equipment</w:t>
      </w:r>
      <w:r w:rsidRPr="00476955">
        <w:t xml:space="preserve"> is disposed-off after the end of its useful life. Every year tons of electronic equipment is shipped around the world and upon its dispo</w:t>
      </w:r>
      <w:r>
        <w:t>sal time, it gets hard</w:t>
      </w:r>
      <w:r w:rsidRPr="00476955">
        <w:t xml:space="preserve"> to manage this waste</w:t>
      </w:r>
      <w:r>
        <w:t xml:space="preserve"> </w:t>
      </w:r>
      <w:r>
        <w:fldChar w:fldCharType="begin" w:fldLock="1"/>
      </w:r>
      <w:r>
        <w:instrText>ADDIN CSL_CITATION {"citationItems":[{"id":"ITEM-1","itemData":{"DOI":"10.13140/2.1.2978.0489","abstract":"Waste electrical and electronic equipment (WEEE) is becoming major thread to the whole world. Its toxic emissions mixed with virgin soil and air and causing harmful effects to the entire biota either directly or indirectly. Direct impacts include release of acids, toxic compounds including heavy metals, carcinogenic chemicals and indirect effects such as bio magnification of heavy metals. Many private firms are involved in collecting, dismantling, separation and exporting e-wastes for recyclers. However, strict regulations are currently being followed as on approval of such firms such as e-steward certification by Basel action network in US, they also involved in public awareness programs; this review is based on collected information from various journal articles, websites including the technical note by Greenpeace international. Further, it analyzes the current progress on e-waste management worldwide.","author":[{"dropping-particle":"","family":"Sivaramanan","given":"Sivakumaran","non-dropping-particle":"","parse-names":false,"suffix":""}],"container-title":"Universal Journal of Environmental Research and Technology www.environmentaljournal.org","id":"ITEM-1","issue":"5","issued":{"date-parts":[["2013"]]},"page":"531-537","title":"E-Waste Management, Disposal and Its Impacts on the Environment","type":"article-journal","volume":"3"},"uris":["http://www.mendeley.com/documents/?uuid=ba908734-93f0-49d6-baf2-18c7888e7e1f"]}],"mendeley":{"formattedCitation":"[14]","plainTextFormattedCitation":"[14]","previouslyFormattedCitation":"[14]"},"properties":{"noteIndex":0},"schema":"https://github.com/citation-style-language/schema/raw/master/csl-citation.json"}</w:instrText>
      </w:r>
      <w:r>
        <w:fldChar w:fldCharType="separate"/>
      </w:r>
      <w:r w:rsidRPr="00EF5132">
        <w:rPr>
          <w:noProof/>
        </w:rPr>
        <w:t>[14]</w:t>
      </w:r>
      <w:r>
        <w:fldChar w:fldCharType="end"/>
      </w:r>
      <w:r w:rsidRPr="00476955">
        <w:t xml:space="preserve">. </w:t>
      </w:r>
      <w:r w:rsidR="002212E1">
        <w:t>Global e-waste</w:t>
      </w:r>
      <w:r w:rsidR="002212E1" w:rsidRPr="002212E1">
        <w:t xml:space="preserve"> amounts to about 40 million tons per year</w:t>
      </w:r>
      <w:ins w:id="1" w:author="MMC" w:date="2020-09-10T14:28:00Z">
        <w:r w:rsidR="008B6FCB">
          <w:t>[</w:t>
        </w:r>
        <w:r w:rsidR="008B6FCB">
          <w:fldChar w:fldCharType="begin" w:fldLock="1"/>
        </w:r>
      </w:ins>
      <w:r w:rsidR="00513BF3">
        <w:instrText>ADDIN CSL_CITATION {"citationItems":[{"id":"ITEM-1","itemData":{"DOI":"10.1016/j.proenv.2012.10.070","ISSN":"18780296","abstract":"Due to rapid economic growth, faster upgrade of electrical and electronic equipment causes the ever-increasing quantity of waste electrical and electronic products (WEEE). At present, China is not only a large consumption nation of electrical products, but also a largest importer of e-waste. Through reviewing the present status of e-waste industry and the legal system in China, this article analyzing several problems and barriers in China's e-waste recycling industry: (a) illegal e-waste import from developed countries; (b) the booming development of China's informal recycling sectors; (c) informal disposal leading to serious environmental problems and human health impacts; (d) formal companies facing with the problems of severe lack of e-waste; (e) the morbidity of China's regulatory and legal system. What's more, compared with several developed countries in e-waste management, this paper also recommends that (a) building up the regulatory system of e-waste management in both central and local government; (b) encouraging the development of formal disposal of WEEE; (c) forcing enterprises to focus on Extended Producer Responsibility (EPR).","author":[{"dropping-particle":"","family":"Wei","given":"Lin","non-dropping-particle":"","parse-names":false,"suffix":""},{"dropping-particle":"","family":"Liu","given":"Yangsheng","non-dropping-particle":"","parse-names":false,"suffix":""}],"container-title":"Procedia Environmental Sciences","id":"ITEM-1","issued":{"date-parts":[["2012"]]},"page":"506-514","title":"Present Status of e-waste Disposal and Recycling in China","type":"article-journal","volume":"16"},"uris":["http://www.mendeley.com/documents/?uuid=de33e0cf-d8e8-495b-8d9f-00106aafa56e"]}],"mendeley":{"formattedCitation":"[15]","plainTextFormattedCitation":"[15]","previouslyFormattedCitation":"[15]"},"properties":{"noteIndex":0},"schema":"https://github.com/citation-style-language/schema/raw/master/csl-citation.json"}</w:instrText>
      </w:r>
      <w:r w:rsidR="008B6FCB">
        <w:fldChar w:fldCharType="separate"/>
      </w:r>
      <w:r w:rsidR="008B6FCB" w:rsidRPr="008B6FCB">
        <w:rPr>
          <w:noProof/>
        </w:rPr>
        <w:t>[15]</w:t>
      </w:r>
      <w:ins w:id="2" w:author="MMC" w:date="2020-09-10T14:28:00Z">
        <w:r w:rsidR="008B6FCB">
          <w:fldChar w:fldCharType="end"/>
        </w:r>
        <w:r w:rsidR="008B6FCB">
          <w:t>]</w:t>
        </w:r>
      </w:ins>
      <w:r w:rsidR="002212E1">
        <w:t xml:space="preserve">. </w:t>
      </w:r>
      <w:commentRangeStart w:id="3"/>
      <w:r w:rsidRPr="00476955">
        <w:t>Discarded</w:t>
      </w:r>
      <w:commentRangeEnd w:id="3"/>
      <w:r w:rsidR="002212E1">
        <w:rPr>
          <w:rStyle w:val="CommentReference"/>
        </w:rPr>
        <w:commentReference w:id="3"/>
      </w:r>
      <w:r w:rsidRPr="00476955">
        <w:t xml:space="preserve"> equipment contains ha</w:t>
      </w:r>
      <w:r w:rsidRPr="00476955">
        <w:t>z</w:t>
      </w:r>
      <w:r w:rsidRPr="00476955">
        <w:t>ardous material such as heavy metals, acids, toxic material, and non-degradable plastics. Primary regulations applicable for ICT waste are Waste Electrical and Ele</w:t>
      </w:r>
      <w:r w:rsidRPr="00476955">
        <w:t>c</w:t>
      </w:r>
      <w:r w:rsidRPr="00476955">
        <w:t>tronic Equipment (WEEE) regulations that restrict handlers from disposing of e-waste with general w</w:t>
      </w:r>
      <w:r>
        <w:t>aste. Alone in Indonesia, 9500 tons of e-waste was produced</w:t>
      </w:r>
      <w:r w:rsidRPr="00476955">
        <w:t xml:space="preserve"> from mobile phones while the recovery rate is only 1%</w:t>
      </w:r>
      <w:r>
        <w:t xml:space="preserve"> </w:t>
      </w:r>
      <w:r>
        <w:fldChar w:fldCharType="begin" w:fldLock="1"/>
      </w:r>
      <w:r w:rsidR="00513BF3">
        <w:instrText>ADDIN CSL_CITATION {"citationItems":[{"id":"ITEM-1","itemData":{"DOI":"10.1016/j.envdev.2017.02.002","ISSN":"22114645","abstract":"Economic growth and growing demand for consumer goods increased both the production, consumption, and discard of electrical and electronic equipment in many developing countries, including Indonesia. As late as 2016, the Indonesian government classified electrical or electronic waste (e-waste) as general hazardous waste, thus handling was neither specially differentiated nor centralized through formal recycling facilities. Nevertheless, e-waste was not commonly found in public landfills, indicative of its valued nature. Previous studies found that this waste was mobilized through several informal processes with rudimentary technology. This study aimed to understand the role of formal and informal actors in the flow and fate of e-waste in Yogyakarta, as well as how various actors interacted and differentially benefited from these flows. The results indicated that informal actors were the predominant force in the collection and sorting of e-waste from households, but received the lowest profit margins in a complex hierarchy, where money and power were concentrated at higher levels. This research suggests that informal actors, who play such an important role in the current system, should be incorporated into any new regulatory and management schemes, as is currently being developed by the Indonesian government.","author":[{"dropping-particle":"","family":"Rochman","given":"Fauziah F.","non-dropping-particle":"","parse-names":false,"suffix":""},{"dropping-particle":"","family":"Ashton","given":"Weslynne S.","non-dropping-particle":"","parse-names":false,"suffix":""},{"dropping-particle":"","family":"Wiharjo","given":"Mochamad G.M.","non-dropping-particle":"","parse-names":false,"suffix":""}],"container-title":"Environmental Development","id":"ITEM-1","issued":{"date-parts":[["2017","12","1"]]},"page":"1-8","publisher":"Elsevier B.V.","title":"E-waste, money and power: Mapping electronic waste flows in Yogyakarta, Indonesia","type":"article-journal","volume":"24"},"uris":["http://www.mendeley.com/documents/?uuid=03bd9b8d-a316-3dab-bb8c-7a2ed9596014"]}],"mendeley":{"formattedCitation":"[16]","plainTextFormattedCitation":"[16]","previouslyFormattedCitation":"[16]"},"properties":{"noteIndex":0},"schema":"https://github.com/citation-style-language/schema/raw/master/csl-citation.json"}</w:instrText>
      </w:r>
      <w:r>
        <w:fldChar w:fldCharType="separate"/>
      </w:r>
      <w:r w:rsidR="008B6FCB" w:rsidRPr="008B6FCB">
        <w:rPr>
          <w:noProof/>
        </w:rPr>
        <w:t>[16]</w:t>
      </w:r>
      <w:r>
        <w:fldChar w:fldCharType="end"/>
      </w:r>
      <w:r w:rsidRPr="00476955">
        <w:t>.</w:t>
      </w:r>
    </w:p>
    <w:p w14:paraId="393BA5C3" w14:textId="77777777" w:rsidR="00F56164" w:rsidRPr="00766957" w:rsidRDefault="00F56164" w:rsidP="00F56164">
      <w:pPr>
        <w:pStyle w:val="heading2"/>
      </w:pPr>
      <w:r w:rsidRPr="00766957">
        <w:t>Increasing Energy Consumption:</w:t>
      </w:r>
    </w:p>
    <w:p w14:paraId="4B3FA1B4" w14:textId="63755625" w:rsidR="00F56164" w:rsidRPr="00476955" w:rsidRDefault="00F56164" w:rsidP="00F904C1">
      <w:pPr>
        <w:pStyle w:val="p1a"/>
      </w:pPr>
      <w:r w:rsidRPr="00476955">
        <w:t>Computing power consumption of companies has reached a critical point.</w:t>
      </w:r>
      <w:r w:rsidR="001171BA">
        <w:t xml:space="preserve"> For exa</w:t>
      </w:r>
      <w:r w:rsidR="001171BA">
        <w:t>m</w:t>
      </w:r>
      <w:r w:rsidR="001171BA">
        <w:t>ple, the expenditure over server power by an Ecommerce business every year exceeds</w:t>
      </w:r>
      <w:r w:rsidRPr="00476955">
        <w:t xml:space="preserve"> $20 million </w:t>
      </w:r>
      <w:r w:rsidR="001171BA">
        <w:t>per</w:t>
      </w:r>
      <w:r w:rsidRPr="00476955">
        <w:t xml:space="preserve"> year. More will be required to fulfill cooling and o</w:t>
      </w:r>
      <w:r>
        <w:t xml:space="preserve">ther management requirements </w:t>
      </w:r>
      <w:r>
        <w:fldChar w:fldCharType="begin" w:fldLock="1"/>
      </w:r>
      <w:r w:rsidR="00513BF3">
        <w:instrText>ADDIN CSL_CITATION {"citationItems":[{"id":"ITEM-1","itemData":{"URL":"https://www.researchgate.net/publication/270570843_Green_Computing","accessed":{"date-parts":[["2020","8","5"]]},"id":"ITEM-1","issued":{"date-parts":[["0"]]},"title":"(PDF) Green Computing","type":"webpage"},"uris":["http://www.mendeley.com/documents/?uuid=30495653-8c19-33d2-a5bc-9d9b6eba4c16"]}],"mendeley":{"formattedCitation":"[17]","plainTextFormattedCitation":"[17]","previouslyFormattedCitation":"[17]"},"properties":{"noteIndex":0},"schema":"https://github.com/citation-style-language/schema/raw/master/csl-citation.json"}</w:instrText>
      </w:r>
      <w:r>
        <w:fldChar w:fldCharType="separate"/>
      </w:r>
      <w:r w:rsidR="008B6FCB" w:rsidRPr="008B6FCB">
        <w:rPr>
          <w:noProof/>
        </w:rPr>
        <w:t>[17]</w:t>
      </w:r>
      <w:r>
        <w:fldChar w:fldCharType="end"/>
      </w:r>
      <w:r w:rsidRPr="00476955">
        <w:t xml:space="preserve">. Rather than burning fossil fuels for energy production, renewable energy sources are now preferred by tech giants. </w:t>
      </w:r>
      <w:r>
        <w:t>A</w:t>
      </w:r>
      <w:r w:rsidRPr="00476955">
        <w:t>pproximately 30% of the total energy use of the UK was consumed by office equipment</w:t>
      </w:r>
      <w:r>
        <w:t xml:space="preserve"> </w:t>
      </w:r>
      <w:r>
        <w:fldChar w:fldCharType="begin" w:fldLock="1"/>
      </w:r>
      <w:r w:rsidR="00513BF3">
        <w:instrText>ADDIN CSL_CITATION {"citationItems":[{"id":"ITEM-1","itemData":{"DOI":"10.1016/j.enbuild.2014.02.011","ISSN":"03787788","abstract":"Small power is a substantial energy end-use in office buildings in its own right, but also significantly contributes to internal heat gains. Technological advancements have allowed for higher efficiency computers, yet current working practices are demanding more out of digital equipment. Designers often rely on benchmarks to inform predictions of small power consumption, power demand and internal gains. These are often out of date and fail to account for the variability in equipment speciation and usage patterns in different offices. This paper details two models for estimating small power consumption in office buildings, alongside typical power demand profiles. The first model relies solely on the random sampling of monitored data, and the second relies on a 'bottom-up' approach to establish likely power demand and operational energy use. Both models were tested through a blind validation demonstrating a good correlation between metered data and monthly predictions of energy consumption. Prediction ranges for power demand profiles were also observed to be representative of metered data with minor exceptions. When compared to current practices, which often rely solely on the use of benchmarks, both proposed methods provide an improved approach to predicting the operational performance of small power equipment in offices. © 2014 The Authors.","author":[{"dropping-particle":"","family":"Menezes","given":"A. C.","non-dropping-particle":"","parse-names":false,"suffix":""},{"dropping-particle":"","family":"Cripps","given":"A.","non-dropping-particle":"","parse-names":false,"suffix":""},{"dropping-particle":"","family":"Buswell","given":"R. A.","non-dropping-particle":"","parse-names":false,"suffix":""},{"dropping-particle":"","family":"Wright","given":"J.","non-dropping-particle":"","parse-names":false,"suffix":""},{"dropping-particle":"","family":"Bouchlaghem","given":"D.","non-dropping-particle":"","parse-names":false,"suffix":""}],"container-title":"Energy and Buildings","id":"ITEM-1","issued":{"date-parts":[["2014","6","1"]]},"page":"199-209","publisher":"Elsevier","title":"Estimating the energy consumption and power demand of small power equipment in office buildings","type":"article-journal","volume":"75"},"uris":["http://www.mendeley.com/documents/?uuid=4ddd4530-a815-3d26-b47c-9739468507b6"]}],"mendeley":{"formattedCitation":"[18]","plainTextFormattedCitation":"[18]","previouslyFormattedCitation":"[18]"},"properties":{"noteIndex":0},"schema":"https://github.com/citation-style-language/schema/raw/master/csl-citation.json"}</w:instrText>
      </w:r>
      <w:r>
        <w:fldChar w:fldCharType="separate"/>
      </w:r>
      <w:r w:rsidR="008B6FCB" w:rsidRPr="008B6FCB">
        <w:rPr>
          <w:noProof/>
        </w:rPr>
        <w:t>[18]</w:t>
      </w:r>
      <w:r>
        <w:fldChar w:fldCharType="end"/>
      </w:r>
      <w:r w:rsidRPr="00476955">
        <w:t>. The Climate Savers Computing Initiative estimates that half of the power delivered to an average desktop PC is wasted while US EPA says that around</w:t>
      </w:r>
      <w:r w:rsidR="00F904C1">
        <w:t xml:space="preserve"> 30-40% of  c</w:t>
      </w:r>
      <w:r>
        <w:t>omputers are</w:t>
      </w:r>
      <w:r w:rsidRPr="00476955">
        <w:t xml:space="preserve"> kept </w:t>
      </w:r>
      <w:r>
        <w:t xml:space="preserve">switched </w:t>
      </w:r>
      <w:r w:rsidRPr="00476955">
        <w:t xml:space="preserve">on even after office hours </w:t>
      </w:r>
      <w:r w:rsidR="00C10DBA">
        <w:t xml:space="preserve">leading to </w:t>
      </w:r>
      <w:del w:id="4" w:author="MMC" w:date="2020-09-10T14:32:00Z">
        <w:r w:rsidR="00F904C1" w:rsidDel="00887B33">
          <w:delText xml:space="preserve"> </w:delText>
        </w:r>
      </w:del>
      <w:r w:rsidR="00F904C1">
        <w:t xml:space="preserve">wastage of energy </w:t>
      </w:r>
      <w:r>
        <w:fldChar w:fldCharType="begin" w:fldLock="1"/>
      </w:r>
      <w:r>
        <w:instrText>ADDIN CSL_CITATION {"citationItems":[{"id":"ITEM-1","itemData":{"abstract":"During recent years, attention in 'Green Computing' has moved research into energy-saving techniques for home computers to enterprise systems' Client and Server machines. Saving energy or reduction of carbon footprints is one of the aspects of Green Computing. The research in the direction of Green Computing is more than just saving energy and reducing carbon foot prints. This study provides a brief account of Green Computing. The emphasis of this study is on current trends in Green Computing; challenges in the field of Green Computing and the future trends of Green Computing.","author":[{"dropping-particle":"","family":"Soomro","given":"Tariq Rahim","non-dropping-particle":"","parse-names":false,"suffix":""},{"dropping-particle":"","family":"Sarwar","given":"Muhammad","non-dropping-particle":"","parse-names":false,"suffix":""}],"container-title":"World Academy of Science, Engineering and Technology","id":"ITEM-1","issue":"3","issued":{"date-parts":[["2012"]]},"page":"455 - 458","title":"Green Computing : From Current to Future Trends","type":"article-journal","volume":"6"},"uris":["http://www.mendeley.com/documents/?uuid=7ecbc535-b028-4e08-9691-32b77c869e9d"]}],"mendeley":{"formattedCitation":"[1]","plainTextFormattedCitation":"[1]","previouslyFormattedCitation":"[1]"},"properties":{"noteIndex":0},"schema":"https://github.com/citation-style-language/schema/raw/master/csl-citation.json"}</w:instrText>
      </w:r>
      <w:r>
        <w:fldChar w:fldCharType="separate"/>
      </w:r>
      <w:r w:rsidRPr="00EF5132">
        <w:rPr>
          <w:noProof/>
        </w:rPr>
        <w:t>[1]</w:t>
      </w:r>
      <w:r>
        <w:fldChar w:fldCharType="end"/>
      </w:r>
      <w:r w:rsidR="00F904C1">
        <w:t>.</w:t>
      </w:r>
    </w:p>
    <w:p w14:paraId="632B4969" w14:textId="77777777" w:rsidR="00F56164" w:rsidRPr="00766957" w:rsidRDefault="00F56164" w:rsidP="00F56164">
      <w:pPr>
        <w:pStyle w:val="heading2"/>
      </w:pPr>
      <w:r w:rsidRPr="00766957">
        <w:t>Lowering Infrastructure Cost:</w:t>
      </w:r>
    </w:p>
    <w:p w14:paraId="0EAC24E1" w14:textId="74D05A90" w:rsidR="00F56164" w:rsidRPr="00476955" w:rsidRDefault="00F56164" w:rsidP="00640721">
      <w:pPr>
        <w:pStyle w:val="p1a"/>
      </w:pPr>
      <w:r w:rsidRPr="00476955">
        <w:t xml:space="preserve">Green computing can lead to significant cost savings over </w:t>
      </w:r>
      <w:r w:rsidR="00C024EB">
        <w:t xml:space="preserve">the </w:t>
      </w:r>
      <w:r w:rsidRPr="00476955">
        <w:t xml:space="preserve">time. Due to increased demand, there is a need for </w:t>
      </w:r>
      <w:r w:rsidR="00C10DBA">
        <w:t xml:space="preserve">lowering infrastructure and operational cost. </w:t>
      </w:r>
      <w:del w:id="5" w:author="MMC" w:date="2020-09-10T14:33:00Z">
        <w:r w:rsidRPr="00476955" w:rsidDel="00887B33">
          <w:delText xml:space="preserve">. </w:delText>
        </w:r>
      </w:del>
      <w:del w:id="6" w:author="MMC" w:date="2020-09-10T14:37:00Z">
        <w:r w:rsidRPr="00476955" w:rsidDel="00887B33">
          <w:delText>By l</w:delText>
        </w:r>
      </w:del>
      <w:ins w:id="7" w:author="MMC" w:date="2020-09-10T14:37:00Z">
        <w:r w:rsidR="00887B33">
          <w:t>L</w:t>
        </w:r>
      </w:ins>
      <w:r w:rsidRPr="00476955">
        <w:t>owe</w:t>
      </w:r>
      <w:r w:rsidRPr="00476955">
        <w:t>r</w:t>
      </w:r>
      <w:r w:rsidRPr="00476955">
        <w:t xml:space="preserve">ing the energy requirements </w:t>
      </w:r>
      <w:r w:rsidR="00C10DBA">
        <w:t>by</w:t>
      </w:r>
      <w:del w:id="8" w:author="MMC" w:date="2020-09-10T14:38:00Z">
        <w:r w:rsidR="00C10DBA" w:rsidDel="00887B33">
          <w:delText xml:space="preserve"> </w:delText>
        </w:r>
        <w:r w:rsidRPr="00476955" w:rsidDel="00887B33">
          <w:delText xml:space="preserve"> </w:delText>
        </w:r>
      </w:del>
      <w:r w:rsidRPr="00476955">
        <w:t xml:space="preserve"> ma</w:t>
      </w:r>
      <w:r w:rsidRPr="00476955">
        <w:t>k</w:t>
      </w:r>
      <w:r w:rsidRPr="00476955">
        <w:t>ing existing equipment more energy-efficient</w:t>
      </w:r>
      <w:r w:rsidR="00C10DBA">
        <w:t xml:space="preserve">, will help </w:t>
      </w:r>
      <w:r w:rsidR="00C024EB">
        <w:t>organizations reduce their energy cost.</w:t>
      </w:r>
      <w:r>
        <w:t xml:space="preserve"> </w:t>
      </w:r>
      <w:r>
        <w:fldChar w:fldCharType="begin" w:fldLock="1"/>
      </w:r>
      <w:r w:rsidR="00513BF3">
        <w:instrText>ADDIN CSL_CITATION {"citationItems":[{"id":"ITEM-1","itemData":{"DOI":"10.1186/s13174-017-0060-5","ISBN":"1317401700","ISSN":"18690238","abstract":"The tremendous increase in global industrial activity has resulted in high utilization of natural energy resources and increase in global warming over the last few decades. Meanwhile, computing has become a popular utility of modern human lifestyle. With the increased popularity of computing and IT services, the corresponding energy consumption of the IT industry has also increased rapidly. The computing community realizes the importance of green measures and provides technological solutions that lead to its energy-aware operations along with facilitating the same in other IT enabled industries. Green and sustainable computing practices review the environmental impact of the computing industry to encourage the adoption of practices and technologies for efficient operations. “Green Computing” paradigm advocates the energy-proportional and efficient usage of computing resources in all emerging technologies, such as Big Data and Internet of Things (IoT). This article presents a review of green computing techniques amidst the emerging IT technologies that are evident in our society. The best practices for green computing and the trade-off between green and high-performance policies is debated. Further, we discuss the imminent challenges facing the efficient green operations of emerging IT technologies.","author":[{"dropping-particle":"","family":"Shuja","given":"Junaid","non-dropping-particle":"","parse-names":false,"suffix":""},{"dropping-particle":"","family":"Ahmad","given":"Raja Wasim","non-dropping-particle":"","parse-names":false,"suffix":""},{"dropping-particle":"","family":"Gani","given":"Abdullah","non-dropping-particle":"","parse-names":false,"suffix":""},{"dropping-particle":"","family":"Abdalla Ahmed","given":"Abdelmuttlib Ibrahim","non-dropping-particle":"","parse-names":false,"suffix":""},{"dropping-particle":"","family":"Siddiqa","given":"Aisha","non-dropping-particle":"","parse-names":false,"suffix":""},{"dropping-particle":"","family":"Nisar","given":"Kashif","non-dropping-particle":"","parse-names":false,"suffix":""},{"dropping-particle":"","family":"Khan","given":"Samee U.","non-dropping-particle":"","parse-names":false,"suffix":""},{"dropping-particle":"","family":"Zomaya","given":"Albert Y.","non-dropping-particle":"","parse-names":false,"suffix":""}],"container-title":"Journal of Internet Services and Applications","id":"ITEM-1","issue":"1","issued":{"date-parts":[["2017"]]},"publisher":"Journal of Internet Services and Applications","title":"Greening emerging IT technologies: techniques and practices","type":"article-journal","volume":"8"},"uris":["http://www.mendeley.com/documents/?uuid=bd8082e6-c347-425c-a2e9-bd475f355634"]}],"mendeley":{"formattedCitation":"[19]","plainTextFormattedCitation":"[19]","previouslyFormattedCitation":"[19]"},"properties":{"noteIndex":0},"schema":"https://github.com/citation-style-language/schema/raw/master/csl-citation.json"}</w:instrText>
      </w:r>
      <w:r>
        <w:fldChar w:fldCharType="separate"/>
      </w:r>
      <w:r w:rsidR="008B6FCB" w:rsidRPr="008B6FCB">
        <w:rPr>
          <w:noProof/>
        </w:rPr>
        <w:t>[19]</w:t>
      </w:r>
      <w:r>
        <w:fldChar w:fldCharType="end"/>
      </w:r>
      <w:r w:rsidRPr="00476955">
        <w:t xml:space="preserve">. </w:t>
      </w:r>
      <w:r w:rsidR="00640721" w:rsidRPr="00640721">
        <w:t>The need for conservation of resources lets the tech companies come up with such innovative strategies of promo</w:t>
      </w:r>
      <w:r w:rsidR="00640721" w:rsidRPr="00640721">
        <w:t>t</w:t>
      </w:r>
      <w:r w:rsidR="00640721" w:rsidRPr="00640721">
        <w:t>ing sustainability which grabs a position ahead of their co</w:t>
      </w:r>
      <w:r w:rsidR="00640721" w:rsidRPr="00640721">
        <w:t>m</w:t>
      </w:r>
      <w:r w:rsidR="00640721" w:rsidRPr="00640721">
        <w:t>petitors.</w:t>
      </w:r>
      <w:r w:rsidRPr="00476955">
        <w:t xml:space="preserve"> </w:t>
      </w:r>
    </w:p>
    <w:p w14:paraId="7D0F7625" w14:textId="77777777" w:rsidR="00F56164" w:rsidRPr="00766957" w:rsidRDefault="00F56164" w:rsidP="00F56164">
      <w:pPr>
        <w:pStyle w:val="heading2"/>
      </w:pPr>
      <w:r w:rsidRPr="00766957">
        <w:t xml:space="preserve">Increasing Carbon Footprints: </w:t>
      </w:r>
    </w:p>
    <w:p w14:paraId="5FA60082" w14:textId="5C2DD6DD" w:rsidR="005564C4" w:rsidRPr="005564C4" w:rsidRDefault="005564C4" w:rsidP="005564C4">
      <w:pPr>
        <w:pStyle w:val="heading2"/>
        <w:numPr>
          <w:ilvl w:val="0"/>
          <w:numId w:val="0"/>
        </w:numPr>
        <w:rPr>
          <w:b w:val="0"/>
        </w:rPr>
      </w:pPr>
      <w:r w:rsidRPr="005564C4">
        <w:rPr>
          <w:b w:val="0"/>
        </w:rPr>
        <w:t>The number of greenhouse gases emitted in the atmosphere is called Carbon Footprint. Every single email account instantly adds 4g of CO</w:t>
      </w:r>
      <w:r w:rsidRPr="00A92D34">
        <w:rPr>
          <w:b w:val="0"/>
          <w:vertAlign w:val="superscript"/>
        </w:rPr>
        <w:t>2</w:t>
      </w:r>
      <w:r w:rsidRPr="005564C4">
        <w:rPr>
          <w:b w:val="0"/>
        </w:rPr>
        <w:t xml:space="preserve"> to the environment. An email with attachment in common is an account for 50g of CO</w:t>
      </w:r>
      <w:r w:rsidRPr="00A92D34">
        <w:rPr>
          <w:b w:val="0"/>
          <w:vertAlign w:val="superscript"/>
        </w:rPr>
        <w:t>2</w:t>
      </w:r>
      <w:r w:rsidR="00A92D34">
        <w:rPr>
          <w:b w:val="0"/>
        </w:rPr>
        <w:t xml:space="preserve"> </w:t>
      </w:r>
      <w:r w:rsidRPr="005564C4">
        <w:rPr>
          <w:b w:val="0"/>
        </w:rPr>
        <w:t>[19]. The total life cycle carbon footprint of the ICT sector is approximately 730 million tons CO</w:t>
      </w:r>
      <w:r w:rsidRPr="00A92D34">
        <w:rPr>
          <w:b w:val="0"/>
          <w:vertAlign w:val="superscript"/>
        </w:rPr>
        <w:t>2</w:t>
      </w:r>
      <w:r w:rsidRPr="005564C4">
        <w:rPr>
          <w:b w:val="0"/>
        </w:rPr>
        <w:t xml:space="preserve"> equivalent (Mt CO2-eq). </w:t>
      </w:r>
      <w:r w:rsidR="000D4641">
        <w:rPr>
          <w:b w:val="0"/>
        </w:rPr>
        <w:t xml:space="preserve">There is an acute need of manufacturing and using </w:t>
      </w:r>
      <w:r w:rsidRPr="005564C4">
        <w:rPr>
          <w:b w:val="0"/>
        </w:rPr>
        <w:t>more energy-efficient computing equipment which naturally brings us to the appropriate Green equipment.</w:t>
      </w:r>
    </w:p>
    <w:p w14:paraId="55ABFD5C" w14:textId="77777777" w:rsidR="00F56164" w:rsidRPr="00766957" w:rsidRDefault="00F56164" w:rsidP="00F56164">
      <w:pPr>
        <w:pStyle w:val="heading2"/>
      </w:pPr>
      <w:r>
        <w:t>Strengthening Organization Sustainability Image</w:t>
      </w:r>
      <w:r w:rsidRPr="00766957">
        <w:t>:</w:t>
      </w:r>
    </w:p>
    <w:p w14:paraId="4223A703" w14:textId="77777777" w:rsidR="00F56164" w:rsidRPr="00476955" w:rsidRDefault="00F56164" w:rsidP="00F56164">
      <w:pPr>
        <w:pStyle w:val="p1a"/>
      </w:pPr>
      <w:r>
        <w:t>Organizations and businesses have gained competitive edge over competitors by meeting the regulatory requirements and compliance related to sustainability. Deve</w:t>
      </w:r>
      <w:r>
        <w:t>l</w:t>
      </w:r>
      <w:r>
        <w:t xml:space="preserve">oping environmentally proactive strategies and doing investment in this area helps the businesses to build up their credibility in front of customers and clients. It is termed as ‘Green Corporate Image’ </w:t>
      </w:r>
      <w:r>
        <w:fldChar w:fldCharType="begin" w:fldLock="1"/>
      </w:r>
      <w:r>
        <w:instrText>ADDIN CSL_CITATION {"citationItems":[{"id":"ITEM-1","itemData":{"DOI":"10.1088/1755-1315/32/1/012049","author":[{"dropping-particle":"","family":"Bathmanathan","given":"Vathana","non-dropping-particle":"","parse-names":false,"suffix":""},{"dropping-particle":"","family":"Hironaka","given":"Chikako","non-dropping-particle":"","parse-names":false,"suffix":""}],"id":"ITEM-1","issue":"October","issued":{"date-parts":[["2017"]]},"title":"Sustainability and business : what is green corporate image ?","type":"article-journal"},"uris":["http://www.mendeley.com/documents/?uuid=ba1390b4-2ea9-423d-abb4-3288c8a8ef30"]}],"mendeley":{"formattedCitation":"[20]","plainTextFormattedCitation":"[20]","previouslyFormattedCitation":"[20]"},"properties":{"noteIndex":0},"schema":"https://github.com/citation-style-language/schema/raw/master/csl-citation.json"}</w:instrText>
      </w:r>
      <w:r>
        <w:fldChar w:fldCharType="separate"/>
      </w:r>
      <w:r w:rsidRPr="00EF5132">
        <w:rPr>
          <w:noProof/>
        </w:rPr>
        <w:t>[20]</w:t>
      </w:r>
      <w:r>
        <w:fldChar w:fldCharType="end"/>
      </w:r>
      <w:r>
        <w:t>.</w:t>
      </w:r>
    </w:p>
    <w:p w14:paraId="6CCAE9D7" w14:textId="77777777" w:rsidR="00F56164" w:rsidRDefault="00F56164" w:rsidP="00F56164">
      <w:pPr>
        <w:pStyle w:val="heading1"/>
      </w:pPr>
      <w:r>
        <w:t xml:space="preserve">Policies Devised and Implemented by Developed Countries </w:t>
      </w:r>
    </w:p>
    <w:p w14:paraId="6A0F016B" w14:textId="7AE4F34A" w:rsidR="002D06E4" w:rsidRDefault="002D06E4" w:rsidP="002D06E4">
      <w:pPr>
        <w:pStyle w:val="bulletitem"/>
        <w:numPr>
          <w:ilvl w:val="0"/>
          <w:numId w:val="0"/>
        </w:numPr>
      </w:pPr>
      <w:r w:rsidRPr="002D06E4">
        <w:t>Governments can act as a driver for the green transition. Through regulatory instr</w:t>
      </w:r>
      <w:r w:rsidRPr="002D06E4">
        <w:t>u</w:t>
      </w:r>
      <w:r w:rsidRPr="002D06E4">
        <w:t>ments, governments around the globe can set up legal and political frameworks and can introduce economic incentives and standards that promote green computing. D</w:t>
      </w:r>
      <w:r w:rsidRPr="002D06E4">
        <w:t>e</w:t>
      </w:r>
      <w:r w:rsidRPr="002D06E4">
        <w:t xml:space="preserve">veloped countries have </w:t>
      </w:r>
      <w:r w:rsidR="000D4641">
        <w:t xml:space="preserve">taken in lead and progressed much more </w:t>
      </w:r>
      <w:r w:rsidRPr="002D06E4">
        <w:t>than developing and third world countries. Joint efforts from government, businesses, and the public are crucial for promoting the green soc</w:t>
      </w:r>
      <w:r w:rsidRPr="002D06E4">
        <w:t>i</w:t>
      </w:r>
      <w:r w:rsidRPr="002D06E4">
        <w:t xml:space="preserve">ety and sustainable consumption. Below are the key initiatives </w:t>
      </w:r>
      <w:del w:id="9" w:author="MMC" w:date="2020-09-10T18:19:00Z">
        <w:r w:rsidRPr="002D06E4" w:rsidDel="00D81F7D">
          <w:delText>under</w:delText>
        </w:r>
      </w:del>
      <w:r w:rsidRPr="002D06E4">
        <w:t>taken by international organizations and countries for safeguar</w:t>
      </w:r>
      <w:r w:rsidRPr="002D06E4">
        <w:t>d</w:t>
      </w:r>
      <w:r w:rsidRPr="002D06E4">
        <w:t xml:space="preserve">ing the environment and adopting green </w:t>
      </w:r>
      <w:proofErr w:type="gramStart"/>
      <w:r w:rsidRPr="002D06E4">
        <w:t>computing.</w:t>
      </w:r>
      <w:proofErr w:type="gramEnd"/>
    </w:p>
    <w:p w14:paraId="3C29D655" w14:textId="77777777" w:rsidR="002D06E4" w:rsidRDefault="002D06E4" w:rsidP="002D06E4">
      <w:pPr>
        <w:pStyle w:val="bulletitem"/>
        <w:numPr>
          <w:ilvl w:val="0"/>
          <w:numId w:val="0"/>
        </w:numPr>
        <w:ind w:left="227" w:hanging="227"/>
      </w:pPr>
    </w:p>
    <w:p w14:paraId="3F18294C" w14:textId="1DCEC738" w:rsidR="00F56164" w:rsidRDefault="00F56164" w:rsidP="002D06E4">
      <w:pPr>
        <w:pStyle w:val="bulletitem"/>
        <w:rPr>
          <w:ins w:id="10" w:author="MMC" w:date="2020-09-10T14:43:00Z"/>
          <w:highlight w:val="yellow"/>
        </w:rPr>
      </w:pPr>
      <w:commentRangeStart w:id="11"/>
      <w:r w:rsidRPr="000D4641">
        <w:rPr>
          <w:highlight w:val="yellow"/>
          <w:rPrChange w:id="12" w:author="N. Shawoo" w:date="2020-09-10T00:35:00Z">
            <w:rPr/>
          </w:rPrChange>
        </w:rPr>
        <w:t>United State</w:t>
      </w:r>
      <w:r w:rsidR="00A92D34" w:rsidRPr="000D4641">
        <w:rPr>
          <w:highlight w:val="yellow"/>
          <w:rPrChange w:id="13" w:author="N. Shawoo" w:date="2020-09-10T00:35:00Z">
            <w:rPr/>
          </w:rPrChange>
        </w:rPr>
        <w:t xml:space="preserve">s of America </w:t>
      </w:r>
      <w:r w:rsidRPr="000D4641">
        <w:rPr>
          <w:highlight w:val="yellow"/>
          <w:rPrChange w:id="14" w:author="N. Shawoo" w:date="2020-09-10T00:35:00Z">
            <w:rPr/>
          </w:rPrChange>
        </w:rPr>
        <w:t xml:space="preserve">has proposed the idea of green computing and the roots of this idea were introduced by US Environmental Protection Agency. Some of the tech giants like AWS, Microsoft, Ali Baba are the largest </w:t>
      </w:r>
      <w:ins w:id="15" w:author="N. Shawoo" w:date="2020-09-10T00:33:00Z">
        <w:r w:rsidR="000D4641" w:rsidRPr="000D4641">
          <w:rPr>
            <w:highlight w:val="yellow"/>
            <w:rPrChange w:id="16" w:author="N. Shawoo" w:date="2020-09-10T00:35:00Z">
              <w:rPr/>
            </w:rPrChange>
          </w:rPr>
          <w:t>I</w:t>
        </w:r>
      </w:ins>
      <w:del w:id="17" w:author="N. Shawoo" w:date="2020-09-10T00:33:00Z">
        <w:r w:rsidRPr="000D4641" w:rsidDel="000D4641">
          <w:rPr>
            <w:highlight w:val="yellow"/>
            <w:rPrChange w:id="18" w:author="N. Shawoo" w:date="2020-09-10T00:35:00Z">
              <w:rPr/>
            </w:rPrChange>
          </w:rPr>
          <w:delText>i</w:delText>
        </w:r>
      </w:del>
      <w:r w:rsidRPr="000D4641">
        <w:rPr>
          <w:highlight w:val="yellow"/>
          <w:rPrChange w:id="19" w:author="N. Shawoo" w:date="2020-09-10T00:35:00Z">
            <w:rPr/>
          </w:rPrChange>
        </w:rPr>
        <w:t>nfrastru</w:t>
      </w:r>
      <w:r w:rsidR="00A92D34" w:rsidRPr="000D4641">
        <w:rPr>
          <w:highlight w:val="yellow"/>
          <w:rPrChange w:id="20" w:author="N. Shawoo" w:date="2020-09-10T00:35:00Z">
            <w:rPr/>
          </w:rPrChange>
        </w:rPr>
        <w:t>cture as a Se</w:t>
      </w:r>
      <w:r w:rsidR="00A92D34" w:rsidRPr="000D4641">
        <w:rPr>
          <w:highlight w:val="yellow"/>
          <w:rPrChange w:id="21" w:author="N. Shawoo" w:date="2020-09-10T00:35:00Z">
            <w:rPr/>
          </w:rPrChange>
        </w:rPr>
        <w:t>r</w:t>
      </w:r>
      <w:r w:rsidR="00A92D34" w:rsidRPr="000D4641">
        <w:rPr>
          <w:highlight w:val="yellow"/>
          <w:rPrChange w:id="22" w:author="N. Shawoo" w:date="2020-09-10T00:35:00Z">
            <w:rPr/>
          </w:rPrChange>
        </w:rPr>
        <w:t xml:space="preserve">vice </w:t>
      </w:r>
      <w:ins w:id="23" w:author="N. Shawoo" w:date="2020-09-10T00:33:00Z">
        <w:r w:rsidR="000D4641" w:rsidRPr="000D4641">
          <w:rPr>
            <w:highlight w:val="yellow"/>
            <w:rPrChange w:id="24" w:author="N. Shawoo" w:date="2020-09-10T00:35:00Z">
              <w:rPr/>
            </w:rPrChange>
          </w:rPr>
          <w:t xml:space="preserve">(IaaS) </w:t>
        </w:r>
      </w:ins>
      <w:r w:rsidR="00A92D34" w:rsidRPr="000D4641">
        <w:rPr>
          <w:highlight w:val="yellow"/>
          <w:rPrChange w:id="25" w:author="N. Shawoo" w:date="2020-09-10T00:35:00Z">
            <w:rPr/>
          </w:rPrChange>
        </w:rPr>
        <w:t>provider</w:t>
      </w:r>
      <w:r w:rsidRPr="000D4641">
        <w:rPr>
          <w:highlight w:val="yellow"/>
          <w:rPrChange w:id="26" w:author="N. Shawoo" w:date="2020-09-10T00:35:00Z">
            <w:rPr/>
          </w:rPrChange>
        </w:rPr>
        <w:t xml:space="preserve"> in US</w:t>
      </w:r>
      <w:r w:rsidR="00A92D34" w:rsidRPr="000D4641">
        <w:rPr>
          <w:highlight w:val="yellow"/>
          <w:rPrChange w:id="27" w:author="N. Shawoo" w:date="2020-09-10T00:35:00Z">
            <w:rPr/>
          </w:rPrChange>
        </w:rPr>
        <w:t>A</w:t>
      </w:r>
      <w:r w:rsidRPr="000D4641">
        <w:rPr>
          <w:highlight w:val="yellow"/>
          <w:rPrChange w:id="28" w:author="N. Shawoo" w:date="2020-09-10T00:35:00Z">
            <w:rPr/>
          </w:rPrChange>
        </w:rPr>
        <w:t xml:space="preserve"> and China.</w:t>
      </w:r>
      <w:del w:id="29" w:author="N. Shawoo" w:date="2020-09-10T00:35:00Z">
        <w:r w:rsidRPr="000D4641" w:rsidDel="000D4641">
          <w:rPr>
            <w:highlight w:val="yellow"/>
            <w:rPrChange w:id="30" w:author="N. Shawoo" w:date="2020-09-10T00:35:00Z">
              <w:rPr/>
            </w:rPrChange>
          </w:rPr>
          <w:delText xml:space="preserve"> </w:delText>
        </w:r>
      </w:del>
      <w:commentRangeEnd w:id="11"/>
      <w:r w:rsidR="002212E1">
        <w:rPr>
          <w:rStyle w:val="CommentReference"/>
        </w:rPr>
        <w:commentReference w:id="11"/>
      </w:r>
    </w:p>
    <w:p w14:paraId="3F3311FA" w14:textId="00646B3D" w:rsidR="006734A1" w:rsidRPr="000D4641" w:rsidDel="006734A1" w:rsidRDefault="00D81F7D" w:rsidP="002D06E4">
      <w:pPr>
        <w:pStyle w:val="bulletitem"/>
        <w:rPr>
          <w:del w:id="31" w:author="MMC" w:date="2020-09-10T14:50:00Z"/>
          <w:highlight w:val="yellow"/>
          <w:rPrChange w:id="32" w:author="N. Shawoo" w:date="2020-09-10T00:35:00Z">
            <w:rPr>
              <w:del w:id="33" w:author="MMC" w:date="2020-09-10T14:50:00Z"/>
            </w:rPr>
          </w:rPrChange>
        </w:rPr>
      </w:pPr>
      <w:ins w:id="34" w:author="MMC" w:date="2020-09-10T18:20:00Z">
        <w:r>
          <w:rPr>
            <w:highlight w:val="yellow"/>
          </w:rPr>
          <w:t>United States was</w:t>
        </w:r>
      </w:ins>
      <w:ins w:id="35" w:author="MMC" w:date="2020-09-10T18:21:00Z">
        <w:r>
          <w:rPr>
            <w:highlight w:val="yellow"/>
          </w:rPr>
          <w:t xml:space="preserve"> first country to take action </w:t>
        </w:r>
      </w:ins>
      <w:ins w:id="36" w:author="MMC" w:date="2020-09-10T19:39:00Z">
        <w:r w:rsidR="008A6BD0">
          <w:rPr>
            <w:highlight w:val="yellow"/>
          </w:rPr>
          <w:t xml:space="preserve">in response of </w:t>
        </w:r>
      </w:ins>
      <w:ins w:id="37" w:author="MMC" w:date="2020-09-10T18:21:00Z">
        <w:r>
          <w:rPr>
            <w:highlight w:val="yellow"/>
          </w:rPr>
          <w:t xml:space="preserve">impacts of computing on the environment by introducing </w:t>
        </w:r>
      </w:ins>
      <w:ins w:id="38" w:author="MMC" w:date="2020-09-10T18:22:00Z">
        <w:r>
          <w:rPr>
            <w:highlight w:val="yellow"/>
          </w:rPr>
          <w:t xml:space="preserve">Energy Star program and it has continue </w:t>
        </w:r>
      </w:ins>
      <w:ins w:id="39" w:author="MMC" w:date="2020-09-10T18:26:00Z">
        <w:r>
          <w:rPr>
            <w:highlight w:val="yellow"/>
          </w:rPr>
          <w:t>to</w:t>
        </w:r>
      </w:ins>
      <w:ins w:id="40" w:author="MMC" w:date="2020-09-10T18:22:00Z">
        <w:r>
          <w:rPr>
            <w:highlight w:val="yellow"/>
          </w:rPr>
          <w:t xml:space="preserve"> pr</w:t>
        </w:r>
        <w:r>
          <w:rPr>
            <w:highlight w:val="yellow"/>
          </w:rPr>
          <w:t>o</w:t>
        </w:r>
        <w:r>
          <w:rPr>
            <w:highlight w:val="yellow"/>
          </w:rPr>
          <w:t>gress</w:t>
        </w:r>
      </w:ins>
      <w:ins w:id="41" w:author="MMC" w:date="2020-09-10T18:26:00Z">
        <w:r>
          <w:rPr>
            <w:highlight w:val="yellow"/>
          </w:rPr>
          <w:t xml:space="preserve"> with initiatives</w:t>
        </w:r>
      </w:ins>
      <w:ins w:id="42" w:author="MMC" w:date="2020-09-10T18:22:00Z">
        <w:r>
          <w:rPr>
            <w:highlight w:val="yellow"/>
          </w:rPr>
          <w:t xml:space="preserve"> like Green Grid for </w:t>
        </w:r>
      </w:ins>
      <w:ins w:id="43" w:author="MMC" w:date="2020-09-10T18:23:00Z">
        <w:r>
          <w:rPr>
            <w:highlight w:val="yellow"/>
          </w:rPr>
          <w:t>efficiency of data centers</w:t>
        </w:r>
      </w:ins>
      <w:ins w:id="44" w:author="MMC" w:date="2020-09-10T18:24:00Z">
        <w:r>
          <w:rPr>
            <w:highlight w:val="yellow"/>
          </w:rPr>
          <w:t xml:space="preserve">, </w:t>
        </w:r>
      </w:ins>
      <w:ins w:id="45" w:author="MMC" w:date="2020-09-10T18:25:00Z">
        <w:r>
          <w:rPr>
            <w:highlight w:val="yellow"/>
          </w:rPr>
          <w:t>Electronic R</w:t>
        </w:r>
        <w:r>
          <w:rPr>
            <w:highlight w:val="yellow"/>
          </w:rPr>
          <w:t>e</w:t>
        </w:r>
        <w:r>
          <w:rPr>
            <w:highlight w:val="yellow"/>
          </w:rPr>
          <w:t>cycling program,</w:t>
        </w:r>
      </w:ins>
      <w:ins w:id="46" w:author="MMC" w:date="2020-09-10T18:23:00Z">
        <w:r>
          <w:rPr>
            <w:highlight w:val="yellow"/>
          </w:rPr>
          <w:t xml:space="preserve"> Climate Saver Computing initiative for </w:t>
        </w:r>
      </w:ins>
      <w:ins w:id="47" w:author="MMC" w:date="2020-09-10T18:24:00Z">
        <w:r>
          <w:rPr>
            <w:highlight w:val="yellow"/>
          </w:rPr>
          <w:t>better power utiliz</w:t>
        </w:r>
        <w:r>
          <w:rPr>
            <w:highlight w:val="yellow"/>
          </w:rPr>
          <w:t>a</w:t>
        </w:r>
        <w:r>
          <w:rPr>
            <w:highlight w:val="yellow"/>
          </w:rPr>
          <w:t>tion</w:t>
        </w:r>
      </w:ins>
      <w:ins w:id="48" w:author="MMC" w:date="2020-09-10T18:25:00Z">
        <w:r>
          <w:rPr>
            <w:highlight w:val="yellow"/>
          </w:rPr>
          <w:t>, etc.</w:t>
        </w:r>
      </w:ins>
      <w:ins w:id="49" w:author="MMC" w:date="2020-09-10T18:24:00Z">
        <w:r>
          <w:rPr>
            <w:highlight w:val="yellow"/>
          </w:rPr>
          <w:t xml:space="preserve"> </w:t>
        </w:r>
      </w:ins>
      <w:ins w:id="50" w:author="MMC" w:date="2020-09-10T19:32:00Z">
        <w:r w:rsidR="004D30FA">
          <w:rPr>
            <w:highlight w:val="yellow"/>
          </w:rPr>
          <w:t>Nearly all tech giants</w:t>
        </w:r>
      </w:ins>
      <w:ins w:id="51" w:author="MMC" w:date="2020-09-10T19:33:00Z">
        <w:r w:rsidR="004D30FA">
          <w:rPr>
            <w:highlight w:val="yellow"/>
          </w:rPr>
          <w:t xml:space="preserve"> and manufacturers</w:t>
        </w:r>
      </w:ins>
      <w:ins w:id="52" w:author="MMC" w:date="2020-09-10T19:32:00Z">
        <w:r w:rsidR="004D30FA">
          <w:rPr>
            <w:highlight w:val="yellow"/>
          </w:rPr>
          <w:t xml:space="preserve"> have adopted green computing pra</w:t>
        </w:r>
        <w:r w:rsidR="004D30FA">
          <w:rPr>
            <w:highlight w:val="yellow"/>
          </w:rPr>
          <w:t>c</w:t>
        </w:r>
        <w:r w:rsidR="004D30FA">
          <w:rPr>
            <w:highlight w:val="yellow"/>
          </w:rPr>
          <w:t>tices</w:t>
        </w:r>
      </w:ins>
      <w:ins w:id="53" w:author="MMC" w:date="2020-09-10T19:33:00Z">
        <w:r w:rsidR="004D30FA">
          <w:rPr>
            <w:highlight w:val="yellow"/>
          </w:rPr>
          <w:t xml:space="preserve"> </w:t>
        </w:r>
      </w:ins>
      <w:ins w:id="54" w:author="MMC" w:date="2020-09-10T19:34:00Z">
        <w:r w:rsidR="004D30FA">
          <w:rPr>
            <w:highlight w:val="yellow"/>
          </w:rPr>
          <w:t>such as clean energy production, efficient power consumption, virtualiz</w:t>
        </w:r>
        <w:r w:rsidR="004D30FA">
          <w:rPr>
            <w:highlight w:val="yellow"/>
          </w:rPr>
          <w:t>a</w:t>
        </w:r>
        <w:r w:rsidR="004D30FA">
          <w:rPr>
            <w:highlight w:val="yellow"/>
          </w:rPr>
          <w:t>tion</w:t>
        </w:r>
      </w:ins>
      <w:ins w:id="55" w:author="MMC" w:date="2020-09-10T19:35:00Z">
        <w:r w:rsidR="004D30FA">
          <w:rPr>
            <w:highlight w:val="yellow"/>
          </w:rPr>
          <w:t xml:space="preserve">, </w:t>
        </w:r>
        <w:proofErr w:type="spellStart"/>
        <w:r w:rsidR="004D30FA">
          <w:rPr>
            <w:highlight w:val="yellow"/>
          </w:rPr>
          <w:t>etc.</w:t>
        </w:r>
      </w:ins>
    </w:p>
    <w:p w14:paraId="1CF51D22" w14:textId="4CCD835A" w:rsidR="00F56164" w:rsidRDefault="00F56164" w:rsidP="002A1574">
      <w:pPr>
        <w:pStyle w:val="bulletitem"/>
        <w:rPr>
          <w:ins w:id="56" w:author="MMC" w:date="2020-09-09T22:22:00Z"/>
        </w:rPr>
      </w:pPr>
      <w:r w:rsidRPr="00BF3710">
        <w:t>In</w:t>
      </w:r>
      <w:proofErr w:type="spellEnd"/>
      <w:r w:rsidRPr="00BF3710">
        <w:t xml:space="preserve"> 2008, Germany</w:t>
      </w:r>
      <w:r w:rsidR="00A92D34">
        <w:t xml:space="preserve"> </w:t>
      </w:r>
      <w:r w:rsidRPr="00BF3710">
        <w:t>generated renewable resources</w:t>
      </w:r>
      <w:r>
        <w:t xml:space="preserve"> from </w:t>
      </w:r>
      <w:r w:rsidRPr="00BF3710">
        <w:t>14.2% of its electrical power</w:t>
      </w:r>
      <w:r>
        <w:t xml:space="preserve"> </w:t>
      </w:r>
      <w:r>
        <w:fldChar w:fldCharType="begin" w:fldLock="1"/>
      </w:r>
      <w:r>
        <w:instrText>ADDIN CSL_CITATION {"citationItems":[{"id":"ITEM-1","itemData":{"DOI":"10.1787/9789264169302-en","ISBN":"9789264169296","abstract":"Over the last decade, Germany has continued to promote ambitious environmental policies. While experiencing robust economic growth during most of the 2000s, Germany has made further progress in reducing the carbon, energy and resource intensities of its economy, bringing down emissions of air pollutants and greenhouse gases, and improving waste and water management. In some areas, such as water and air quality and biodiversity, progress has nevertheless not been sufficient to reach domestic and international objectives. Overall, Germany's environmental policies enjoy strong public support, and citizens are relatively satisfied with their environmental quality of life. Here, a report on OECD's third review of Germany's environmental performance that evaluates progress towards sustainable development and green growth, with a focus on policies that promote environmental innovation and tackle climate change, is presented.","author":[{"dropping-particle":"","family":"Anonymous","given":"","non-dropping-particle":"","parse-names":false,"suffix":""}],"container-title":"OECD Environmental Performance Reviews","id":"ITEM-1","issued":{"date-parts":[["2012"]]},"number-of-pages":"1-4,8-13,15-27,29-77,79-105,107-160","publisher":"Organisation for Economic Cooperation and Development (OECD)","title":"OECD Environmental Performance Reviews: Germany 2012","type":"report"},"uris":["http://www.mendeley.com/documents/?uuid=55935b2d-9d14-3b76-8c91-19b89e7e1833"]}],"mendeley":{"formattedCitation":"[21]","plainTextFormattedCitation":"[21]","previouslyFormattedCitation":"[21]"},"properties":{"noteIndex":0},"schema":"https://github.com/citation-style-language/schema/raw/master/csl-citation.json"}</w:instrText>
      </w:r>
      <w:r>
        <w:fldChar w:fldCharType="separate"/>
      </w:r>
      <w:r w:rsidRPr="00EF5132">
        <w:rPr>
          <w:noProof/>
        </w:rPr>
        <w:t>[21]</w:t>
      </w:r>
      <w:r>
        <w:fldChar w:fldCharType="end"/>
      </w:r>
      <w:r w:rsidRPr="00BF3710">
        <w:t xml:space="preserve">. </w:t>
      </w:r>
      <w:r>
        <w:t xml:space="preserve">Before this, in </w:t>
      </w:r>
      <w:r w:rsidRPr="00BF3710">
        <w:t xml:space="preserve">2002, </w:t>
      </w:r>
      <w:r>
        <w:t xml:space="preserve">this country </w:t>
      </w:r>
      <w:r w:rsidRPr="00BF3710">
        <w:t>adopted its </w:t>
      </w:r>
      <w:hyperlink r:id="rId12" w:tgtFrame="_blank" w:history="1">
        <w:r w:rsidRPr="00BF3710">
          <w:t>National Strategy for Su</w:t>
        </w:r>
        <w:r w:rsidRPr="00BF3710">
          <w:t>s</w:t>
        </w:r>
        <w:r w:rsidRPr="00BF3710">
          <w:t>tainable Development</w:t>
        </w:r>
      </w:hyperlink>
      <w:r>
        <w:t xml:space="preserve"> and </w:t>
      </w:r>
      <w:r w:rsidR="002A1574">
        <w:t>created</w:t>
      </w:r>
      <w:r>
        <w:t xml:space="preserve"> this</w:t>
      </w:r>
      <w:r w:rsidRPr="00BF3710">
        <w:t xml:space="preserve"> sustainability a guiding </w:t>
      </w:r>
      <w:r>
        <w:t>rule</w:t>
      </w:r>
      <w:r w:rsidRPr="00BF3710">
        <w:t xml:space="preserve"> for national policies. The</w:t>
      </w:r>
      <w:r>
        <w:t>se</w:t>
      </w:r>
      <w:r w:rsidRPr="00BF3710">
        <w:t xml:space="preserve"> key </w:t>
      </w:r>
      <w:r>
        <w:t>components</w:t>
      </w:r>
      <w:r w:rsidRPr="00BF3710">
        <w:t xml:space="preserve"> are expanding the </w:t>
      </w:r>
      <w:r>
        <w:t>wide</w:t>
      </w:r>
      <w:r w:rsidR="00A92D34">
        <w:t>spread</w:t>
      </w:r>
      <w:r>
        <w:t xml:space="preserve"> use of renewable r</w:t>
      </w:r>
      <w:r>
        <w:t>e</w:t>
      </w:r>
      <w:r>
        <w:t xml:space="preserve">sources and making </w:t>
      </w:r>
      <w:r w:rsidRPr="00BF3710">
        <w:t>energy efficiency</w:t>
      </w:r>
      <w:r>
        <w:t xml:space="preserve"> at high level</w:t>
      </w:r>
      <w:r w:rsidRPr="00BF3710">
        <w:t xml:space="preserve">. Germany </w:t>
      </w:r>
      <w:r>
        <w:t>wishes</w:t>
      </w:r>
      <w:r w:rsidRPr="00BF3710">
        <w:t xml:space="preserve"> to </w:t>
      </w:r>
      <w:r>
        <w:t>reach the height of expanding the use of reusable resources from 17% to 80%</w:t>
      </w:r>
      <w:r w:rsidRPr="00BF3710">
        <w:t xml:space="preserve"> in 2050, while completely </w:t>
      </w:r>
      <w:r>
        <w:t>c</w:t>
      </w:r>
      <w:r w:rsidRPr="00BF3710">
        <w:t xml:space="preserve">hasing </w:t>
      </w:r>
      <w:r>
        <w:t xml:space="preserve">100% </w:t>
      </w:r>
      <w:r w:rsidRPr="00BF3710">
        <w:t xml:space="preserve">electricity production from nuclear power plants by 2022. </w:t>
      </w:r>
      <w:r w:rsidR="000D4641">
        <w:t xml:space="preserve">Also, </w:t>
      </w:r>
      <w:r>
        <w:t xml:space="preserve">it aims to cut </w:t>
      </w:r>
      <w:r w:rsidRPr="00BF3710">
        <w:t xml:space="preserve">Greenhouse gas (GHG) emissions </w:t>
      </w:r>
      <w:r>
        <w:t xml:space="preserve">from ICT industry </w:t>
      </w:r>
      <w:r w:rsidRPr="00BF3710">
        <w:t>by 40% by 2020 and at least 80% by 2050. </w:t>
      </w:r>
    </w:p>
    <w:p w14:paraId="68E7E6B2" w14:textId="5578265A" w:rsidR="007E1014" w:rsidRPr="00B54B28" w:rsidRDefault="007E1014" w:rsidP="00D81F7D">
      <w:pPr>
        <w:pStyle w:val="bulletitem"/>
        <w:rPr>
          <w:ins w:id="57" w:author="MMC" w:date="2020-09-09T22:22:00Z"/>
          <w:rPrChange w:id="58" w:author="MMC" w:date="2020-09-10T16:38:00Z">
            <w:rPr>
              <w:ins w:id="59" w:author="MMC" w:date="2020-09-09T22:22:00Z"/>
              <w:rFonts w:asciiTheme="minorHAnsi" w:hAnsiTheme="minorHAnsi" w:cstheme="minorHAnsi"/>
              <w:color w:val="0E101A"/>
            </w:rPr>
          </w:rPrChange>
        </w:rPr>
        <w:pPrChange w:id="60" w:author="MMC" w:date="2020-09-10T18:19:00Z">
          <w:pPr>
            <w:pStyle w:val="NormalWeb"/>
            <w:spacing w:before="0" w:beforeAutospacing="0" w:after="0" w:afterAutospacing="0"/>
          </w:pPr>
        </w:pPrChange>
      </w:pPr>
      <w:ins w:id="61" w:author="MMC" w:date="2020-09-09T22:22:00Z">
        <w:r w:rsidRPr="00B54B28">
          <w:rPr>
            <w:rPrChange w:id="62" w:author="MMC" w:date="2020-09-10T16:38:00Z">
              <w:rPr>
                <w:rFonts w:asciiTheme="minorHAnsi" w:hAnsiTheme="minorHAnsi" w:cstheme="minorHAnsi"/>
                <w:color w:val="0E101A"/>
              </w:rPr>
            </w:rPrChange>
          </w:rPr>
          <w:t>UK Government introduced Greening Government Commitment in March 2011[(HM Government Cabinet Office 2011)] that reflects the government’s pol</w:t>
        </w:r>
        <w:r w:rsidRPr="00B54B28">
          <w:rPr>
            <w:rPrChange w:id="63" w:author="MMC" w:date="2020-09-10T16:38:00Z">
              <w:rPr>
                <w:rFonts w:asciiTheme="minorHAnsi" w:hAnsiTheme="minorHAnsi" w:cstheme="minorHAnsi"/>
                <w:color w:val="0E101A"/>
              </w:rPr>
            </w:rPrChange>
          </w:rPr>
          <w:t>i</w:t>
        </w:r>
        <w:r w:rsidRPr="00B54B28">
          <w:rPr>
            <w:rPrChange w:id="64" w:author="MMC" w:date="2020-09-10T16:38:00Z">
              <w:rPr>
                <w:rFonts w:asciiTheme="minorHAnsi" w:hAnsiTheme="minorHAnsi" w:cstheme="minorHAnsi"/>
                <w:color w:val="0E101A"/>
              </w:rPr>
            </w:rPrChange>
          </w:rPr>
          <w:t>cies about a substantial reduction in e-waste and greenhouse gas emission. Co</w:t>
        </w:r>
        <w:r w:rsidRPr="00B54B28">
          <w:rPr>
            <w:rPrChange w:id="65" w:author="MMC" w:date="2020-09-10T16:38:00Z">
              <w:rPr>
                <w:rFonts w:asciiTheme="minorHAnsi" w:hAnsiTheme="minorHAnsi" w:cstheme="minorHAnsi"/>
                <w:color w:val="0E101A"/>
              </w:rPr>
            </w:rPrChange>
          </w:rPr>
          <w:t>m</w:t>
        </w:r>
        <w:r w:rsidRPr="00B54B28">
          <w:rPr>
            <w:rPrChange w:id="66" w:author="MMC" w:date="2020-09-10T16:38:00Z">
              <w:rPr>
                <w:rFonts w:asciiTheme="minorHAnsi" w:hAnsiTheme="minorHAnsi" w:cstheme="minorHAnsi"/>
                <w:color w:val="0E101A"/>
              </w:rPr>
            </w:rPrChange>
          </w:rPr>
          <w:t>mitments stated there include the Government’s encouragement for the manufa</w:t>
        </w:r>
        <w:r w:rsidRPr="00B54B28">
          <w:rPr>
            <w:rPrChange w:id="67" w:author="MMC" w:date="2020-09-10T16:38:00Z">
              <w:rPr>
                <w:rFonts w:asciiTheme="minorHAnsi" w:hAnsiTheme="minorHAnsi" w:cstheme="minorHAnsi"/>
                <w:color w:val="0E101A"/>
              </w:rPr>
            </w:rPrChange>
          </w:rPr>
          <w:t>c</w:t>
        </w:r>
        <w:r w:rsidRPr="00B54B28">
          <w:rPr>
            <w:rPrChange w:id="68" w:author="MMC" w:date="2020-09-10T16:38:00Z">
              <w:rPr>
                <w:rFonts w:asciiTheme="minorHAnsi" w:hAnsiTheme="minorHAnsi" w:cstheme="minorHAnsi"/>
                <w:color w:val="0E101A"/>
              </w:rPr>
            </w:rPrChange>
          </w:rPr>
          <w:t>turing of ‘greener’ IT products, proactive management, and reduction of gree</w:t>
        </w:r>
        <w:r w:rsidRPr="00B54B28">
          <w:rPr>
            <w:rPrChange w:id="69" w:author="MMC" w:date="2020-09-10T16:38:00Z">
              <w:rPr>
                <w:rFonts w:asciiTheme="minorHAnsi" w:hAnsiTheme="minorHAnsi" w:cstheme="minorHAnsi"/>
                <w:color w:val="0E101A"/>
              </w:rPr>
            </w:rPrChange>
          </w:rPr>
          <w:t>n</w:t>
        </w:r>
        <w:r w:rsidRPr="00B54B28">
          <w:rPr>
            <w:rPrChange w:id="70" w:author="MMC" w:date="2020-09-10T16:38:00Z">
              <w:rPr>
                <w:rFonts w:asciiTheme="minorHAnsi" w:hAnsiTheme="minorHAnsi" w:cstheme="minorHAnsi"/>
                <w:color w:val="0E101A"/>
              </w:rPr>
            </w:rPrChange>
          </w:rPr>
          <w:t>house gas emission and to ensure reuse of ICT products. It also frames the strat</w:t>
        </w:r>
        <w:r w:rsidRPr="00B54B28">
          <w:rPr>
            <w:rPrChange w:id="71" w:author="MMC" w:date="2020-09-10T16:38:00Z">
              <w:rPr>
                <w:rFonts w:asciiTheme="minorHAnsi" w:hAnsiTheme="minorHAnsi" w:cstheme="minorHAnsi"/>
                <w:color w:val="0E101A"/>
              </w:rPr>
            </w:rPrChange>
          </w:rPr>
          <w:t>e</w:t>
        </w:r>
        <w:r w:rsidRPr="00B54B28">
          <w:rPr>
            <w:rPrChange w:id="72" w:author="MMC" w:date="2020-09-10T16:38:00Z">
              <w:rPr>
                <w:rFonts w:asciiTheme="minorHAnsi" w:hAnsiTheme="minorHAnsi" w:cstheme="minorHAnsi"/>
                <w:color w:val="0E101A"/>
              </w:rPr>
            </w:rPrChange>
          </w:rPr>
          <w:t>gies for exploiting green ICT in Government operations and the public sector fo</w:t>
        </w:r>
        <w:r w:rsidRPr="00B54B28">
          <w:rPr>
            <w:rPrChange w:id="73" w:author="MMC" w:date="2020-09-10T16:38:00Z">
              <w:rPr>
                <w:rFonts w:asciiTheme="minorHAnsi" w:hAnsiTheme="minorHAnsi" w:cstheme="minorHAnsi"/>
                <w:color w:val="0E101A"/>
              </w:rPr>
            </w:rPrChange>
          </w:rPr>
          <w:t>r</w:t>
        </w:r>
        <w:r w:rsidRPr="00B54B28">
          <w:rPr>
            <w:rPrChange w:id="74" w:author="MMC" w:date="2020-09-10T16:38:00Z">
              <w:rPr>
                <w:rFonts w:asciiTheme="minorHAnsi" w:hAnsiTheme="minorHAnsi" w:cstheme="minorHAnsi"/>
                <w:color w:val="0E101A"/>
              </w:rPr>
            </w:rPrChange>
          </w:rPr>
          <w:t xml:space="preserve">mulated for Data centers, End-users, Public services networks, and cloud </w:t>
        </w:r>
        <w:commentRangeStart w:id="75"/>
        <w:r w:rsidRPr="00B54B28">
          <w:rPr>
            <w:rPrChange w:id="76" w:author="MMC" w:date="2020-09-10T16:38:00Z">
              <w:rPr>
                <w:rFonts w:asciiTheme="minorHAnsi" w:hAnsiTheme="minorHAnsi" w:cstheme="minorHAnsi"/>
                <w:color w:val="0E101A"/>
              </w:rPr>
            </w:rPrChange>
          </w:rPr>
          <w:t>comp</w:t>
        </w:r>
        <w:r w:rsidRPr="00B54B28">
          <w:rPr>
            <w:rPrChange w:id="77" w:author="MMC" w:date="2020-09-10T16:38:00Z">
              <w:rPr>
                <w:rFonts w:asciiTheme="minorHAnsi" w:hAnsiTheme="minorHAnsi" w:cstheme="minorHAnsi"/>
                <w:color w:val="0E101A"/>
              </w:rPr>
            </w:rPrChange>
          </w:rPr>
          <w:t>u</w:t>
        </w:r>
        <w:r w:rsidRPr="00B54B28">
          <w:rPr>
            <w:rPrChange w:id="78" w:author="MMC" w:date="2020-09-10T16:38:00Z">
              <w:rPr>
                <w:rFonts w:asciiTheme="minorHAnsi" w:hAnsiTheme="minorHAnsi" w:cstheme="minorHAnsi"/>
                <w:color w:val="0E101A"/>
              </w:rPr>
            </w:rPrChange>
          </w:rPr>
          <w:t>ting</w:t>
        </w:r>
      </w:ins>
      <w:commentRangeEnd w:id="75"/>
      <w:r w:rsidR="000D4641" w:rsidRPr="00B54B28">
        <w:rPr>
          <w:rPrChange w:id="79" w:author="MMC" w:date="2020-09-10T16:38:00Z">
            <w:rPr>
              <w:rStyle w:val="CommentReference"/>
            </w:rPr>
          </w:rPrChange>
        </w:rPr>
        <w:commentReference w:id="75"/>
      </w:r>
      <w:ins w:id="80" w:author="MMC" w:date="2020-09-09T22:22:00Z">
        <w:r w:rsidRPr="00B54B28">
          <w:rPr>
            <w:rPrChange w:id="81" w:author="MMC" w:date="2020-09-10T16:38:00Z">
              <w:rPr>
                <w:rFonts w:asciiTheme="minorHAnsi" w:hAnsiTheme="minorHAnsi" w:cstheme="minorHAnsi"/>
                <w:color w:val="0E101A"/>
              </w:rPr>
            </w:rPrChange>
          </w:rPr>
          <w:t>.</w:t>
        </w:r>
      </w:ins>
      <w:ins w:id="82" w:author="MMC" w:date="2020-09-10T16:36:00Z">
        <w:r w:rsidR="00B54B28" w:rsidRPr="00B54B28">
          <w:rPr>
            <w:rPrChange w:id="83" w:author="MMC" w:date="2020-09-10T16:38:00Z">
              <w:rPr>
                <w:rFonts w:asciiTheme="minorHAnsi" w:hAnsiTheme="minorHAnsi" w:cstheme="minorHAnsi"/>
                <w:color w:val="0E101A"/>
              </w:rPr>
            </w:rPrChange>
          </w:rPr>
          <w:t xml:space="preserve"> Following are the strategies </w:t>
        </w:r>
      </w:ins>
      <w:ins w:id="84" w:author="MMC" w:date="2020-09-10T16:37:00Z">
        <w:r w:rsidR="00B54B28" w:rsidRPr="00B54B28">
          <w:rPr>
            <w:rPrChange w:id="85" w:author="MMC" w:date="2020-09-10T16:38:00Z">
              <w:rPr>
                <w:rFonts w:asciiTheme="minorHAnsi" w:hAnsiTheme="minorHAnsi" w:cstheme="minorHAnsi"/>
                <w:color w:val="0E101A"/>
              </w:rPr>
            </w:rPrChange>
          </w:rPr>
          <w:t>govt. has framed to</w:t>
        </w:r>
      </w:ins>
      <w:ins w:id="86" w:author="MMC" w:date="2020-09-10T19:36:00Z">
        <w:r w:rsidR="004D30FA">
          <w:t xml:space="preserve"> </w:t>
        </w:r>
      </w:ins>
      <w:ins w:id="87" w:author="MMC" w:date="2020-09-10T19:35:00Z">
        <w:r w:rsidR="004D30FA">
          <w:t>encourage</w:t>
        </w:r>
      </w:ins>
      <w:ins w:id="88" w:author="MMC" w:date="2020-09-10T19:36:00Z">
        <w:r w:rsidR="004D30FA">
          <w:t xml:space="preserve"> pract</w:t>
        </w:r>
      </w:ins>
      <w:ins w:id="89" w:author="MMC" w:date="2020-09-10T19:37:00Z">
        <w:r w:rsidR="004D30FA">
          <w:t>ice of</w:t>
        </w:r>
      </w:ins>
      <w:ins w:id="90" w:author="MMC" w:date="2020-09-10T16:37:00Z">
        <w:r w:rsidR="00B54B28" w:rsidRPr="00B54B28">
          <w:rPr>
            <w:rPrChange w:id="91" w:author="MMC" w:date="2020-09-10T16:38:00Z">
              <w:rPr>
                <w:rFonts w:asciiTheme="minorHAnsi" w:hAnsiTheme="minorHAnsi" w:cstheme="minorHAnsi"/>
                <w:color w:val="0E101A"/>
              </w:rPr>
            </w:rPrChange>
          </w:rPr>
          <w:t xml:space="preserve"> Green Computing</w:t>
        </w:r>
      </w:ins>
      <w:ins w:id="92" w:author="MMC" w:date="2020-09-10T19:36:00Z">
        <w:r w:rsidR="004D30FA">
          <w:t xml:space="preserve"> at all levels</w:t>
        </w:r>
      </w:ins>
      <w:ins w:id="93" w:author="MMC" w:date="2020-09-10T16:38:00Z">
        <w:r w:rsidR="00B54B28" w:rsidRPr="00B54B28">
          <w:rPr>
            <w:rPrChange w:id="94" w:author="MMC" w:date="2020-09-10T16:38:00Z">
              <w:rPr>
                <w:rFonts w:asciiTheme="minorHAnsi" w:hAnsiTheme="minorHAnsi" w:cstheme="minorHAnsi"/>
                <w:color w:val="0E101A"/>
              </w:rPr>
            </w:rPrChange>
          </w:rPr>
          <w:t>:</w:t>
        </w:r>
      </w:ins>
    </w:p>
    <w:p w14:paraId="238A36D3" w14:textId="77777777" w:rsidR="007E1014" w:rsidRPr="00B54B28" w:rsidRDefault="007E1014" w:rsidP="007E1014">
      <w:pPr>
        <w:numPr>
          <w:ilvl w:val="0"/>
          <w:numId w:val="22"/>
        </w:numPr>
        <w:overflowPunct/>
        <w:autoSpaceDE/>
        <w:autoSpaceDN/>
        <w:adjustRightInd/>
        <w:spacing w:line="240" w:lineRule="auto"/>
        <w:jc w:val="left"/>
        <w:textAlignment w:val="auto"/>
        <w:rPr>
          <w:ins w:id="95" w:author="MMC" w:date="2020-09-09T22:22:00Z"/>
          <w:rPrChange w:id="96" w:author="MMC" w:date="2020-09-10T16:38:00Z">
            <w:rPr>
              <w:ins w:id="97" w:author="MMC" w:date="2020-09-09T22:22:00Z"/>
              <w:rFonts w:asciiTheme="minorHAnsi" w:hAnsiTheme="minorHAnsi" w:cstheme="minorHAnsi"/>
              <w:color w:val="0E101A"/>
            </w:rPr>
          </w:rPrChange>
        </w:rPr>
      </w:pPr>
      <w:ins w:id="98" w:author="MMC" w:date="2020-09-09T22:22:00Z">
        <w:r w:rsidRPr="00B54B28">
          <w:rPr>
            <w:rPrChange w:id="99" w:author="MMC" w:date="2020-09-10T16:38:00Z">
              <w:rPr>
                <w:rFonts w:asciiTheme="minorHAnsi" w:hAnsiTheme="minorHAnsi" w:cstheme="minorHAnsi"/>
                <w:color w:val="0E101A"/>
              </w:rPr>
            </w:rPrChange>
          </w:rPr>
          <w:t>UK Government has planned to come up with their app store for gover</w:t>
        </w:r>
        <w:r w:rsidRPr="00B54B28">
          <w:rPr>
            <w:rPrChange w:id="100" w:author="MMC" w:date="2020-09-10T16:38:00Z">
              <w:rPr>
                <w:rFonts w:asciiTheme="minorHAnsi" w:hAnsiTheme="minorHAnsi" w:cstheme="minorHAnsi"/>
                <w:color w:val="0E101A"/>
              </w:rPr>
            </w:rPrChange>
          </w:rPr>
          <w:t>n</w:t>
        </w:r>
        <w:r w:rsidRPr="00B54B28">
          <w:rPr>
            <w:rPrChange w:id="101" w:author="MMC" w:date="2020-09-10T16:38:00Z">
              <w:rPr>
                <w:rFonts w:asciiTheme="minorHAnsi" w:hAnsiTheme="minorHAnsi" w:cstheme="minorHAnsi"/>
                <w:color w:val="0E101A"/>
              </w:rPr>
            </w:rPrChange>
          </w:rPr>
          <w:t>ment applications to restrict the redundancy and duplication of applic</w:t>
        </w:r>
        <w:r w:rsidRPr="00B54B28">
          <w:rPr>
            <w:rPrChange w:id="102" w:author="MMC" w:date="2020-09-10T16:38:00Z">
              <w:rPr>
                <w:rFonts w:asciiTheme="minorHAnsi" w:hAnsiTheme="minorHAnsi" w:cstheme="minorHAnsi"/>
                <w:color w:val="0E101A"/>
              </w:rPr>
            </w:rPrChange>
          </w:rPr>
          <w:t>a</w:t>
        </w:r>
        <w:r w:rsidRPr="00B54B28">
          <w:rPr>
            <w:rPrChange w:id="103" w:author="MMC" w:date="2020-09-10T16:38:00Z">
              <w:rPr>
                <w:rFonts w:asciiTheme="minorHAnsi" w:hAnsiTheme="minorHAnsi" w:cstheme="minorHAnsi"/>
                <w:color w:val="0E101A"/>
              </w:rPr>
            </w:rPrChange>
          </w:rPr>
          <w:t>tions. This will ultimately lower energy consumption and resource usage.</w:t>
        </w:r>
      </w:ins>
    </w:p>
    <w:p w14:paraId="0865EF4F" w14:textId="77777777" w:rsidR="007E1014" w:rsidRPr="00B54B28" w:rsidRDefault="007E1014" w:rsidP="007E1014">
      <w:pPr>
        <w:numPr>
          <w:ilvl w:val="0"/>
          <w:numId w:val="22"/>
        </w:numPr>
        <w:overflowPunct/>
        <w:autoSpaceDE/>
        <w:autoSpaceDN/>
        <w:adjustRightInd/>
        <w:spacing w:line="240" w:lineRule="auto"/>
        <w:jc w:val="left"/>
        <w:textAlignment w:val="auto"/>
        <w:rPr>
          <w:ins w:id="104" w:author="MMC" w:date="2020-09-09T22:22:00Z"/>
          <w:rPrChange w:id="105" w:author="MMC" w:date="2020-09-10T16:38:00Z">
            <w:rPr>
              <w:ins w:id="106" w:author="MMC" w:date="2020-09-09T22:22:00Z"/>
              <w:rFonts w:asciiTheme="minorHAnsi" w:hAnsiTheme="minorHAnsi" w:cstheme="minorHAnsi"/>
              <w:color w:val="0E101A"/>
            </w:rPr>
          </w:rPrChange>
        </w:rPr>
      </w:pPr>
      <w:ins w:id="107" w:author="MMC" w:date="2020-09-09T22:22:00Z">
        <w:r w:rsidRPr="00B54B28">
          <w:rPr>
            <w:rPrChange w:id="108" w:author="MMC" w:date="2020-09-10T16:38:00Z">
              <w:rPr>
                <w:rFonts w:asciiTheme="minorHAnsi" w:hAnsiTheme="minorHAnsi" w:cstheme="minorHAnsi"/>
                <w:color w:val="0E101A"/>
              </w:rPr>
            </w:rPrChange>
          </w:rPr>
          <w:t>Data centers consolidation is enforced along with the adaptation of cloud computing which will minimize the energy requirements.</w:t>
        </w:r>
      </w:ins>
    </w:p>
    <w:p w14:paraId="499A5515" w14:textId="77777777" w:rsidR="007E1014" w:rsidRPr="00B54B28" w:rsidRDefault="007E1014" w:rsidP="007E1014">
      <w:pPr>
        <w:numPr>
          <w:ilvl w:val="0"/>
          <w:numId w:val="22"/>
        </w:numPr>
        <w:overflowPunct/>
        <w:autoSpaceDE/>
        <w:autoSpaceDN/>
        <w:adjustRightInd/>
        <w:spacing w:line="240" w:lineRule="auto"/>
        <w:jc w:val="left"/>
        <w:textAlignment w:val="auto"/>
        <w:rPr>
          <w:ins w:id="109" w:author="MMC" w:date="2020-09-09T22:22:00Z"/>
          <w:rPrChange w:id="110" w:author="MMC" w:date="2020-09-10T16:38:00Z">
            <w:rPr>
              <w:ins w:id="111" w:author="MMC" w:date="2020-09-09T22:22:00Z"/>
              <w:rFonts w:asciiTheme="minorHAnsi" w:hAnsiTheme="minorHAnsi" w:cstheme="minorHAnsi"/>
              <w:color w:val="0E101A"/>
            </w:rPr>
          </w:rPrChange>
        </w:rPr>
      </w:pPr>
      <w:ins w:id="112" w:author="MMC" w:date="2020-09-09T22:22:00Z">
        <w:r w:rsidRPr="00B54B28">
          <w:rPr>
            <w:rPrChange w:id="113" w:author="MMC" w:date="2020-09-10T16:38:00Z">
              <w:rPr>
                <w:rFonts w:asciiTheme="minorHAnsi" w:hAnsiTheme="minorHAnsi" w:cstheme="minorHAnsi"/>
                <w:color w:val="0E101A"/>
              </w:rPr>
            </w:rPrChange>
          </w:rPr>
          <w:t>The government has also urged end-users to follow the standards about the purchase, management, and disposal of devices.</w:t>
        </w:r>
      </w:ins>
    </w:p>
    <w:p w14:paraId="40BEE6FD" w14:textId="77777777" w:rsidR="007E1014" w:rsidRPr="00B54B28" w:rsidRDefault="007E1014" w:rsidP="007E1014">
      <w:pPr>
        <w:pStyle w:val="NormalWeb"/>
        <w:spacing w:before="0" w:beforeAutospacing="0" w:after="0" w:afterAutospacing="0"/>
        <w:rPr>
          <w:ins w:id="114" w:author="MMC" w:date="2020-09-09T22:22:00Z"/>
          <w:sz w:val="20"/>
          <w:szCs w:val="20"/>
          <w:rPrChange w:id="115" w:author="MMC" w:date="2020-09-10T16:38:00Z">
            <w:rPr>
              <w:ins w:id="116" w:author="MMC" w:date="2020-09-09T22:22:00Z"/>
              <w:rFonts w:asciiTheme="minorHAnsi" w:hAnsiTheme="minorHAnsi" w:cstheme="minorHAnsi"/>
              <w:color w:val="0E101A"/>
            </w:rPr>
          </w:rPrChange>
        </w:rPr>
      </w:pPr>
      <w:ins w:id="117" w:author="MMC" w:date="2020-09-09T22:22:00Z">
        <w:r w:rsidRPr="00B54B28">
          <w:rPr>
            <w:sz w:val="20"/>
            <w:szCs w:val="20"/>
            <w:rPrChange w:id="118" w:author="MMC" w:date="2020-09-10T16:38:00Z">
              <w:rPr>
                <w:rFonts w:asciiTheme="minorHAnsi" w:hAnsiTheme="minorHAnsi" w:cstheme="minorHAnsi"/>
                <w:color w:val="0E101A"/>
              </w:rPr>
            </w:rPrChange>
          </w:rPr>
          <w:t> The document also reveals the outcomes of strategies implemented until then. There was a reduction in carbon emission up to 13.8% in twelve months. Later on, these policies and strategies were restated for the next financial year as there was the pr</w:t>
        </w:r>
        <w:r w:rsidRPr="00B54B28">
          <w:rPr>
            <w:sz w:val="20"/>
            <w:szCs w:val="20"/>
            <w:rPrChange w:id="119" w:author="MMC" w:date="2020-09-10T16:38:00Z">
              <w:rPr>
                <w:rFonts w:asciiTheme="minorHAnsi" w:hAnsiTheme="minorHAnsi" w:cstheme="minorHAnsi"/>
                <w:color w:val="0E101A"/>
              </w:rPr>
            </w:rPrChange>
          </w:rPr>
          <w:t>o</w:t>
        </w:r>
        <w:r w:rsidRPr="00B54B28">
          <w:rPr>
            <w:sz w:val="20"/>
            <w:szCs w:val="20"/>
            <w:rPrChange w:id="120" w:author="MMC" w:date="2020-09-10T16:38:00Z">
              <w:rPr>
                <w:rFonts w:asciiTheme="minorHAnsi" w:hAnsiTheme="minorHAnsi" w:cstheme="minorHAnsi"/>
                <w:color w:val="0E101A"/>
              </w:rPr>
            </w:rPrChange>
          </w:rPr>
          <w:t>gress of savings of £159 million as a result of imposing those policies.</w:t>
        </w:r>
      </w:ins>
    </w:p>
    <w:p w14:paraId="62E15F94" w14:textId="670B9E45" w:rsidR="007E1014" w:rsidRPr="00B55E16" w:rsidRDefault="007E1014" w:rsidP="007E1014">
      <w:pPr>
        <w:pStyle w:val="bulletitem"/>
        <w:rPr>
          <w:ins w:id="121" w:author="MMC" w:date="2020-09-09T22:22:00Z"/>
        </w:rPr>
      </w:pPr>
      <w:ins w:id="122" w:author="MMC" w:date="2020-09-09T22:22:00Z">
        <w:r w:rsidRPr="00B55E16">
          <w:t>Japan is among the nations that are massively investing in the ICT sector. It was Japan</w:t>
        </w:r>
        <w:r>
          <w:t xml:space="preserve"> </w:t>
        </w:r>
        <w:commentRangeStart w:id="123"/>
        <w:r>
          <w:t>[</w:t>
        </w:r>
        <w:r>
          <w:fldChar w:fldCharType="begin" w:fldLock="1"/>
        </w:r>
      </w:ins>
      <w:r w:rsidR="00513BF3">
        <w:instrText>ADDIN CSL_CITATION {"citationItems":[{"id":"ITEM-1","itemData":{"URL":"https://www.japanfs.org/en/news/archives/news_id028756.html","accessed":{"date-parts":[["2020","9","9"]]},"id":"ITEM-1","issued":{"date-parts":[["0"]]},"title":"Green Information Technology Taking Off in Japan | Japan for Sustainability","type":"webpage"},"uris":["http://www.mendeley.com/documents/?uuid=ab24b328-6bf8-3367-a7f9-df062f88caf5"]}],"mendeley":{"formattedCitation":"[22]","plainTextFormattedCitation":"[22]","previouslyFormattedCitation":"[22]"},"properties":{"noteIndex":0},"schema":"https://github.com/citation-style-language/schema/raw/master/csl-citation.json"}</w:instrText>
      </w:r>
      <w:ins w:id="124" w:author="MMC" w:date="2020-09-09T22:22:00Z">
        <w:r>
          <w:fldChar w:fldCharType="separate"/>
        </w:r>
      </w:ins>
      <w:r w:rsidR="008B6FCB" w:rsidRPr="008B6FCB">
        <w:rPr>
          <w:noProof/>
        </w:rPr>
        <w:t>[22]</w:t>
      </w:r>
      <w:ins w:id="125" w:author="MMC" w:date="2020-09-09T22:22:00Z">
        <w:r>
          <w:fldChar w:fldCharType="end"/>
        </w:r>
      </w:ins>
      <w:commentRangeEnd w:id="123"/>
      <w:r w:rsidR="000D4641" w:rsidRPr="00B54B28">
        <w:rPr>
          <w:rPrChange w:id="126" w:author="MMC" w:date="2020-09-10T16:38:00Z">
            <w:rPr>
              <w:rStyle w:val="CommentReference"/>
            </w:rPr>
          </w:rPrChange>
        </w:rPr>
        <w:commentReference w:id="123"/>
      </w:r>
      <w:ins w:id="127" w:author="MMC" w:date="2020-09-09T22:22:00Z">
        <w:r>
          <w:t>]</w:t>
        </w:r>
        <w:r w:rsidRPr="00B55E16">
          <w:t xml:space="preserve"> who followed the US’ Energy Star Program with the help of the PC Green Label System that indicates the environment-friendliness of personal co</w:t>
        </w:r>
        <w:r w:rsidRPr="00B55E16">
          <w:t>m</w:t>
        </w:r>
        <w:r w:rsidRPr="00B55E16">
          <w:t>puters. In 2007, Green IT Initiative was introduced to enhance the collaboration b</w:t>
        </w:r>
        <w:r w:rsidRPr="00B55E16">
          <w:t>e</w:t>
        </w:r>
        <w:r w:rsidRPr="00B55E16">
          <w:t>tween industry, academia, and government to address the manufacturing of IT products that are energy saving. In 2008, the Green IT Project under the banner of New Energy and Industrial Technology Development Organization (NEDO), with a budget of three billion yen ($33 million) was introduced to cut down ele</w:t>
        </w:r>
        <w:r w:rsidRPr="00B55E16">
          <w:t>c</w:t>
        </w:r>
        <w:r w:rsidRPr="00B55E16">
          <w:t>tricity consumption of data centers and networking systems up to 30 percent.</w:t>
        </w:r>
      </w:ins>
    </w:p>
    <w:p w14:paraId="0A6F0F4D" w14:textId="2567C412" w:rsidR="007E1014" w:rsidRDefault="007E1014" w:rsidP="007E1014">
      <w:pPr>
        <w:pStyle w:val="bulletitem"/>
        <w:rPr>
          <w:ins w:id="128" w:author="MMC" w:date="2020-09-09T22:22:00Z"/>
        </w:rPr>
      </w:pPr>
      <w:ins w:id="129" w:author="MMC" w:date="2020-09-09T22:22:00Z">
        <w:r w:rsidRPr="00B55E16">
          <w:t>South Korea ranks second in Asian countries with the highest expenditure on ICT. Policies and strategies are introduced for both public and private sectors related to Green Computing. Like the US and Japan, Korea’s Eco-Products Institute</w:t>
        </w:r>
        <w:r>
          <w:t xml:space="preserve"> </w:t>
        </w:r>
        <w:commentRangeStart w:id="130"/>
        <w:r>
          <w:t>[</w:t>
        </w:r>
        <w:r>
          <w:fldChar w:fldCharType="begin" w:fldLock="1"/>
        </w:r>
      </w:ins>
      <w:r w:rsidR="00513BF3">
        <w:instrText>ADDIN CSL_CITATION {"citationItems":[{"id":"ITEM-1","itemData":{"author":[{"dropping-particle":"","family":"Itif","given":"","non-dropping-particle":"","parse-names":false,"suffix":""}],"id":"ITEM-1","issued":{"date-parts":[["0"]]},"title":"Learning from the Korean Green IT Strategy","type":"report"},"uris":["http://www.mendeley.com/documents/?uuid=23569bee-84c8-32d7-9c05-bf818326634c"]}],"mendeley":{"formattedCitation":"[23]","plainTextFormattedCitation":"[23]","previouslyFormattedCitation":"[23]"},"properties":{"noteIndex":0},"schema":"https://github.com/citation-style-language/schema/raw/master/csl-citation.json"}</w:instrText>
      </w:r>
      <w:ins w:id="131" w:author="MMC" w:date="2020-09-09T22:22:00Z">
        <w:r>
          <w:fldChar w:fldCharType="separate"/>
        </w:r>
      </w:ins>
      <w:r w:rsidR="008B6FCB" w:rsidRPr="008B6FCB">
        <w:rPr>
          <w:noProof/>
        </w:rPr>
        <w:t>[23]</w:t>
      </w:r>
      <w:ins w:id="132" w:author="MMC" w:date="2020-09-09T22:22:00Z">
        <w:r>
          <w:fldChar w:fldCharType="end"/>
        </w:r>
        <w:r>
          <w:t>]</w:t>
        </w:r>
      </w:ins>
      <w:commentRangeEnd w:id="130"/>
      <w:r w:rsidR="000D4641" w:rsidRPr="00B54B28">
        <w:rPr>
          <w:rPrChange w:id="133" w:author="MMC" w:date="2020-09-10T16:38:00Z">
            <w:rPr>
              <w:rStyle w:val="CommentReference"/>
            </w:rPr>
          </w:rPrChange>
        </w:rPr>
        <w:commentReference w:id="130"/>
      </w:r>
      <w:ins w:id="134" w:author="MMC" w:date="2020-09-09T22:22:00Z">
        <w:r w:rsidRPr="00B55E16">
          <w:t xml:space="preserve"> has also initiated a carbon labeling program to indicate the greenhouse gas emi</w:t>
        </w:r>
        <w:r w:rsidRPr="00B55E16">
          <w:t>s</w:t>
        </w:r>
        <w:r w:rsidRPr="00B55E16">
          <w:t>sion encompassing the whole product life-cycle. The government has focused on enforcing low-energy consumption for emerging technologies like Radio Freque</w:t>
        </w:r>
        <w:r w:rsidRPr="00B55E16">
          <w:t>n</w:t>
        </w:r>
        <w:r w:rsidRPr="00B55E16">
          <w:t>cy Identification, ubiquitous sensor networks, next-generation networks, and smart home appliances.</w:t>
        </w:r>
      </w:ins>
    </w:p>
    <w:p w14:paraId="5439E73B" w14:textId="6B57396D" w:rsidR="007E1014" w:rsidRPr="00BF3710" w:rsidRDefault="007E1014" w:rsidP="007E1014">
      <w:pPr>
        <w:pStyle w:val="bulletitem"/>
      </w:pPr>
      <w:ins w:id="135" w:author="MMC" w:date="2020-09-09T22:23:00Z">
        <w:r w:rsidRPr="00B55E16">
          <w:t>Switzerland tops the list of eco-friendly countries and was among the first few countries that have introduced fuel tax and CO2 tax [(</w:t>
        </w:r>
        <w:proofErr w:type="spellStart"/>
        <w:r w:rsidRPr="00B55E16">
          <w:t>Bretschger</w:t>
        </w:r>
        <w:proofErr w:type="spellEnd"/>
        <w:r w:rsidRPr="00B55E16">
          <w:t xml:space="preserve"> and </w:t>
        </w:r>
        <w:proofErr w:type="spellStart"/>
        <w:r w:rsidRPr="00B55E16">
          <w:t>Brunnschweiler</w:t>
        </w:r>
        <w:proofErr w:type="spellEnd"/>
        <w:r w:rsidRPr="00B55E16">
          <w:t xml:space="preserve"> 2009)] to reduce carbon and greenhouse gas emission. Green IT Switzerland was founded to encourage practicing more energy-efficient and su</w:t>
        </w:r>
        <w:r w:rsidRPr="00B55E16">
          <w:t>s</w:t>
        </w:r>
        <w:r w:rsidRPr="00B55E16">
          <w:t>tainable solutions for the operation of IT infrastructure.</w:t>
        </w:r>
      </w:ins>
    </w:p>
    <w:p w14:paraId="00816C34" w14:textId="175471EB" w:rsidR="00711306" w:rsidRDefault="00711306" w:rsidP="00711306">
      <w:pPr>
        <w:pStyle w:val="bulletitem"/>
      </w:pPr>
      <w:r w:rsidRPr="00711306">
        <w:t>The Global Footprint Network (a universal research organization of researchers situated in the United States, Switzerland, and Belgium) presumed that natural manageability is evaluated by the complete size of the environmental impression that compares to the reason set by financial action applied on the biosphere. To guarantee this universal likeness, an environmental impression is communicated in units of world-normal bio</w:t>
      </w:r>
      <w:ins w:id="136" w:author="MMC" w:date="2020-09-10T16:32:00Z">
        <w:r w:rsidR="00AB3E9A">
          <w:t>-</w:t>
        </w:r>
      </w:ins>
      <w:r w:rsidRPr="00711306">
        <w:t>capacity region alluded to as worldwide hectares.</w:t>
      </w:r>
    </w:p>
    <w:p w14:paraId="487F8174" w14:textId="352BFCCE" w:rsidR="00F56164" w:rsidRPr="006524AE" w:rsidDel="00B54B28" w:rsidRDefault="003F6C81" w:rsidP="00B54B28">
      <w:pPr>
        <w:pStyle w:val="bulletitem"/>
        <w:rPr>
          <w:del w:id="137" w:author="MMC" w:date="2020-09-10T16:39:00Z"/>
        </w:rPr>
      </w:pPr>
      <w:r w:rsidRPr="003F6C81">
        <w:t xml:space="preserve">The organization Telecommunications Regulatory Authority (TRA) in the United Arab Emirates </w:t>
      </w:r>
      <w:r w:rsidR="004B77B5">
        <w:t>plays</w:t>
      </w:r>
      <w:r w:rsidRPr="003F6C81">
        <w:t xml:space="preserve"> an incredible job in executing green arrangements in the I</w:t>
      </w:r>
      <w:r w:rsidRPr="003F6C81">
        <w:t>n</w:t>
      </w:r>
      <w:r w:rsidRPr="003F6C81">
        <w:t>formation Communication Technology (ICT) zones, by diminishing the percent of ozone-depleting substance impacts from the ICT business. Dubai transport author</w:t>
      </w:r>
      <w:r w:rsidRPr="003F6C81">
        <w:t>i</w:t>
      </w:r>
      <w:r w:rsidRPr="003F6C81">
        <w:t xml:space="preserve">ty propelled green IT activity in 2008 that will have superior control over IT frameworks' vitality utilization. Three key segments are going paperless, propelling video conferencing, and making server farm ground-breaking and productive. In the wake of actualizing that system, CO2 outflows will be most likely diminished by 596 tones yearly. The reason for this system is to set a green </w:t>
      </w:r>
      <w:r w:rsidR="004B77B5">
        <w:t>data center</w:t>
      </w:r>
      <w:r w:rsidRPr="003F6C81">
        <w:t xml:space="preserve"> d</w:t>
      </w:r>
      <w:r w:rsidRPr="003F6C81">
        <w:t>e</w:t>
      </w:r>
      <w:r w:rsidRPr="003F6C81">
        <w:t>pendent on the "Hot Aisle Containment" innovation.</w:t>
      </w:r>
      <w:r w:rsidR="00F56164" w:rsidRPr="006524AE">
        <w:t xml:space="preserve"> </w:t>
      </w:r>
      <w:bookmarkStart w:id="138" w:name="_Toc424051646"/>
    </w:p>
    <w:bookmarkEnd w:id="138"/>
    <w:p w14:paraId="5E960F63" w14:textId="6DBCF51A" w:rsidR="00F56164" w:rsidRDefault="00DC3D1F" w:rsidP="00B54B28">
      <w:pPr>
        <w:pStyle w:val="bulletitem"/>
      </w:pPr>
      <w:commentRangeStart w:id="139"/>
      <w:commentRangeStart w:id="140"/>
      <w:del w:id="141" w:author="MMC" w:date="2020-09-10T16:39:00Z">
        <w:r w:rsidRPr="00DC3D1F" w:rsidDel="00B54B28">
          <w:delText xml:space="preserve">Another case of green computing patterns is </w:delText>
        </w:r>
      </w:del>
      <w:ins w:id="142" w:author="N. Shawoo" w:date="2020-09-10T00:45:00Z">
        <w:del w:id="143" w:author="MMC" w:date="2020-09-10T16:39:00Z">
          <w:r w:rsidR="000D4641" w:rsidDel="00B54B28">
            <w:delText xml:space="preserve">actively </w:delText>
          </w:r>
        </w:del>
      </w:ins>
      <w:del w:id="144" w:author="MMC" w:date="2020-09-10T16:39:00Z">
        <w:r w:rsidRPr="00DC3D1F" w:rsidDel="00B54B28">
          <w:delText>luckily applied in UAE o</w:delText>
        </w:r>
        <w:r w:rsidRPr="00DC3D1F" w:rsidDel="00B54B28">
          <w:delText>r</w:delText>
        </w:r>
        <w:r w:rsidRPr="00DC3D1F" w:rsidDel="00B54B28">
          <w:delText>ganizations incorporate that of United Arab Emirates Uni</w:delText>
        </w:r>
        <w:r w:rsidR="00A40CC1" w:rsidDel="00B54B28">
          <w:delText>versity (UAEU) is f</w:delText>
        </w:r>
        <w:r w:rsidR="00A40CC1" w:rsidDel="00B54B28">
          <w:delText>o</w:delText>
        </w:r>
        <w:r w:rsidR="00A40CC1" w:rsidDel="00B54B28">
          <w:delText xml:space="preserve">cused on reducing </w:delText>
        </w:r>
        <w:r w:rsidRPr="00DC3D1F" w:rsidDel="00B54B28">
          <w:delText>the ecological impacts by following economical parts of Green IT.</w:delText>
        </w:r>
        <w:commentRangeEnd w:id="139"/>
        <w:r w:rsidR="002212E1" w:rsidDel="00B54B28">
          <w:rPr>
            <w:rStyle w:val="CommentReference"/>
          </w:rPr>
          <w:commentReference w:id="139"/>
        </w:r>
        <w:r w:rsidRPr="00DC3D1F" w:rsidDel="00B54B28">
          <w:delText xml:space="preserve"> The college is are constantly creating IT administrations to diminish the natural effect on their IT use. The college will apply many green activities, for example, green server farm, virtualization, distributed computing, green fax and some more</w:delText>
        </w:r>
        <w:r w:rsidR="00F56164" w:rsidRPr="006524AE" w:rsidDel="00B54B28">
          <w:delText>. </w:delText>
        </w:r>
        <w:commentRangeEnd w:id="140"/>
        <w:r w:rsidR="002212E1" w:rsidDel="00B54B28">
          <w:rPr>
            <w:rStyle w:val="CommentReference"/>
          </w:rPr>
          <w:commentReference w:id="140"/>
        </w:r>
      </w:del>
    </w:p>
    <w:p w14:paraId="3DD93769" w14:textId="4BD9CBF2" w:rsidR="00F56164" w:rsidRPr="006524AE" w:rsidRDefault="00A40CC1" w:rsidP="00261C82">
      <w:pPr>
        <w:pStyle w:val="bulletitem"/>
      </w:pPr>
      <w:r>
        <w:t>The</w:t>
      </w:r>
      <w:r w:rsidR="00F802A4" w:rsidRPr="00F802A4">
        <w:t xml:space="preserve"> Kingdom of Morocco has </w:t>
      </w:r>
      <w:r w:rsidR="0052735A">
        <w:t>launched</w:t>
      </w:r>
      <w:r w:rsidR="00F802A4" w:rsidRPr="00F802A4">
        <w:t xml:space="preserve"> numerous activities for ecological turn of events. The national </w:t>
      </w:r>
      <w:r w:rsidR="0052735A">
        <w:t>charter</w:t>
      </w:r>
      <w:r w:rsidR="00F802A4" w:rsidRPr="00F802A4">
        <w:t xml:space="preserve"> of the </w:t>
      </w:r>
      <w:r w:rsidR="009E0013">
        <w:t>kingdom</w:t>
      </w:r>
      <w:r w:rsidR="00F802A4" w:rsidRPr="00F802A4">
        <w:t xml:space="preserve"> for environment assurance</w:t>
      </w:r>
      <w:del w:id="145" w:author="MMC" w:date="2020-09-10T16:40:00Z">
        <w:r w:rsidR="00F802A4" w:rsidRPr="00F802A4" w:rsidDel="00B54B28">
          <w:delText>,</w:delText>
        </w:r>
      </w:del>
      <w:r w:rsidR="00F802A4" w:rsidRPr="00F802A4">
        <w:t xml:space="preserve"> was</w:t>
      </w:r>
      <w:r>
        <w:t xml:space="preserve"> one of their earlier initiatives</w:t>
      </w:r>
      <w:r w:rsidR="00F802A4" w:rsidRPr="00F802A4">
        <w:t xml:space="preserve"> propelled in Apri</w:t>
      </w:r>
      <w:r>
        <w:t>l 2010</w:t>
      </w:r>
      <w:r w:rsidR="00F802A4" w:rsidRPr="00F802A4">
        <w:t>. It supportive</w:t>
      </w:r>
      <w:r w:rsidR="00015DD8">
        <w:t>ly pro</w:t>
      </w:r>
      <w:r w:rsidR="00F802A4" w:rsidRPr="00F802A4">
        <w:t>vides a chance to spread an eco-</w:t>
      </w:r>
      <w:r w:rsidR="00261C82">
        <w:t>friendly</w:t>
      </w:r>
      <w:r w:rsidR="00F802A4" w:rsidRPr="00F802A4">
        <w:t xml:space="preserve"> condition and culture at country al level. At that point, Green-IT begins establishing in Morocco through the best act of green bu</w:t>
      </w:r>
      <w:r w:rsidR="00F802A4" w:rsidRPr="00F802A4">
        <w:t>y</w:t>
      </w:r>
      <w:r w:rsidR="00F802A4" w:rsidRPr="00F802A4">
        <w:t>ing rules and strategies. While, some open solicitations for proposition likewise i</w:t>
      </w:r>
      <w:r w:rsidR="00F802A4" w:rsidRPr="00F802A4">
        <w:t>n</w:t>
      </w:r>
      <w:r w:rsidR="00F802A4" w:rsidRPr="00F802A4">
        <w:t>corporate natural terms, for example, vitality effectiveness and consistence with i</w:t>
      </w:r>
      <w:r w:rsidR="00F802A4" w:rsidRPr="00F802A4">
        <w:t>n</w:t>
      </w:r>
      <w:r w:rsidR="00F802A4" w:rsidRPr="00F802A4">
        <w:t>ternational principles.</w:t>
      </w:r>
      <w:r w:rsidR="00F56164">
        <w:t xml:space="preserve"> </w:t>
      </w:r>
    </w:p>
    <w:p w14:paraId="7C6119EC" w14:textId="0B5B0BB9" w:rsidR="002212E1" w:rsidRDefault="00F56164" w:rsidP="00EE1F23">
      <w:pPr>
        <w:pStyle w:val="bulletitem"/>
      </w:pPr>
      <w:r>
        <w:t xml:space="preserve">In China, The </w:t>
      </w:r>
      <w:r w:rsidRPr="006524AE">
        <w:t>Institute of Public &amp; Environmental Affairs (IPE</w:t>
      </w:r>
      <w:proofErr w:type="gramStart"/>
      <w:r w:rsidRPr="006524AE">
        <w:t xml:space="preserve">) </w:t>
      </w:r>
      <w:r>
        <w:t xml:space="preserve"> a</w:t>
      </w:r>
      <w:proofErr w:type="gramEnd"/>
      <w:r w:rsidRPr="006524AE">
        <w:t xml:space="preserve"> nonprofit r</w:t>
      </w:r>
      <w:r w:rsidRPr="006524AE">
        <w:t>e</w:t>
      </w:r>
      <w:r w:rsidRPr="006524AE">
        <w:t xml:space="preserve">search organization </w:t>
      </w:r>
      <w:r w:rsidR="002212E1">
        <w:t xml:space="preserve">is </w:t>
      </w:r>
      <w:r w:rsidRPr="006524AE">
        <w:t>dedicated to collect and analyz</w:t>
      </w:r>
      <w:r>
        <w:t>e</w:t>
      </w:r>
      <w:r w:rsidRPr="006524AE">
        <w:t xml:space="preserve"> environmental data from the government and corporate</w:t>
      </w:r>
      <w:r>
        <w:t xml:space="preserve"> agencies</w:t>
      </w:r>
      <w:r w:rsidRPr="006524AE">
        <w:t xml:space="preserve">. </w:t>
      </w:r>
      <w:r>
        <w:t xml:space="preserve">The website and mobile app </w:t>
      </w:r>
      <w:proofErr w:type="gramStart"/>
      <w:r w:rsidR="002212E1">
        <w:t xml:space="preserve">called </w:t>
      </w:r>
      <w:r w:rsidRPr="006524AE">
        <w:t xml:space="preserve"> “</w:t>
      </w:r>
      <w:proofErr w:type="gramEnd"/>
      <w:r w:rsidRPr="006524AE">
        <w:t>Blue Map,”</w:t>
      </w:r>
      <w:r>
        <w:t xml:space="preserve"> </w:t>
      </w:r>
      <w:r w:rsidRPr="006524AE">
        <w:t xml:space="preserve">uses </w:t>
      </w:r>
      <w:del w:id="146" w:author="MMC" w:date="2020-09-10T15:43:00Z">
        <w:r w:rsidRPr="006524AE" w:rsidDel="00EE1F23">
          <w:delText xml:space="preserve"> </w:delText>
        </w:r>
      </w:del>
      <w:r w:rsidRPr="006524AE">
        <w:t xml:space="preserve">data </w:t>
      </w:r>
      <w:r w:rsidR="00A40CC1">
        <w:t xml:space="preserve">for </w:t>
      </w:r>
      <w:r w:rsidRPr="006524AE">
        <w:t xml:space="preserve">green procurement, green finance, and </w:t>
      </w:r>
      <w:r w:rsidR="002212E1">
        <w:t xml:space="preserve">to </w:t>
      </w:r>
      <w:r>
        <w:t>co</w:t>
      </w:r>
      <w:r>
        <w:t>n</w:t>
      </w:r>
      <w:r>
        <w:t>trol</w:t>
      </w:r>
      <w:r w:rsidRPr="006524AE">
        <w:t xml:space="preserve"> government policies focused on green development.</w:t>
      </w:r>
      <w:r w:rsidR="002212E1">
        <w:t xml:space="preserve"> At present, China is one of the large</w:t>
      </w:r>
      <w:ins w:id="147" w:author="MMC" w:date="2020-09-10T15:57:00Z">
        <w:r w:rsidR="00E9095E">
          <w:t>st</w:t>
        </w:r>
      </w:ins>
      <w:r w:rsidR="002212E1">
        <w:t xml:space="preserve"> co</w:t>
      </w:r>
      <w:r w:rsidR="002212E1">
        <w:t>n</w:t>
      </w:r>
      <w:r w:rsidR="002212E1">
        <w:t>sumption nation</w:t>
      </w:r>
      <w:ins w:id="148" w:author="MMC" w:date="2020-09-10T17:36:00Z">
        <w:r w:rsidR="00AC4477">
          <w:t>s</w:t>
        </w:r>
      </w:ins>
      <w:r w:rsidR="002212E1">
        <w:t xml:space="preserve"> of electrical products which </w:t>
      </w:r>
      <w:proofErr w:type="gramStart"/>
      <w:r w:rsidR="002212E1">
        <w:t>makes</w:t>
      </w:r>
      <w:proofErr w:type="gramEnd"/>
      <w:r w:rsidR="002212E1">
        <w:t xml:space="preserve"> it most vulnerable to env</w:t>
      </w:r>
      <w:r w:rsidR="002212E1">
        <w:t>i</w:t>
      </w:r>
      <w:r w:rsidR="002212E1">
        <w:t>ronment</w:t>
      </w:r>
      <w:ins w:id="149" w:author="MMC" w:date="2020-09-10T15:58:00Z">
        <w:r w:rsidR="000C42BF">
          <w:t>al</w:t>
        </w:r>
      </w:ins>
      <w:r w:rsidR="002212E1">
        <w:t xml:space="preserve"> pollution due to ICT. To improve the climate conditions and in r</w:t>
      </w:r>
      <w:r w:rsidR="002212E1">
        <w:t>e</w:t>
      </w:r>
      <w:r w:rsidR="002212E1">
        <w:t xml:space="preserve">sponse to its own poisoned environment, </w:t>
      </w:r>
      <w:r w:rsidR="002212E1" w:rsidRPr="002212E1">
        <w:t xml:space="preserve">China has </w:t>
      </w:r>
      <w:del w:id="150" w:author="MMC" w:date="2020-09-10T15:58:00Z">
        <w:r w:rsidR="002212E1" w:rsidDel="000C42BF">
          <w:delText>turn</w:delText>
        </w:r>
      </w:del>
      <w:ins w:id="151" w:author="MMC" w:date="2020-09-10T15:58:00Z">
        <w:r w:rsidR="000C42BF">
          <w:t>turned</w:t>
        </w:r>
      </w:ins>
      <w:r w:rsidR="002212E1">
        <w:t xml:space="preserve"> out to be </w:t>
      </w:r>
      <w:r w:rsidR="002212E1" w:rsidRPr="002212E1">
        <w:t>a world leader in electric v</w:t>
      </w:r>
      <w:r w:rsidR="002212E1" w:rsidRPr="002212E1">
        <w:t>e</w:t>
      </w:r>
      <w:r w:rsidR="002212E1" w:rsidRPr="002212E1">
        <w:t xml:space="preserve">hicles, renewable </w:t>
      </w:r>
      <w:r w:rsidR="002212E1">
        <w:t xml:space="preserve">green </w:t>
      </w:r>
      <w:r w:rsidR="002212E1" w:rsidRPr="002212E1">
        <w:t xml:space="preserve">energy, and </w:t>
      </w:r>
      <w:r w:rsidR="002212E1">
        <w:t xml:space="preserve">green </w:t>
      </w:r>
      <w:r w:rsidR="002212E1" w:rsidRPr="002212E1">
        <w:t xml:space="preserve">energy storage. </w:t>
      </w:r>
    </w:p>
    <w:p w14:paraId="2758B68D" w14:textId="77777777" w:rsidR="00F56164" w:rsidRPr="00504512" w:rsidRDefault="00F56164" w:rsidP="00F56164">
      <w:pPr>
        <w:pStyle w:val="heading1"/>
      </w:pPr>
      <w:bookmarkStart w:id="152" w:name="_Toc47551177"/>
      <w:bookmarkStart w:id="153" w:name="_Toc47551795"/>
      <w:r w:rsidRPr="00504512">
        <w:t>IMPACT OF IMPLEMENTING GREEN COMPUTING TRENDS</w:t>
      </w:r>
      <w:bookmarkEnd w:id="152"/>
      <w:bookmarkEnd w:id="153"/>
    </w:p>
    <w:p w14:paraId="6B1C0F6A" w14:textId="75DD0191" w:rsidR="00416C31" w:rsidRPr="006524AE" w:rsidRDefault="00416C31" w:rsidP="00416C31">
      <w:pPr>
        <w:pStyle w:val="p1a"/>
      </w:pPr>
      <w:r w:rsidRPr="006524AE">
        <w:t>The pr</w:t>
      </w:r>
      <w:r w:rsidRPr="006524AE">
        <w:t>o</w:t>
      </w:r>
      <w:r w:rsidRPr="006524AE">
        <w:t>cess of greening the whole industry and following basic principles of green computing as obligation is quite slow and costly</w:t>
      </w:r>
      <w:r w:rsidR="00CE696C">
        <w:t>.</w:t>
      </w:r>
      <w:del w:id="154" w:author="MMC" w:date="2020-09-10T15:37:00Z">
        <w:r w:rsidRPr="006524AE" w:rsidDel="00EE1F23">
          <w:delText>.</w:delText>
        </w:r>
      </w:del>
      <w:r w:rsidRPr="006524AE">
        <w:t xml:space="preserve"> Moreover, significant improv</w:t>
      </w:r>
      <w:r w:rsidRPr="006524AE">
        <w:t>e</w:t>
      </w:r>
      <w:r w:rsidRPr="006524AE">
        <w:t>ments in environment are even slower.</w:t>
      </w:r>
    </w:p>
    <w:p w14:paraId="3E2D85CC" w14:textId="5ED6D40E" w:rsidR="00416C31" w:rsidRPr="006524AE" w:rsidRDefault="00416C31" w:rsidP="00B8447E">
      <w:r w:rsidRPr="006524AE">
        <w:t>Google has cut down its power consumption to half of the power typical data ce</w:t>
      </w:r>
      <w:r w:rsidRPr="006524AE">
        <w:t>n</w:t>
      </w:r>
      <w:r w:rsidRPr="006524AE">
        <w:t xml:space="preserve">ter uses </w:t>
      </w:r>
      <w:r w:rsidRPr="006524AE">
        <w:fldChar w:fldCharType="begin" w:fldLock="1"/>
      </w:r>
      <w:r w:rsidR="00513BF3">
        <w:instrText>ADDIN CSL_CITATION {"citationItems":[{"id":"ITEM-1","itemData":{"URL":"https://info.esg.adec-innovations.com/blog/how-tech-companies-are-promoting-sustainability","accessed":{"date-parts":[["2020","7","29"]]},"id":"ITEM-1","issued":{"date-parts":[["0"]]},"title":"How Tech Companies are Promoting Sustainability - The ADEC Innovations Blog","type":"webpage"},"uris":["http://www.mendeley.com/documents/?uuid=a08508c5-9189-3c9b-acdd-446bee72c91f"]}],"mendeley":{"formattedCitation":"[24]","plainTextFormattedCitation":"[24]","previouslyFormattedCitation":"[24]"},"properties":{"noteIndex":0},"schema":"https://github.com/citation-style-language/schema/raw/master/csl-citation.json"}</w:instrText>
      </w:r>
      <w:r w:rsidRPr="006524AE">
        <w:fldChar w:fldCharType="separate"/>
      </w:r>
      <w:r w:rsidR="008B6FCB" w:rsidRPr="008B6FCB">
        <w:rPr>
          <w:noProof/>
        </w:rPr>
        <w:t>[24]</w:t>
      </w:r>
      <w:r w:rsidRPr="006524AE">
        <w:fldChar w:fldCharType="end"/>
      </w:r>
      <w:r w:rsidRPr="006524AE">
        <w:t xml:space="preserve"> and has planned to move entirely for renewable energy in the near future. Some of the major </w:t>
      </w:r>
      <w:r w:rsidR="00B8447E">
        <w:t>consequences</w:t>
      </w:r>
      <w:r w:rsidRPr="006524AE">
        <w:t xml:space="preserve"> of ad</w:t>
      </w:r>
      <w:r w:rsidR="00112293">
        <w:t>opting green computing are mentioned</w:t>
      </w:r>
      <w:r w:rsidRPr="006524AE">
        <w:t xml:space="preserve"> below:</w:t>
      </w:r>
    </w:p>
    <w:p w14:paraId="7372B993" w14:textId="77777777" w:rsidR="00416C31" w:rsidRPr="006524AE" w:rsidRDefault="00416C31" w:rsidP="00416C31">
      <w:pPr>
        <w:pStyle w:val="bulletitem"/>
      </w:pPr>
      <w:r w:rsidRPr="006524AE">
        <w:t xml:space="preserve">It will </w:t>
      </w:r>
      <w:r>
        <w:t xml:space="preserve">surely </w:t>
      </w:r>
      <w:r w:rsidRPr="006524AE">
        <w:t>save the sufficient </w:t>
      </w:r>
      <w:r>
        <w:t xml:space="preserve">amount of </w:t>
      </w:r>
      <w:r w:rsidRPr="006524AE">
        <w:t>cloud data centers</w:t>
      </w:r>
      <w:r>
        <w:t>’ energy</w:t>
      </w:r>
      <w:r w:rsidRPr="006524AE">
        <w:t xml:space="preserve">. It will </w:t>
      </w:r>
      <w:r>
        <w:t>r</w:t>
      </w:r>
      <w:r>
        <w:t>e</w:t>
      </w:r>
      <w:r>
        <w:t>duce</w:t>
      </w:r>
      <w:r w:rsidRPr="006524AE">
        <w:t xml:space="preserve"> the impact of carbon dioxide emissions</w:t>
      </w:r>
      <w:r>
        <w:t xml:space="preserve"> and the</w:t>
      </w:r>
      <w:r w:rsidRPr="006524AE">
        <w:t xml:space="preserve"> greenhouse effect </w:t>
      </w:r>
      <w:r>
        <w:t>due to the usage of</w:t>
      </w:r>
      <w:r w:rsidRPr="006524AE">
        <w:t xml:space="preserve"> </w:t>
      </w:r>
      <w:r>
        <w:t>too much energy</w:t>
      </w:r>
      <w:r w:rsidRPr="006524AE">
        <w:t xml:space="preserve"> by modern IT systems.</w:t>
      </w:r>
    </w:p>
    <w:p w14:paraId="0656B1AA" w14:textId="222B020C" w:rsidR="00416C31" w:rsidRPr="006524AE" w:rsidRDefault="00416C31" w:rsidP="00F770F3">
      <w:pPr>
        <w:pStyle w:val="bulletitem"/>
      </w:pPr>
      <w:r w:rsidRPr="006524AE">
        <w:t xml:space="preserve">Green </w:t>
      </w:r>
      <w:r>
        <w:t>computing</w:t>
      </w:r>
      <w:r w:rsidRPr="006524AE">
        <w:t xml:space="preserve"> </w:t>
      </w:r>
      <w:r>
        <w:t>will change the concepts of</w:t>
      </w:r>
      <w:r w:rsidRPr="006524AE">
        <w:t xml:space="preserve"> government arrangement </w:t>
      </w:r>
      <w:r>
        <w:t>and will</w:t>
      </w:r>
      <w:r w:rsidRPr="006524AE">
        <w:t xml:space="preserve"> empower reu</w:t>
      </w:r>
      <w:r>
        <w:t>sing concept</w:t>
      </w:r>
      <w:r w:rsidRPr="006524AE">
        <w:t xml:space="preserve"> </w:t>
      </w:r>
      <w:r>
        <w:t xml:space="preserve">followed </w:t>
      </w:r>
      <w:r w:rsidRPr="006524AE">
        <w:t xml:space="preserve">by people and organizations and </w:t>
      </w:r>
      <w:r>
        <w:t>will</w:t>
      </w:r>
      <w:r w:rsidRPr="006524AE">
        <w:t xml:space="preserve"> lessen v</w:t>
      </w:r>
      <w:r w:rsidRPr="006524AE">
        <w:t>i</w:t>
      </w:r>
      <w:r w:rsidRPr="006524AE">
        <w:t>tality utilization.</w:t>
      </w:r>
    </w:p>
    <w:p w14:paraId="10956E1C" w14:textId="3F0EE017" w:rsidR="000313F5" w:rsidRDefault="00416C31" w:rsidP="005D01D6">
      <w:pPr>
        <w:pStyle w:val="bulletitem"/>
        <w:rPr>
          <w:ins w:id="155" w:author="MMC" w:date="2020-09-10T23:54:00Z"/>
        </w:rPr>
      </w:pPr>
      <w:r w:rsidRPr="006524AE">
        <w:t xml:space="preserve">The </w:t>
      </w:r>
      <w:r>
        <w:t xml:space="preserve">another </w:t>
      </w:r>
      <w:r w:rsidRPr="006524AE">
        <w:t>impact of green computing</w:t>
      </w:r>
      <w:r>
        <w:t xml:space="preserve"> will be the placement of</w:t>
      </w:r>
      <w:r w:rsidRPr="006524AE">
        <w:t xml:space="preserve"> breakthroughs for cloud sustainability, </w:t>
      </w:r>
      <w:r w:rsidR="00A40CC1">
        <w:t>whether</w:t>
      </w:r>
      <w:r>
        <w:t xml:space="preserve"> it can be</w:t>
      </w:r>
      <w:r w:rsidRPr="006524AE">
        <w:t xml:space="preserve"> big or small</w:t>
      </w:r>
      <w:r>
        <w:t xml:space="preserve"> and will provide the better i</w:t>
      </w:r>
      <w:r>
        <w:t>n</w:t>
      </w:r>
      <w:r>
        <w:t>frastructure to cloud</w:t>
      </w:r>
      <w:r w:rsidRPr="006524AE">
        <w:t>, high-performance servers, and the reduction of carbon</w:t>
      </w:r>
      <w:r>
        <w:t xml:space="preserve"> gas</w:t>
      </w:r>
      <w:r w:rsidRPr="006524AE">
        <w:t xml:space="preserve"> emissions </w:t>
      </w:r>
      <w:r>
        <w:t>to be accessible more to</w:t>
      </w:r>
      <w:r w:rsidRPr="006524AE">
        <w:t xml:space="preserve"> renewable energy resources like solar power.</w:t>
      </w:r>
    </w:p>
    <w:p w14:paraId="0D7CC56B" w14:textId="77777777" w:rsidR="00EC70B4" w:rsidRDefault="00EC70B4" w:rsidP="00EC70B4">
      <w:pPr>
        <w:pStyle w:val="bulletitem"/>
        <w:numPr>
          <w:ilvl w:val="0"/>
          <w:numId w:val="0"/>
        </w:numPr>
        <w:ind w:left="227"/>
        <w:rPr>
          <w:ins w:id="156" w:author="MMC" w:date="2020-09-10T23:48:00Z"/>
        </w:rPr>
        <w:pPrChange w:id="157" w:author="MMC" w:date="2020-09-10T23:54:00Z">
          <w:pPr>
            <w:pStyle w:val="bulletitem"/>
          </w:pPr>
        </w:pPrChange>
      </w:pPr>
    </w:p>
    <w:tbl>
      <w:tblPr>
        <w:tblStyle w:val="TableGrid"/>
        <w:tblW w:w="0" w:type="auto"/>
        <w:tblInd w:w="227" w:type="dxa"/>
        <w:tblLook w:val="04A0" w:firstRow="1" w:lastRow="0" w:firstColumn="1" w:lastColumn="0" w:noHBand="0" w:noVBand="1"/>
        <w:tblPrChange w:id="158" w:author="MMC" w:date="2020-09-10T23:54:00Z">
          <w:tblPr>
            <w:tblStyle w:val="TableGrid"/>
            <w:tblW w:w="0" w:type="auto"/>
            <w:tblInd w:w="227" w:type="dxa"/>
            <w:tblLook w:val="04A0" w:firstRow="1" w:lastRow="0" w:firstColumn="1" w:lastColumn="0" w:noHBand="0" w:noVBand="1"/>
          </w:tblPr>
        </w:tblPrChange>
      </w:tblPr>
      <w:tblGrid>
        <w:gridCol w:w="2941"/>
        <w:gridCol w:w="3484"/>
        <w:tblGridChange w:id="159">
          <w:tblGrid>
            <w:gridCol w:w="3454"/>
            <w:gridCol w:w="3453"/>
          </w:tblGrid>
        </w:tblGridChange>
      </w:tblGrid>
      <w:tr w:rsidR="00EC70B4" w14:paraId="649FE0C8" w14:textId="77777777" w:rsidTr="00EC70B4">
        <w:trPr>
          <w:trHeight w:val="452"/>
          <w:ins w:id="160" w:author="MMC" w:date="2020-09-10T23:48:00Z"/>
        </w:trPr>
        <w:tc>
          <w:tcPr>
            <w:tcW w:w="2941" w:type="dxa"/>
            <w:vAlign w:val="center"/>
            <w:tcPrChange w:id="161" w:author="MMC" w:date="2020-09-10T23:54:00Z">
              <w:tcPr>
                <w:tcW w:w="3567" w:type="dxa"/>
              </w:tcPr>
            </w:tcPrChange>
          </w:tcPr>
          <w:p w14:paraId="5182D988" w14:textId="2BA41F1B" w:rsidR="00EC70B4" w:rsidRDefault="00EC70B4" w:rsidP="00EC70B4">
            <w:pPr>
              <w:pStyle w:val="bulletitem"/>
              <w:numPr>
                <w:ilvl w:val="0"/>
                <w:numId w:val="0"/>
              </w:numPr>
              <w:jc w:val="center"/>
              <w:rPr>
                <w:ins w:id="162" w:author="MMC" w:date="2020-09-10T23:48:00Z"/>
              </w:rPr>
              <w:pPrChange w:id="163" w:author="MMC" w:date="2020-09-10T23:54:00Z">
                <w:pPr>
                  <w:pStyle w:val="bulletitem"/>
                  <w:numPr>
                    <w:numId w:val="0"/>
                  </w:numPr>
                  <w:tabs>
                    <w:tab w:val="clear" w:pos="227"/>
                  </w:tabs>
                  <w:ind w:left="0" w:firstLine="0"/>
                </w:pPr>
              </w:pPrChange>
            </w:pPr>
            <w:ins w:id="164" w:author="MMC" w:date="2020-09-10T23:49:00Z">
              <w:r>
                <w:t>Green Computing Practice</w:t>
              </w:r>
            </w:ins>
          </w:p>
        </w:tc>
        <w:tc>
          <w:tcPr>
            <w:tcW w:w="3484" w:type="dxa"/>
            <w:vAlign w:val="center"/>
            <w:tcPrChange w:id="165" w:author="MMC" w:date="2020-09-10T23:54:00Z">
              <w:tcPr>
                <w:tcW w:w="3567" w:type="dxa"/>
              </w:tcPr>
            </w:tcPrChange>
          </w:tcPr>
          <w:p w14:paraId="23E00801" w14:textId="7F2EFAB1" w:rsidR="00EC70B4" w:rsidRDefault="00EC70B4" w:rsidP="00EC70B4">
            <w:pPr>
              <w:pStyle w:val="bulletitem"/>
              <w:numPr>
                <w:ilvl w:val="0"/>
                <w:numId w:val="0"/>
              </w:numPr>
              <w:jc w:val="center"/>
              <w:rPr>
                <w:ins w:id="166" w:author="MMC" w:date="2020-09-10T23:48:00Z"/>
              </w:rPr>
              <w:pPrChange w:id="167" w:author="MMC" w:date="2020-09-10T23:54:00Z">
                <w:pPr>
                  <w:pStyle w:val="bulletitem"/>
                  <w:numPr>
                    <w:numId w:val="0"/>
                  </w:numPr>
                  <w:tabs>
                    <w:tab w:val="clear" w:pos="227"/>
                  </w:tabs>
                  <w:ind w:left="0" w:firstLine="0"/>
                </w:pPr>
              </w:pPrChange>
            </w:pPr>
            <w:ins w:id="168" w:author="MMC" w:date="2020-09-10T23:49:00Z">
              <w:r>
                <w:t>Outcome</w:t>
              </w:r>
            </w:ins>
          </w:p>
        </w:tc>
      </w:tr>
      <w:tr w:rsidR="00EC70B4" w14:paraId="470E608B" w14:textId="77777777" w:rsidTr="00EC70B4">
        <w:trPr>
          <w:trHeight w:val="452"/>
          <w:ins w:id="169" w:author="MMC" w:date="2020-09-10T23:48:00Z"/>
        </w:trPr>
        <w:tc>
          <w:tcPr>
            <w:tcW w:w="2941" w:type="dxa"/>
            <w:tcPrChange w:id="170" w:author="MMC" w:date="2020-09-10T23:53:00Z">
              <w:tcPr>
                <w:tcW w:w="3567" w:type="dxa"/>
              </w:tcPr>
            </w:tcPrChange>
          </w:tcPr>
          <w:p w14:paraId="647F515D" w14:textId="3712D77B" w:rsidR="00EC70B4" w:rsidRDefault="00EC70B4" w:rsidP="00EC70B4">
            <w:pPr>
              <w:pStyle w:val="bulletitem"/>
              <w:numPr>
                <w:ilvl w:val="0"/>
                <w:numId w:val="0"/>
              </w:numPr>
              <w:rPr>
                <w:ins w:id="171" w:author="MMC" w:date="2020-09-10T23:48:00Z"/>
              </w:rPr>
            </w:pPr>
            <w:ins w:id="172" w:author="MMC" w:date="2020-09-10T23:49:00Z">
              <w:r>
                <w:t>Clean Energy Usage</w:t>
              </w:r>
            </w:ins>
          </w:p>
        </w:tc>
        <w:tc>
          <w:tcPr>
            <w:tcW w:w="3484" w:type="dxa"/>
            <w:tcPrChange w:id="173" w:author="MMC" w:date="2020-09-10T23:53:00Z">
              <w:tcPr>
                <w:tcW w:w="3567" w:type="dxa"/>
              </w:tcPr>
            </w:tcPrChange>
          </w:tcPr>
          <w:p w14:paraId="03614E88" w14:textId="7489FCDA" w:rsidR="00EC70B4" w:rsidRDefault="00EC70B4" w:rsidP="00EC70B4">
            <w:pPr>
              <w:pStyle w:val="bulletitem"/>
              <w:numPr>
                <w:ilvl w:val="0"/>
                <w:numId w:val="0"/>
              </w:numPr>
              <w:rPr>
                <w:ins w:id="174" w:author="MMC" w:date="2020-09-10T23:48:00Z"/>
              </w:rPr>
            </w:pPr>
            <w:ins w:id="175" w:author="MMC" w:date="2020-09-10T23:51:00Z">
              <w:r>
                <w:t>Reduces power consumption up to 75%</w:t>
              </w:r>
            </w:ins>
          </w:p>
        </w:tc>
      </w:tr>
      <w:tr w:rsidR="00EC70B4" w14:paraId="6618A608" w14:textId="77777777" w:rsidTr="00EC70B4">
        <w:trPr>
          <w:trHeight w:val="435"/>
          <w:ins w:id="176" w:author="MMC" w:date="2020-09-10T23:48:00Z"/>
        </w:trPr>
        <w:tc>
          <w:tcPr>
            <w:tcW w:w="2941" w:type="dxa"/>
            <w:tcPrChange w:id="177" w:author="MMC" w:date="2020-09-10T23:53:00Z">
              <w:tcPr>
                <w:tcW w:w="3567" w:type="dxa"/>
              </w:tcPr>
            </w:tcPrChange>
          </w:tcPr>
          <w:p w14:paraId="0D9A83A0" w14:textId="35F860F7" w:rsidR="00EC70B4" w:rsidRDefault="00EC70B4" w:rsidP="00EC70B4">
            <w:pPr>
              <w:pStyle w:val="bulletitem"/>
              <w:numPr>
                <w:ilvl w:val="0"/>
                <w:numId w:val="0"/>
              </w:numPr>
              <w:rPr>
                <w:ins w:id="178" w:author="MMC" w:date="2020-09-10T23:48:00Z"/>
              </w:rPr>
            </w:pPr>
            <w:ins w:id="179" w:author="MMC" w:date="2020-09-10T23:50:00Z">
              <w:r>
                <w:t xml:space="preserve">Product longevity </w:t>
              </w:r>
            </w:ins>
          </w:p>
        </w:tc>
        <w:tc>
          <w:tcPr>
            <w:tcW w:w="3484" w:type="dxa"/>
            <w:tcPrChange w:id="180" w:author="MMC" w:date="2020-09-10T23:53:00Z">
              <w:tcPr>
                <w:tcW w:w="3567" w:type="dxa"/>
              </w:tcPr>
            </w:tcPrChange>
          </w:tcPr>
          <w:p w14:paraId="7BB83D68" w14:textId="4E40CB23" w:rsidR="00EC70B4" w:rsidRDefault="00EC70B4" w:rsidP="00EC70B4">
            <w:pPr>
              <w:pStyle w:val="bulletitem"/>
              <w:numPr>
                <w:ilvl w:val="0"/>
                <w:numId w:val="0"/>
              </w:numPr>
              <w:rPr>
                <w:ins w:id="181" w:author="MMC" w:date="2020-09-10T23:48:00Z"/>
              </w:rPr>
            </w:pPr>
            <w:ins w:id="182" w:author="MMC" w:date="2020-09-10T23:52:00Z">
              <w:r>
                <w:t>Lower cost up to 73%</w:t>
              </w:r>
            </w:ins>
          </w:p>
        </w:tc>
      </w:tr>
      <w:tr w:rsidR="00EC70B4" w14:paraId="194D8301" w14:textId="77777777" w:rsidTr="00EC70B4">
        <w:trPr>
          <w:trHeight w:val="452"/>
          <w:ins w:id="183" w:author="MMC" w:date="2020-09-10T23:48:00Z"/>
        </w:trPr>
        <w:tc>
          <w:tcPr>
            <w:tcW w:w="2941" w:type="dxa"/>
            <w:tcPrChange w:id="184" w:author="MMC" w:date="2020-09-10T23:53:00Z">
              <w:tcPr>
                <w:tcW w:w="3567" w:type="dxa"/>
              </w:tcPr>
            </w:tcPrChange>
          </w:tcPr>
          <w:p w14:paraId="5AA66648" w14:textId="7545A7F6" w:rsidR="00EC70B4" w:rsidRDefault="00EC70B4" w:rsidP="00EC70B4">
            <w:pPr>
              <w:pStyle w:val="bulletitem"/>
              <w:numPr>
                <w:ilvl w:val="0"/>
                <w:numId w:val="0"/>
              </w:numPr>
              <w:rPr>
                <w:ins w:id="185" w:author="MMC" w:date="2020-09-10T23:48:00Z"/>
              </w:rPr>
            </w:pPr>
            <w:ins w:id="186" w:author="MMC" w:date="2020-09-10T23:50:00Z">
              <w:r>
                <w:t>Removal of Hazardous Material</w:t>
              </w:r>
            </w:ins>
          </w:p>
        </w:tc>
        <w:tc>
          <w:tcPr>
            <w:tcW w:w="3484" w:type="dxa"/>
            <w:tcPrChange w:id="187" w:author="MMC" w:date="2020-09-10T23:53:00Z">
              <w:tcPr>
                <w:tcW w:w="3567" w:type="dxa"/>
              </w:tcPr>
            </w:tcPrChange>
          </w:tcPr>
          <w:p w14:paraId="3CAECF25" w14:textId="2B5EB3FE" w:rsidR="00EC70B4" w:rsidRDefault="00EC70B4" w:rsidP="00EC70B4">
            <w:pPr>
              <w:pStyle w:val="bulletitem"/>
              <w:numPr>
                <w:ilvl w:val="0"/>
                <w:numId w:val="0"/>
              </w:numPr>
              <w:rPr>
                <w:ins w:id="188" w:author="MMC" w:date="2020-09-10T23:48:00Z"/>
              </w:rPr>
            </w:pPr>
            <w:ins w:id="189" w:author="MMC" w:date="2020-09-10T23:52:00Z">
              <w:r>
                <w:t>56% lower carbon emission</w:t>
              </w:r>
            </w:ins>
          </w:p>
        </w:tc>
      </w:tr>
      <w:tr w:rsidR="00EC70B4" w14:paraId="2E587B6C" w14:textId="77777777" w:rsidTr="00EC70B4">
        <w:trPr>
          <w:trHeight w:val="452"/>
          <w:ins w:id="190" w:author="MMC" w:date="2020-09-10T23:48:00Z"/>
        </w:trPr>
        <w:tc>
          <w:tcPr>
            <w:tcW w:w="2941" w:type="dxa"/>
            <w:tcPrChange w:id="191" w:author="MMC" w:date="2020-09-10T23:53:00Z">
              <w:tcPr>
                <w:tcW w:w="3567" w:type="dxa"/>
              </w:tcPr>
            </w:tcPrChange>
          </w:tcPr>
          <w:p w14:paraId="4DA7788E" w14:textId="04AA5B71" w:rsidR="00EC70B4" w:rsidRDefault="00EC70B4" w:rsidP="00EC70B4">
            <w:pPr>
              <w:pStyle w:val="bulletitem"/>
              <w:numPr>
                <w:ilvl w:val="0"/>
                <w:numId w:val="0"/>
              </w:numPr>
              <w:rPr>
                <w:ins w:id="192" w:author="MMC" w:date="2020-09-10T23:48:00Z"/>
              </w:rPr>
            </w:pPr>
            <w:ins w:id="193" w:author="MMC" w:date="2020-09-10T23:51:00Z">
              <w:r>
                <w:t>Green Designing</w:t>
              </w:r>
            </w:ins>
          </w:p>
        </w:tc>
        <w:tc>
          <w:tcPr>
            <w:tcW w:w="3484" w:type="dxa"/>
            <w:tcPrChange w:id="194" w:author="MMC" w:date="2020-09-10T23:53:00Z">
              <w:tcPr>
                <w:tcW w:w="3567" w:type="dxa"/>
              </w:tcPr>
            </w:tcPrChange>
          </w:tcPr>
          <w:p w14:paraId="2CC8CC75" w14:textId="4E575147" w:rsidR="00EC70B4" w:rsidRDefault="00EC70B4" w:rsidP="00EC70B4">
            <w:pPr>
              <w:pStyle w:val="bulletitem"/>
              <w:numPr>
                <w:ilvl w:val="0"/>
                <w:numId w:val="0"/>
              </w:numPr>
              <w:rPr>
                <w:ins w:id="195" w:author="MMC" w:date="2020-09-10T23:48:00Z"/>
              </w:rPr>
            </w:pPr>
            <w:ins w:id="196" w:author="MMC" w:date="2020-09-10T23:52:00Z">
              <w:r>
                <w:t xml:space="preserve">Improved system efficiency up to </w:t>
              </w:r>
            </w:ins>
            <w:ins w:id="197" w:author="MMC" w:date="2020-09-10T23:53:00Z">
              <w:r>
                <w:t>47%</w:t>
              </w:r>
            </w:ins>
          </w:p>
        </w:tc>
      </w:tr>
    </w:tbl>
    <w:p w14:paraId="0C88B235" w14:textId="77777777" w:rsidR="00EC70B4" w:rsidRPr="006524AE" w:rsidRDefault="00EC70B4" w:rsidP="00EC70B4">
      <w:pPr>
        <w:pStyle w:val="bulletitem"/>
        <w:numPr>
          <w:ilvl w:val="0"/>
          <w:numId w:val="0"/>
        </w:numPr>
        <w:pPrChange w:id="198" w:author="MMC" w:date="2020-09-10T23:51:00Z">
          <w:pPr>
            <w:pStyle w:val="bulletitem"/>
          </w:pPr>
        </w:pPrChange>
      </w:pPr>
      <w:bookmarkStart w:id="199" w:name="_GoBack"/>
      <w:bookmarkEnd w:id="199"/>
    </w:p>
    <w:p w14:paraId="5F34B804" w14:textId="77777777" w:rsidR="00F56164" w:rsidRPr="00642748" w:rsidRDefault="00F56164" w:rsidP="00F56164">
      <w:pPr>
        <w:pStyle w:val="heading1"/>
      </w:pPr>
      <w:r w:rsidRPr="00642748">
        <w:t>Challenges</w:t>
      </w:r>
    </w:p>
    <w:p w14:paraId="04845F60" w14:textId="67FC92EA" w:rsidR="00F56164" w:rsidRPr="00642748" w:rsidRDefault="00F56164" w:rsidP="00F56164">
      <w:pPr>
        <w:pStyle w:val="p1a"/>
      </w:pPr>
      <w:r w:rsidRPr="00476955">
        <w:t>Implementation of Green computing across</w:t>
      </w:r>
      <w:r w:rsidR="00A40CC1">
        <w:t xml:space="preserve"> all ends is not </w:t>
      </w:r>
      <w:r w:rsidR="00A40CC1" w:rsidRPr="00476955">
        <w:t>much</w:t>
      </w:r>
      <w:r w:rsidRPr="00476955">
        <w:t xml:space="preserve"> easy at all as fabr</w:t>
      </w:r>
      <w:r w:rsidRPr="00476955">
        <w:t>i</w:t>
      </w:r>
      <w:r w:rsidRPr="00476955">
        <w:t>cated by some of the influencers because every strategy described as a way to impl</w:t>
      </w:r>
      <w:r w:rsidRPr="00476955">
        <w:t>e</w:t>
      </w:r>
      <w:r w:rsidRPr="00476955">
        <w:t>ment has some sort of challenge in it. Some of these challenges in implementing are discussed below:</w:t>
      </w:r>
    </w:p>
    <w:p w14:paraId="654BAB42" w14:textId="77777777" w:rsidR="00F56164" w:rsidRPr="00504512" w:rsidRDefault="00F56164" w:rsidP="00F56164">
      <w:pPr>
        <w:pStyle w:val="heading2"/>
      </w:pPr>
      <w:r w:rsidRPr="00504512">
        <w:t>Privacy maintenance</w:t>
      </w:r>
    </w:p>
    <w:p w14:paraId="22F5E476" w14:textId="7FB41BC8" w:rsidR="00F56164" w:rsidRPr="00476955" w:rsidRDefault="005F63A4" w:rsidP="00FB2C7D">
      <w:pPr>
        <w:pStyle w:val="p1a"/>
      </w:pPr>
      <w:ins w:id="200" w:author="MMC" w:date="2020-09-10T20:54:00Z">
        <w:r>
          <w:t xml:space="preserve">Cloud </w:t>
        </w:r>
      </w:ins>
      <w:ins w:id="201" w:author="MMC" w:date="2020-09-10T20:55:00Z">
        <w:r>
          <w:t xml:space="preserve">Computing is one of the ‘greening’ way as </w:t>
        </w:r>
      </w:ins>
      <w:ins w:id="202" w:author="MMC" w:date="2020-09-10T20:56:00Z">
        <w:r>
          <w:t xml:space="preserve">it </w:t>
        </w:r>
      </w:ins>
      <w:ins w:id="203" w:author="MMC" w:date="2020-09-10T20:58:00Z">
        <w:r>
          <w:t>makes processing and computing infrastructure efficient</w:t>
        </w:r>
      </w:ins>
      <w:ins w:id="204" w:author="MMC" w:date="2020-09-10T20:55:00Z">
        <w:r>
          <w:t xml:space="preserve">. </w:t>
        </w:r>
      </w:ins>
      <w:del w:id="205" w:author="MMC" w:date="2020-09-10T21:06:00Z">
        <w:r w:rsidR="00F56164" w:rsidRPr="00476955" w:rsidDel="009903C4">
          <w:delText>"The data on the cloud is at risk of privacy" is consi</w:delText>
        </w:r>
        <w:r w:rsidR="00F56164" w:rsidRPr="00476955" w:rsidDel="009903C4">
          <w:delText>d</w:delText>
        </w:r>
        <w:r w:rsidR="00F56164" w:rsidRPr="00476955" w:rsidDel="009903C4">
          <w:delText xml:space="preserve">ered as the key theory in the field of cloud computing. This risk is </w:delText>
        </w:r>
        <w:r w:rsidR="00CE696C" w:rsidDel="009903C4">
          <w:delText xml:space="preserve">being </w:delText>
        </w:r>
      </w:del>
      <w:del w:id="206" w:author="MMC" w:date="2020-09-10T15:39:00Z">
        <w:r w:rsidR="00F56164" w:rsidRPr="00476955" w:rsidDel="00EE1F23">
          <w:delText xml:space="preserve"> </w:delText>
        </w:r>
      </w:del>
      <w:del w:id="207" w:author="MMC" w:date="2020-09-10T21:06:00Z">
        <w:r w:rsidR="00FB2C7D" w:rsidDel="009903C4">
          <w:delText>reduced</w:delText>
        </w:r>
        <w:r w:rsidR="00F56164" w:rsidRPr="00476955" w:rsidDel="009903C4">
          <w:delText xml:space="preserve"> </w:delText>
        </w:r>
        <w:r w:rsidR="00CE696C" w:rsidDel="009903C4">
          <w:delText>by intr</w:delText>
        </w:r>
        <w:r w:rsidR="00CE696C" w:rsidDel="009903C4">
          <w:delText>o</w:delText>
        </w:r>
        <w:r w:rsidR="00CE696C" w:rsidDel="009903C4">
          <w:delText xml:space="preserve">ducing privacy preserving techniques in the </w:delText>
        </w:r>
      </w:del>
      <w:del w:id="208" w:author="MMC" w:date="2020-09-10T15:40:00Z">
        <w:r w:rsidR="00F56164" w:rsidRPr="00476955" w:rsidDel="00EE1F23">
          <w:delText xml:space="preserve"> </w:delText>
        </w:r>
      </w:del>
      <w:del w:id="209" w:author="MMC" w:date="2020-09-10T21:06:00Z">
        <w:r w:rsidR="00F56164" w:rsidRPr="00476955" w:rsidDel="009903C4">
          <w:delText>cloud computing</w:delText>
        </w:r>
        <w:r w:rsidR="00CE696C" w:rsidDel="009903C4">
          <w:delText>. Howe</w:delText>
        </w:r>
        <w:r w:rsidR="00CE696C" w:rsidDel="009903C4">
          <w:delText>v</w:delText>
        </w:r>
        <w:r w:rsidR="00CE696C" w:rsidDel="009903C4">
          <w:delText>er, in case of Green Computing, relevant data has to be shared with various organizations.</w:delText>
        </w:r>
      </w:del>
      <w:ins w:id="210" w:author="MMC" w:date="2020-09-10T21:15:00Z">
        <w:r w:rsidR="007855FF">
          <w:t>Moving data to cloud increases the vulnerability of data b</w:t>
        </w:r>
        <w:r w:rsidR="007855FF">
          <w:t>e</w:t>
        </w:r>
        <w:r w:rsidR="007855FF">
          <w:t>cause of increased Cloud S</w:t>
        </w:r>
      </w:ins>
      <w:ins w:id="211" w:author="MMC" w:date="2020-09-10T21:16:00Z">
        <w:r w:rsidR="007855FF">
          <w:t xml:space="preserve">ervice Provider’s </w:t>
        </w:r>
      </w:ins>
      <w:ins w:id="212" w:author="MMC" w:date="2020-09-10T21:15:00Z">
        <w:r w:rsidR="007855FF">
          <w:t>control</w:t>
        </w:r>
      </w:ins>
      <w:ins w:id="213" w:author="MMC" w:date="2020-09-10T21:16:00Z">
        <w:r w:rsidR="007855FF">
          <w:t xml:space="preserve"> over the data. </w:t>
        </w:r>
      </w:ins>
      <w:del w:id="214" w:author="MMC" w:date="2020-09-10T21:06:00Z">
        <w:r w:rsidR="00CE696C" w:rsidDel="009903C4">
          <w:delText xml:space="preserve"> </w:delText>
        </w:r>
      </w:del>
      <w:r w:rsidR="00F56164" w:rsidRPr="00476955">
        <w:t>Meeting the priv</w:t>
      </w:r>
      <w:r w:rsidR="00F56164" w:rsidRPr="00476955">
        <w:t>a</w:t>
      </w:r>
      <w:r w:rsidR="00F56164" w:rsidRPr="00476955">
        <w:t xml:space="preserve">cy concerns in green computing is considered as the biggest challenge because </w:t>
      </w:r>
      <w:r w:rsidR="00701410">
        <w:t>typ</w:t>
      </w:r>
      <w:r w:rsidR="00701410">
        <w:t>i</w:t>
      </w:r>
      <w:r w:rsidR="00701410">
        <w:t>cally, green computing devices</w:t>
      </w:r>
      <w:r w:rsidR="00F56164" w:rsidRPr="00476955">
        <w:t xml:space="preserve"> </w:t>
      </w:r>
      <w:r w:rsidR="00CE696C">
        <w:t>ha</w:t>
      </w:r>
      <w:ins w:id="215" w:author="MMC" w:date="2020-09-10T15:38:00Z">
        <w:r w:rsidR="00EE1F23">
          <w:t>ve</w:t>
        </w:r>
      </w:ins>
      <w:del w:id="216" w:author="MMC" w:date="2020-09-10T15:38:00Z">
        <w:r w:rsidR="00CE696C" w:rsidDel="00EE1F23">
          <w:delText>s</w:delText>
        </w:r>
      </w:del>
      <w:r w:rsidR="00CE696C">
        <w:t xml:space="preserve"> embedded mechanisms that share</w:t>
      </w:r>
      <w:del w:id="217" w:author="MMC" w:date="2020-09-10T15:38:00Z">
        <w:r w:rsidR="00CE696C" w:rsidDel="00EE1F23">
          <w:delText>s</w:delText>
        </w:r>
      </w:del>
      <w:r w:rsidR="00CE696C">
        <w:t xml:space="preserve"> </w:t>
      </w:r>
      <w:del w:id="218" w:author="MMC" w:date="2020-09-10T15:39:00Z">
        <w:r w:rsidR="00F56164" w:rsidRPr="00476955" w:rsidDel="00EE1F23">
          <w:delText xml:space="preserve"> </w:delText>
        </w:r>
      </w:del>
      <w:r w:rsidR="00F56164" w:rsidRPr="00476955">
        <w:t xml:space="preserve">the data </w:t>
      </w:r>
      <w:r w:rsidR="00CE696C">
        <w:t>with concerned organiz</w:t>
      </w:r>
      <w:r w:rsidR="00CE696C">
        <w:t>a</w:t>
      </w:r>
      <w:r w:rsidR="00CE696C">
        <w:t xml:space="preserve">tions. </w:t>
      </w:r>
      <w:r w:rsidR="00F56164">
        <w:fldChar w:fldCharType="begin" w:fldLock="1"/>
      </w:r>
      <w:r w:rsidR="00513BF3">
        <w:instrText>ADDIN CSL_CITATION {"citationItems":[{"id":"ITEM-1","itemData":{"DOI":"10.1166/jcies.2012.1023","ISSN":"23263008","abstract":"The information and communication technology (ICT) has changed the way we live, work, learn and play but at the same time, it is affecting our environment in several ways. It has created many opportunities for employment round the globe as the computer literacy becomes a prerequisite condition for sustenance in almost every public/private sectors. The computer’s ability to store, retrieve and manipulate large amounts of data rapidly and cheaply has led to its wide spread use in managing many clerical, accounting and service documentation functions in organizations. But, at each stage of computer’s life, from its production, throughout its use, and into its disposal, it exhibits some kind of environmental problems. Several scientists and authors have quoted their reports on ICT and its impact on the environment. Still, the debate on the effectiveness of green computing for eco-friendly and sustainable IT remains an open issue. In this paper, we report the awareness towards green computing and present the summary of key areas where IT organizations can achieve savings in terms of energy and cost. In addition, we discuss a formal approach of green computing along with its standardization and compliances and some of its challenges","author":[{"dropping-particle":"","family":"Raza","given":"Khalid","non-dropping-particle":"","parse-names":false,"suffix":""},{"dropping-particle":"","family":"Patle","given":"V. K.","non-dropping-particle":"","parse-names":false,"suffix":""},{"dropping-particle":"","family":"Arya","given":"Sandeep","non-dropping-particle":"","parse-names":false,"suffix":""}],"container-title":"Journal of Computational Intelligence and Electronic Systems","id":"ITEM-1","issue":"1","issued":{"date-parts":[["2013"]]},"page":"3-16","title":"A Review on Green Computing for Eco-Friendly and Sustainable IT","type":"article-journal","volume":"1"},"uris":["http://www.mendeley.com/documents/?uuid=1523400c-1014-4208-92c8-41d2c2848250"]}],"mendeley":{"formattedCitation":"[25]","plainTextFormattedCitation":"[25]","previouslyFormattedCitation":"[25]"},"properties":{"noteIndex":0},"schema":"https://github.com/citation-style-language/schema/raw/master/csl-citation.json"}</w:instrText>
      </w:r>
      <w:r w:rsidR="00F56164">
        <w:fldChar w:fldCharType="separate"/>
      </w:r>
      <w:r w:rsidR="008B6FCB" w:rsidRPr="008B6FCB">
        <w:rPr>
          <w:noProof/>
        </w:rPr>
        <w:t>[25]</w:t>
      </w:r>
      <w:r w:rsidR="00F56164">
        <w:fldChar w:fldCharType="end"/>
      </w:r>
    </w:p>
    <w:p w14:paraId="4E4A4268" w14:textId="77777777" w:rsidR="00F56164" w:rsidRPr="00504512" w:rsidRDefault="00F56164" w:rsidP="00F56164">
      <w:pPr>
        <w:pStyle w:val="heading2"/>
      </w:pPr>
      <w:r w:rsidRPr="00504512">
        <w:t>Decrement in Efficiency</w:t>
      </w:r>
    </w:p>
    <w:p w14:paraId="11E26AD2" w14:textId="4F7D87EC" w:rsidR="00F56164" w:rsidRPr="00476955" w:rsidRDefault="007855FF" w:rsidP="00F56164">
      <w:pPr>
        <w:pStyle w:val="p1a"/>
      </w:pPr>
      <w:ins w:id="219" w:author="MMC" w:date="2020-09-10T21:17:00Z">
        <w:r>
          <w:t>The evolution of devices in order to make them more environment- friendly brings concerns for</w:t>
        </w:r>
      </w:ins>
      <w:ins w:id="220" w:author="MMC" w:date="2020-09-10T21:29:00Z">
        <w:r w:rsidR="009E20E6">
          <w:t xml:space="preserve"> the</w:t>
        </w:r>
      </w:ins>
      <w:ins w:id="221" w:author="MMC" w:date="2020-09-10T21:17:00Z">
        <w:r>
          <w:t xml:space="preserve"> users </w:t>
        </w:r>
      </w:ins>
      <w:ins w:id="222" w:author="MMC" w:date="2020-09-10T21:18:00Z">
        <w:r>
          <w:t>whether those devices will be more or at least same efficient as before or not</w:t>
        </w:r>
      </w:ins>
      <w:ins w:id="223" w:author="MMC" w:date="2020-09-10T22:05:00Z">
        <w:r w:rsidR="00513BF3">
          <w:t xml:space="preserve"> </w:t>
        </w:r>
        <w:r w:rsidR="00513BF3">
          <w:fldChar w:fldCharType="begin" w:fldLock="1"/>
        </w:r>
      </w:ins>
      <w:r w:rsidR="00513BF3">
        <w:instrText>ADDIN CSL_CITATION {"citationItems":[{"id":"ITEM-1","itemData":{"DOI":"10.1166/jcies.2012.1023","ISSN":"23263008","abstract":"The information and communication technology (ICT) has changed the way we live, work, learn and play but at the same time, it is affecting our environment in several ways. It has created many opportunities for employment round the globe as the computer literacy becomes a prerequisite condition for sustenance in almost every public/private sectors. The computer’s ability to store, retrieve and manipulate large amounts of data rapidly and cheaply has led to its wide spread use in managing many clerical, accounting and service documentation functions in organizations. But, at each stage of computer’s life, from its production, throughout its use, and into its disposal, it exhibits some kind of environmental problems. Several scientists and authors have quoted their reports on ICT and its impact on the environment. Still, the debate on the effectiveness of green computing for eco-friendly and sustainable IT remains an open issue. In this paper, we report the awareness towards green computing and present the summary of key areas where IT organizations can achieve savings in terms of energy and cost. In addition, we discuss a formal approach of green computing along with its standardization and compliances and some of its challenges","author":[{"dropping-particle":"","family":"Raza","given":"Khalid","non-dropping-particle":"","parse-names":false,"suffix":""},{"dropping-particle":"","family":"Patle","given":"V. K.","non-dropping-particle":"","parse-names":false,"suffix":""},{"dropping-particle":"","family":"Arya","given":"Sandeep","non-dropping-particle":"","parse-names":false,"suffix":""}],"container-title":"Journal of Computational Intelligence and Electronic Systems","id":"ITEM-1","issue":"1","issued":{"date-parts":[["2013"]]},"page":"3-16","title":"A Review on Green Computing for Eco-Friendly and Sustainable IT","type":"article-journal","volume":"1"},"uris":["http://www.mendeley.com/documents/?uuid=1523400c-1014-4208-92c8-41d2c2848250"]}],"mendeley":{"formattedCitation":"[25]","plainTextFormattedCitation":"[25]","previouslyFormattedCitation":"[25]"},"properties":{"noteIndex":0},"schema":"https://github.com/citation-style-language/schema/raw/master/csl-citation.json"}</w:instrText>
      </w:r>
      <w:ins w:id="224" w:author="MMC" w:date="2020-09-10T22:05:00Z">
        <w:r w:rsidR="00513BF3">
          <w:fldChar w:fldCharType="separate"/>
        </w:r>
        <w:r w:rsidR="00513BF3" w:rsidRPr="008B6FCB">
          <w:rPr>
            <w:noProof/>
          </w:rPr>
          <w:t>[25]</w:t>
        </w:r>
        <w:r w:rsidR="00513BF3">
          <w:fldChar w:fldCharType="end"/>
        </w:r>
      </w:ins>
      <w:ins w:id="225" w:author="MMC" w:date="2020-09-10T21:18:00Z">
        <w:r>
          <w:t>.</w:t>
        </w:r>
      </w:ins>
      <w:ins w:id="226" w:author="MMC" w:date="2020-09-10T21:30:00Z">
        <w:r w:rsidR="009E20E6">
          <w:t xml:space="preserve"> </w:t>
        </w:r>
        <w:r w:rsidR="009E20E6" w:rsidRPr="00476955">
          <w:t xml:space="preserve">The fear of </w:t>
        </w:r>
        <w:r w:rsidR="009E20E6">
          <w:t xml:space="preserve">compromise in </w:t>
        </w:r>
        <w:r w:rsidR="009E20E6" w:rsidRPr="00476955">
          <w:t>efficiency is also considered as the cha</w:t>
        </w:r>
        <w:r w:rsidR="009E20E6" w:rsidRPr="00476955">
          <w:t>l</w:t>
        </w:r>
        <w:r w:rsidR="009E20E6" w:rsidRPr="00476955">
          <w:t xml:space="preserve">lenge because the computers </w:t>
        </w:r>
        <w:r w:rsidR="009E20E6">
          <w:t xml:space="preserve">need to have same features like </w:t>
        </w:r>
      </w:ins>
      <w:ins w:id="227" w:author="MMC" w:date="2020-09-10T21:31:00Z">
        <w:r w:rsidR="009E20E6" w:rsidRPr="00476955">
          <w:t>efficiency</w:t>
        </w:r>
        <w:r w:rsidR="009E20E6">
          <w:t>,</w:t>
        </w:r>
        <w:r w:rsidR="009E20E6" w:rsidRPr="00476955">
          <w:t xml:space="preserve"> speed, vers</w:t>
        </w:r>
        <w:r w:rsidR="009E20E6" w:rsidRPr="00476955">
          <w:t>a</w:t>
        </w:r>
        <w:r w:rsidR="009E20E6" w:rsidRPr="00476955">
          <w:t xml:space="preserve">tility, diligence, and other </w:t>
        </w:r>
      </w:ins>
      <w:ins w:id="228" w:author="MMC" w:date="2020-09-10T22:04:00Z">
        <w:r w:rsidR="00513BF3" w:rsidRPr="00476955">
          <w:t>specifications</w:t>
        </w:r>
        <w:r w:rsidR="00513BF3">
          <w:t xml:space="preserve"> along</w:t>
        </w:r>
      </w:ins>
      <w:ins w:id="229" w:author="MMC" w:date="2020-09-10T21:31:00Z">
        <w:r w:rsidR="009E20E6">
          <w:t xml:space="preserve"> with</w:t>
        </w:r>
        <w:r w:rsidR="009E20E6" w:rsidRPr="00476955">
          <w:t xml:space="preserve"> green IT </w:t>
        </w:r>
        <w:r w:rsidR="009E20E6">
          <w:t>enablers.</w:t>
        </w:r>
      </w:ins>
      <w:ins w:id="230" w:author="MMC" w:date="2020-09-10T21:38:00Z">
        <w:r w:rsidR="00620830">
          <w:t xml:space="preserve"> </w:t>
        </w:r>
      </w:ins>
      <w:ins w:id="231" w:author="MMC" w:date="2020-09-10T21:32:00Z">
        <w:r w:rsidR="00513BF3">
          <w:t>Though these co</w:t>
        </w:r>
      </w:ins>
      <w:ins w:id="232" w:author="MMC" w:date="2020-09-10T21:40:00Z">
        <w:r w:rsidR="00513BF3">
          <w:t>nc</w:t>
        </w:r>
      </w:ins>
      <w:ins w:id="233" w:author="MMC" w:date="2020-09-10T21:32:00Z">
        <w:r w:rsidR="00513BF3">
          <w:t xml:space="preserve">erns are proven wrong as </w:t>
        </w:r>
      </w:ins>
      <w:ins w:id="234" w:author="MMC" w:date="2020-09-10T21:35:00Z">
        <w:r w:rsidR="00513BF3">
          <w:t xml:space="preserve">these </w:t>
        </w:r>
      </w:ins>
      <w:ins w:id="235" w:author="MMC" w:date="2020-09-10T21:37:00Z">
        <w:r w:rsidR="00513BF3">
          <w:t>‘greening’ IT products increase their lifespan</w:t>
        </w:r>
      </w:ins>
      <w:ins w:id="236" w:author="MMC" w:date="2020-09-10T22:06:00Z">
        <w:r w:rsidR="00513BF3">
          <w:fldChar w:fldCharType="begin" w:fldLock="1"/>
        </w:r>
      </w:ins>
      <w:r w:rsidR="00513BF3">
        <w:instrText>ADDIN CSL_CITATION {"citationItems":[{"id":"ITEM-1","itemData":{"author":[{"dropping-particle":"","family":"Badre","given":"Ranjana","non-dropping-particle":"","parse-names":false,"suffix":""}],"id":"ITEM-1","issue":"April","issued":{"date-parts":[["2016"]]},"title":"A Survey on Energy Efficiency in Cloud Computing International Journal of Advanced Research in A Survey on Energy Efficiency in Cloud Computing","type":"article-journal"},"uris":["http://www.mendeley.com/documents/?uuid=57c642d8-b403-4de6-9e85-ecb2f1a084eb"]}],"mendeley":{"formattedCitation":"[26]","plainTextFormattedCitation":"[26]"},"properties":{"noteIndex":0},"schema":"https://github.com/citation-style-language/schema/raw/master/csl-citation.json"}</w:instrText>
      </w:r>
      <w:r w:rsidR="00513BF3">
        <w:fldChar w:fldCharType="separate"/>
      </w:r>
      <w:r w:rsidR="00513BF3" w:rsidRPr="00513BF3">
        <w:rPr>
          <w:noProof/>
        </w:rPr>
        <w:t>[26]</w:t>
      </w:r>
      <w:ins w:id="237" w:author="MMC" w:date="2020-09-10T22:06:00Z">
        <w:r w:rsidR="00513BF3">
          <w:fldChar w:fldCharType="end"/>
        </w:r>
      </w:ins>
      <w:ins w:id="238" w:author="MMC" w:date="2020-09-10T21:37:00Z">
        <w:r w:rsidR="00513BF3">
          <w:t xml:space="preserve">.  </w:t>
        </w:r>
      </w:ins>
      <w:commentRangeStart w:id="239"/>
      <w:del w:id="240" w:author="MMC" w:date="2020-09-10T21:37:00Z">
        <w:r w:rsidR="00F56164" w:rsidRPr="00476955" w:rsidDel="00620830">
          <w:delText xml:space="preserve">The fear of </w:delText>
        </w:r>
        <w:r w:rsidR="00D91C55" w:rsidDel="00620830">
          <w:delText>compromise in</w:delText>
        </w:r>
        <w:r w:rsidR="00A40CC1" w:rsidDel="00620830">
          <w:delText xml:space="preserve"> </w:delText>
        </w:r>
        <w:r w:rsidR="00F56164" w:rsidRPr="00476955" w:rsidDel="00620830">
          <w:delText>efficiency is also considered as the cha</w:delText>
        </w:r>
        <w:r w:rsidR="00F56164" w:rsidRPr="00476955" w:rsidDel="00620830">
          <w:delText>l</w:delText>
        </w:r>
        <w:r w:rsidR="00F56164" w:rsidRPr="00476955" w:rsidDel="00620830">
          <w:delText xml:space="preserve">lenge because the computers </w:delText>
        </w:r>
      </w:del>
      <w:proofErr w:type="gramStart"/>
      <w:ins w:id="241" w:author="MMC" w:date="2020-09-10T21:19:00Z">
        <w:r>
          <w:t>need</w:t>
        </w:r>
        <w:proofErr w:type="gramEnd"/>
        <w:r>
          <w:t xml:space="preserve"> to have same features </w:t>
        </w:r>
      </w:ins>
      <w:del w:id="242" w:author="MMC" w:date="2020-09-10T21:20:00Z">
        <w:r w:rsidR="00F56164" w:rsidRPr="00476955" w:rsidDel="007855FF">
          <w:delText>are not being made with the evol</w:delText>
        </w:r>
        <w:r w:rsidR="00F56164" w:rsidRPr="00476955" w:rsidDel="007855FF">
          <w:delText>v</w:delText>
        </w:r>
        <w:r w:rsidR="00F56164" w:rsidRPr="00476955" w:rsidDel="007855FF">
          <w:delText>ing technology which is related to the</w:delText>
        </w:r>
      </w:del>
      <w:del w:id="243" w:author="MMC" w:date="2020-09-10T22:04:00Z">
        <w:r w:rsidR="00F56164" w:rsidRPr="00476955" w:rsidDel="00513BF3">
          <w:delText xml:space="preserve"> eff</w:delText>
        </w:r>
        <w:r w:rsidR="00F56164" w:rsidRPr="00476955" w:rsidDel="00513BF3">
          <w:delText>i</w:delText>
        </w:r>
        <w:r w:rsidR="00F56164" w:rsidRPr="00476955" w:rsidDel="00513BF3">
          <w:delText xml:space="preserve">ciency speed, versatility, diligence, and other specifications </w:delText>
        </w:r>
      </w:del>
      <w:del w:id="244" w:author="MMC" w:date="2020-09-10T21:23:00Z">
        <w:r w:rsidR="00F56164" w:rsidRPr="00476955" w:rsidDel="007855FF">
          <w:delText xml:space="preserve">of computers </w:delText>
        </w:r>
      </w:del>
      <w:del w:id="245" w:author="MMC" w:date="2020-09-10T21:21:00Z">
        <w:r w:rsidR="00F56164" w:rsidRPr="00476955" w:rsidDel="007855FF">
          <w:delText>which will be affected by the</w:delText>
        </w:r>
      </w:del>
      <w:del w:id="246" w:author="MMC" w:date="2020-09-10T22:04:00Z">
        <w:r w:rsidR="00F56164" w:rsidRPr="00476955" w:rsidDel="00513BF3">
          <w:delText xml:space="preserve"> green IT</w:delText>
        </w:r>
      </w:del>
      <w:del w:id="247" w:author="MMC" w:date="2020-09-10T21:23:00Z">
        <w:r w:rsidR="00F56164" w:rsidRPr="00476955" w:rsidDel="007855FF">
          <w:delText xml:space="preserve"> techno</w:delText>
        </w:r>
        <w:r w:rsidR="00F56164" w:rsidRPr="00476955" w:rsidDel="007855FF">
          <w:delText>l</w:delText>
        </w:r>
        <w:r w:rsidR="00F56164" w:rsidRPr="00476955" w:rsidDel="007855FF">
          <w:delText>ogy</w:delText>
        </w:r>
      </w:del>
      <w:r w:rsidR="00F56164" w:rsidRPr="00476955">
        <w:t>.</w:t>
      </w:r>
      <w:commentRangeEnd w:id="239"/>
      <w:r w:rsidR="00D91C55">
        <w:rPr>
          <w:rStyle w:val="CommentReference"/>
        </w:rPr>
        <w:commentReference w:id="239"/>
      </w:r>
      <w:r w:rsidR="00F56164" w:rsidRPr="00476955">
        <w:t xml:space="preserve"> </w:t>
      </w:r>
      <w:del w:id="248" w:author="MMC" w:date="2020-09-10T21:28:00Z">
        <w:r w:rsidR="00F56164" w:rsidRPr="00476955" w:rsidDel="009E20E6">
          <w:delText>Therefore</w:delText>
        </w:r>
        <w:r w:rsidR="00D91C55" w:rsidDel="009E20E6">
          <w:delText>, the uncertainly prevails regarding the performance and efficiency of about green comp</w:delText>
        </w:r>
        <w:r w:rsidR="00D91C55" w:rsidDel="009E20E6">
          <w:delText>u</w:delText>
        </w:r>
        <w:r w:rsidR="00D91C55" w:rsidDel="009E20E6">
          <w:delText>ting devices.</w:delText>
        </w:r>
      </w:del>
      <w:r w:rsidR="00D91C55">
        <w:t xml:space="preserve"> </w:t>
      </w:r>
      <w:r w:rsidR="00F56164">
        <w:t xml:space="preserve"> </w:t>
      </w:r>
      <w:del w:id="249" w:author="MMC" w:date="2020-09-10T22:05:00Z">
        <w:r w:rsidR="00F56164" w:rsidDel="00513BF3">
          <w:fldChar w:fldCharType="begin" w:fldLock="1"/>
        </w:r>
        <w:r w:rsidR="008B6FCB" w:rsidDel="00513BF3">
          <w:delInstrText>ADDIN CSL_CITATION {"citationItems":[{"id":"ITEM-1","itemData":{"DOI":"10.1166/jcies.2012.1023","ISSN":"23263008","abstract":"The information and communication technology (ICT) has changed the way we live, work, learn and play but at the same time, it is affecting our environment in several ways. It has created many opportunities for employment round the globe as the computer literacy becomes a prerequisite condition for sustenance in almost every public/private sectors. The computer’s ability to store, retrieve and manipulate large amounts of data rapidly and cheaply has led to its wide spread use in managing many clerical, accounting and service documentation functions in organizations. But, at each stage of computer’s life, from its production, throughout its use, and into its disposal, it exhibits some kind of environmental problems. Several scientists and authors have quoted their reports on ICT and its impact on the environment. Still, the debate on the effectiveness of green computing for eco-friendly and sustainable IT remains an open issue. In this paper, we report the awareness towards green computing and present the summary of key areas where IT organizations can achieve savings in terms of energy and cost. In addition, we discuss a formal approach of green computing along with its standardization and compliances and some of its challenges","author":[{"dropping-particle":"","family":"Raza","given":"Khalid","non-dropping-particle":"","parse-names":false,"suffix":""},{"dropping-particle":"","family":"Patle","given":"V. K.","non-dropping-particle":"","parse-names":false,"suffix":""},{"dropping-particle":"","family":"Arya","given":"Sandeep","non-dropping-particle":"","parse-names":false,"suffix":""}],"container-title":"Journal of Computational Intelligence and Electronic Systems","id":"ITEM-1","issue":"1","issued":{"date-parts":[["2013"]]},"page":"3-16","title":"A Review on Green Computing for Eco-Friendly and Sustainable IT","type":"article-journal","volume":"1"},"uris":["http://www.mendeley.com/documents/?uuid=1523400c-1014-4208-92c8-41d2c2848250"]}],"mendeley":{"formattedCitation":"[25]","plainTextFormattedCitation":"[25]","previouslyFormattedCitation":"[23]"},"properties":{"noteIndex":0},"schema":"https://github.com/citation-style-language/schema/raw/master/csl-citation.json"}</w:delInstrText>
        </w:r>
        <w:r w:rsidR="00F56164" w:rsidDel="00513BF3">
          <w:fldChar w:fldCharType="separate"/>
        </w:r>
        <w:r w:rsidR="008B6FCB" w:rsidRPr="008B6FCB" w:rsidDel="00513BF3">
          <w:rPr>
            <w:noProof/>
          </w:rPr>
          <w:delText>[25]</w:delText>
        </w:r>
        <w:r w:rsidR="00F56164" w:rsidDel="00513BF3">
          <w:fldChar w:fldCharType="end"/>
        </w:r>
      </w:del>
    </w:p>
    <w:p w14:paraId="3628C85E" w14:textId="77777777" w:rsidR="00F56164" w:rsidRPr="00504512" w:rsidRDefault="00F56164" w:rsidP="00F56164">
      <w:pPr>
        <w:pStyle w:val="heading2"/>
      </w:pPr>
      <w:r w:rsidRPr="00504512">
        <w:t xml:space="preserve">Green Design </w:t>
      </w:r>
    </w:p>
    <w:p w14:paraId="559B7BF7" w14:textId="65A4BD92" w:rsidR="00F56164" w:rsidRPr="00476955" w:rsidRDefault="00F56164" w:rsidP="00743C17">
      <w:pPr>
        <w:pStyle w:val="p1a"/>
      </w:pPr>
      <w:r w:rsidRPr="00476955">
        <w:t>In green computing, the term green design occupies great importance as it enables green computing to work effectively. The term green design is used for the manufa</w:t>
      </w:r>
      <w:r w:rsidRPr="00476955">
        <w:t>c</w:t>
      </w:r>
      <w:r w:rsidRPr="00476955">
        <w:t>turing of products that consumes lesser energy. Considering the environmental cond</w:t>
      </w:r>
      <w:r w:rsidRPr="00476955">
        <w:t>i</w:t>
      </w:r>
      <w:r w:rsidRPr="00476955">
        <w:t xml:space="preserve">tions which have got highly disrupted because of the technology, it is, therefore, a provocation of green computing to manufacture eco-friendly technological devices, due to many </w:t>
      </w:r>
      <w:r w:rsidR="00743C17">
        <w:t>colliding</w:t>
      </w:r>
      <w:r w:rsidRPr="00476955">
        <w:t xml:space="preserve"> </w:t>
      </w:r>
      <w:r w:rsidR="00743C17">
        <w:t xml:space="preserve">key </w:t>
      </w:r>
      <w:r w:rsidR="00006DC7">
        <w:t xml:space="preserve">objectives </w:t>
      </w:r>
      <w:del w:id="250" w:author="MMC" w:date="2020-09-10T22:21:00Z">
        <w:r w:rsidR="00006DC7" w:rsidDel="003D77B2">
          <w:delText>and increasing demands</w:delText>
        </w:r>
        <w:r w:rsidRPr="00476955" w:rsidDel="003D77B2">
          <w:delText xml:space="preserve"> </w:delText>
        </w:r>
      </w:del>
      <w:r w:rsidRPr="00476955">
        <w:t>th</w:t>
      </w:r>
      <w:r w:rsidR="00006DC7">
        <w:t>at require</w:t>
      </w:r>
      <w:r w:rsidRPr="00476955">
        <w:t xml:space="preserve"> high opera</w:t>
      </w:r>
      <w:r w:rsidRPr="00476955">
        <w:t>t</w:t>
      </w:r>
      <w:r w:rsidRPr="00476955">
        <w:t>ing speed and cost-effectiveness</w:t>
      </w:r>
      <w:del w:id="251" w:author="MMC" w:date="2020-09-10T22:22:00Z">
        <w:r w:rsidRPr="00476955" w:rsidDel="003D77B2">
          <w:delText>.</w:delText>
        </w:r>
      </w:del>
      <w:r w:rsidRPr="00476955">
        <w:t xml:space="preserve"> </w:t>
      </w:r>
      <w:r>
        <w:fldChar w:fldCharType="begin" w:fldLock="1"/>
      </w:r>
      <w:r w:rsidR="00513BF3">
        <w:instrText>ADDIN CSL_CITATION {"citationItems":[{"id":"ITEM-1","itemData":{"DOI":"10.1166/jcies.2012.1023","ISSN":"23263008","abstract":"The information and communication technology (ICT) has changed the way we live, work, learn and play but at the same time, it is affecting our environment in several ways. It has created many opportunities for employment round the globe as the computer literacy becomes a prerequisite condition for sustenance in almost every public/private sectors. The computer’s ability to store, retrieve and manipulate large amounts of data rapidly and cheaply has led to its wide spread use in managing many clerical, accounting and service documentation functions in organizations. But, at each stage of computer’s life, from its production, throughout its use, and into its disposal, it exhibits some kind of environmental problems. Several scientists and authors have quoted their reports on ICT and its impact on the environment. Still, the debate on the effectiveness of green computing for eco-friendly and sustainable IT remains an open issue. In this paper, we report the awareness towards green computing and present the summary of key areas where IT organizations can achieve savings in terms of energy and cost. In addition, we discuss a formal approach of green computing along with its standardization and compliances and some of its challenges","author":[{"dropping-particle":"","family":"Raza","given":"Khalid","non-dropping-particle":"","parse-names":false,"suffix":""},{"dropping-particle":"","family":"Patle","given":"V. K.","non-dropping-particle":"","parse-names":false,"suffix":""},{"dropping-particle":"","family":"Arya","given":"Sandeep","non-dropping-particle":"","parse-names":false,"suffix":""}],"container-title":"Journal of Computational Intelligence and Electronic Systems","id":"ITEM-1","issue":"1","issued":{"date-parts":[["2013"]]},"page":"3-16","title":"A Review on Green Computing for Eco-Friendly and Sustainable IT","type":"article-journal","volume":"1"},"uris":["http://www.mendeley.com/documents/?uuid=1523400c-1014-4208-92c8-41d2c2848250"]}],"mendeley":{"formattedCitation":"[25]","plainTextFormattedCitation":"[25]","previouslyFormattedCitation":"[25]"},"properties":{"noteIndex":0},"schema":"https://github.com/citation-style-language/schema/raw/master/csl-citation.json"}</w:instrText>
      </w:r>
      <w:r>
        <w:fldChar w:fldCharType="separate"/>
      </w:r>
      <w:r w:rsidR="008B6FCB" w:rsidRPr="008B6FCB">
        <w:rPr>
          <w:noProof/>
        </w:rPr>
        <w:t>[25]</w:t>
      </w:r>
      <w:r>
        <w:fldChar w:fldCharType="end"/>
      </w:r>
      <w:ins w:id="252" w:author="MMC" w:date="2020-09-10T22:22:00Z">
        <w:r w:rsidR="003D77B2">
          <w:t>.</w:t>
        </w:r>
      </w:ins>
    </w:p>
    <w:p w14:paraId="48EF86F3" w14:textId="3177DB25" w:rsidR="00F56164" w:rsidRPr="00504512" w:rsidRDefault="00F56164" w:rsidP="001F795A">
      <w:pPr>
        <w:pStyle w:val="heading2"/>
      </w:pPr>
      <w:r w:rsidRPr="00504512">
        <w:t>Green Practices</w:t>
      </w:r>
      <w:ins w:id="253" w:author="MMC" w:date="2020-09-10T22:52:00Z">
        <w:r w:rsidR="001F795A">
          <w:t xml:space="preserve"> and </w:t>
        </w:r>
        <w:r w:rsidR="001F795A" w:rsidRPr="00504512">
          <w:t>Green Management</w:t>
        </w:r>
      </w:ins>
    </w:p>
    <w:p w14:paraId="2818F86A" w14:textId="234F0F26" w:rsidR="00F56164" w:rsidRDefault="00F56164" w:rsidP="000D465E">
      <w:pPr>
        <w:pStyle w:val="p1a"/>
        <w:rPr>
          <w:ins w:id="254" w:author="MMC" w:date="2020-09-10T22:54:00Z"/>
        </w:rPr>
      </w:pPr>
      <w:r w:rsidRPr="00476955">
        <w:t>Green practices bring the techniques for green manufacturing along with the comp</w:t>
      </w:r>
      <w:r w:rsidRPr="00476955">
        <w:t>o</w:t>
      </w:r>
      <w:r w:rsidRPr="00476955">
        <w:t>nents required for the manufacturing of products. This practice is also a cha</w:t>
      </w:r>
      <w:r w:rsidRPr="00476955">
        <w:t>l</w:t>
      </w:r>
      <w:r w:rsidRPr="00476955">
        <w:t xml:space="preserve">lenge in green computing because </w:t>
      </w:r>
      <w:r w:rsidR="000D465E" w:rsidRPr="000D465E">
        <w:t>the manufacturing typically requires lead-free physical sc</w:t>
      </w:r>
      <w:r w:rsidR="000D465E" w:rsidRPr="000D465E">
        <w:t>i</w:t>
      </w:r>
      <w:r w:rsidR="000D465E" w:rsidRPr="000D465E">
        <w:t xml:space="preserve">ence, halogen-free flame retardants, environmentally-friendly electronics, and the trend towards integrating electronic functions both on and within printed circuit boards. (PCBs) </w:t>
      </w:r>
      <w:r>
        <w:fldChar w:fldCharType="begin" w:fldLock="1"/>
      </w:r>
      <w:r w:rsidR="00513BF3">
        <w:instrText>ADDIN CSL_CITATION {"citationItems":[{"id":"ITEM-1","itemData":{"author":[{"dropping-particle":"","family":"Labunska","given":"Iryna","non-dropping-particle":"","parse-names":false,"suffix":""},{"dropping-particle":"","family":"Brigden","given":"Kevin","non-dropping-particle":"","parse-names":false,"suffix":""},{"dropping-particle":"","family":"Santillo","given":"David","non-dropping-particle":"","parse-names":false,"suffix":""},{"dropping-particle":"","family":"Johnston","given":"Paul","non-dropping-particle":"","parse-names":false,"suffix":""}],"id":"ITEM-1","issued":{"date-parts":[["0"]]},"title":"Organic chemical and heavy metal contaminants in wastewater discharged from three textile manufacturing and washing facilities in Mexico","type":"report"},"uris":["http://www.mendeley.com/documents/?uuid=f9e62a91-340d-3073-ab97-e4bc36adaccc"]}],"mendeley":{"formattedCitation":"[27]","plainTextFormattedCitation":"[27]","previouslyFormattedCitation":"[26]"},"properties":{"noteIndex":0},"schema":"https://github.com/citation-style-language/schema/raw/master/csl-citation.json"}</w:instrText>
      </w:r>
      <w:r>
        <w:fldChar w:fldCharType="separate"/>
      </w:r>
      <w:r w:rsidR="00513BF3" w:rsidRPr="00513BF3">
        <w:rPr>
          <w:noProof/>
        </w:rPr>
        <w:t>[27]</w:t>
      </w:r>
      <w:r>
        <w:fldChar w:fldCharType="end"/>
      </w:r>
      <w:r w:rsidRPr="00476955">
        <w:t>. This practice is adopted because of its long term benefits which include the reduction of carbon footprints in massive amounts.</w:t>
      </w:r>
      <w:ins w:id="255" w:author="MMC" w:date="2020-09-10T22:23:00Z">
        <w:r w:rsidR="003D77B2">
          <w:t xml:space="preserve"> Ho</w:t>
        </w:r>
        <w:r w:rsidR="003D77B2">
          <w:t>w</w:t>
        </w:r>
        <w:r w:rsidR="003D77B2">
          <w:t xml:space="preserve">ever, it is </w:t>
        </w:r>
        <w:r w:rsidR="00A17BA1">
          <w:t xml:space="preserve">quite difficult to </w:t>
        </w:r>
      </w:ins>
      <w:ins w:id="256" w:author="MMC" w:date="2020-09-10T22:24:00Z">
        <w:r w:rsidR="00A17BA1">
          <w:t>completel</w:t>
        </w:r>
      </w:ins>
      <w:ins w:id="257" w:author="MMC" w:date="2020-09-10T22:23:00Z">
        <w:r w:rsidR="00A17BA1">
          <w:t>y avoid these harmful elements in manufacturing of pro</w:t>
        </w:r>
        <w:r w:rsidR="00A17BA1">
          <w:t>d</w:t>
        </w:r>
        <w:r w:rsidR="00A17BA1">
          <w:t>ucts as little percentage is needed.</w:t>
        </w:r>
      </w:ins>
      <w:ins w:id="258" w:author="MMC" w:date="2020-09-10T22:25:00Z">
        <w:r w:rsidR="00A17BA1">
          <w:t xml:space="preserve"> Also, green practices make product a lot most cos</w:t>
        </w:r>
        <w:r w:rsidR="00A17BA1">
          <w:t>t</w:t>
        </w:r>
        <w:r w:rsidR="00A17BA1">
          <w:t>ly than the usual price.</w:t>
        </w:r>
      </w:ins>
    </w:p>
    <w:p w14:paraId="2B04E82B" w14:textId="72C62251" w:rsidR="001F795A" w:rsidRPr="001F795A" w:rsidRDefault="001F795A" w:rsidP="001F795A">
      <w:pPr>
        <w:ind w:firstLine="0"/>
        <w:pPrChange w:id="259" w:author="MMC" w:date="2020-09-10T22:54:00Z">
          <w:pPr>
            <w:pStyle w:val="p1a"/>
          </w:pPr>
        </w:pPrChange>
      </w:pPr>
      <w:ins w:id="260" w:author="MMC" w:date="2020-09-10T22:54:00Z">
        <w:r>
          <w:t>While green management refers balance between human activities and the enviro</w:t>
        </w:r>
        <w:r>
          <w:t>n</w:t>
        </w:r>
        <w:r>
          <w:t>ment. Environmental laws and standards are often overlooked by management tier for monetary be</w:t>
        </w:r>
        <w:r>
          <w:t>n</w:t>
        </w:r>
        <w:r>
          <w:t>efits</w:t>
        </w:r>
      </w:ins>
      <w:ins w:id="261" w:author="MMC" w:date="2020-09-10T22:57:00Z">
        <w:r>
          <w:t xml:space="preserve"> </w:t>
        </w:r>
        <w:r>
          <w:fldChar w:fldCharType="begin" w:fldLock="1"/>
        </w:r>
        <w:r>
          <w:instrText>ADDIN CSL_CITATION {"citationItems":[{"id":"ITEM-1","itemData":{"DOI":"10.1109/agec.2004.1290895","ISBN":"078038203X","abstract":"The green environment or environmental friendly has high important in today electronics business. The intense forces of customer, competitors as well as the government induced the electronics manufacturing rapidly implement the green process in their organization. In green manufacturing implementation, various factors must be prepared and well controlled in order to ensure the effectiveness. In this paper, we proposed the 6 basic requirements of preparation that can be grouped into product factors and environment factor. The result of research shows that the 5 factors of material, process, packaging, working environment and waste system are directly impact to the green management implementation. We also propose the green supply chain if the manufacturing promotes the same \"Green Manufacturing System (GMS) to the lower tier supplier.","author":[{"dropping-particle":"","family":"Udomleartprasert","given":"Panyaluck","non-dropping-particle":"","parse-names":false,"suffix":""}],"container-title":"Proceedings of 2004 International IEEE Conference on the Asian Green Electronics (AGEC)","id":"ITEM-1","issued":{"date-parts":[["2004"]]},"page":"169-173","title":"Roadmap to green supply chain electronics: Design for manufacturing implementation and management","type":"paper-conference"},"uris":["http://www.mendeley.com/documents/?uuid=8e9cfb4d-4f44-33b5-9c4f-cb30e5ca2d96"]}],"mendeley":{"formattedCitation":"[28]","plainTextFormattedCitation":"[28]","previouslyFormattedCitation":"[27]"},"properties":{"noteIndex":0},"schema":"https://github.com/citation-style-language/schema/raw/master/csl-citation.json"}</w:instrText>
        </w:r>
        <w:r>
          <w:fldChar w:fldCharType="separate"/>
        </w:r>
        <w:r w:rsidRPr="00513BF3">
          <w:rPr>
            <w:noProof/>
          </w:rPr>
          <w:t>[28]</w:t>
        </w:r>
        <w:r>
          <w:fldChar w:fldCharType="end"/>
        </w:r>
      </w:ins>
      <w:ins w:id="262" w:author="MMC" w:date="2020-09-10T22:54:00Z">
        <w:r>
          <w:t>.</w:t>
        </w:r>
      </w:ins>
    </w:p>
    <w:p w14:paraId="60FEAFB5" w14:textId="3BB02E61" w:rsidR="00F56164" w:rsidRPr="00504512" w:rsidRDefault="00F56164" w:rsidP="00F56164">
      <w:pPr>
        <w:pStyle w:val="heading2"/>
      </w:pPr>
      <w:r w:rsidRPr="00504512">
        <w:t>Green Management</w:t>
      </w:r>
    </w:p>
    <w:p w14:paraId="25A78B3F" w14:textId="6FC4B6ED" w:rsidR="00F56164" w:rsidRPr="00476955" w:rsidDel="001F795A" w:rsidRDefault="00F56164" w:rsidP="00C01BF1">
      <w:pPr>
        <w:pStyle w:val="p1a"/>
        <w:rPr>
          <w:del w:id="263" w:author="MMC" w:date="2020-09-10T22:57:00Z"/>
        </w:rPr>
      </w:pPr>
      <w:del w:id="264" w:author="MMC" w:date="2020-09-10T22:52:00Z">
        <w:r w:rsidRPr="00476955" w:rsidDel="001F795A">
          <w:delText>O</w:delText>
        </w:r>
      </w:del>
      <w:del w:id="265" w:author="MMC" w:date="2020-09-10T22:57:00Z">
        <w:r w:rsidRPr="00476955" w:rsidDel="001F795A">
          <w:delText>ne of the most critical challenges of green computing is green management b</w:delText>
        </w:r>
        <w:r w:rsidRPr="00476955" w:rsidDel="001F795A">
          <w:delText>e</w:delText>
        </w:r>
        <w:r w:rsidRPr="00476955" w:rsidDel="001F795A">
          <w:delText>cause it requires an appropriate implementation and mo</w:delText>
        </w:r>
        <w:r w:rsidDel="001F795A">
          <w:delText>nitoring of the systems</w:delText>
        </w:r>
        <w:r w:rsidDel="001F795A">
          <w:fldChar w:fldCharType="begin" w:fldLock="1"/>
        </w:r>
        <w:r w:rsidR="00513BF3" w:rsidDel="001F795A">
          <w:delInstrText>ADDIN CSL_CITATION {"citationItems":[{"id":"ITEM-1","itemData":{"DOI":"10.1109/agec.2004.1290895","ISBN":"078038203X","abstract":"The green environment or environmental friendly has high important in today electronics business. The intense forces of customer, competitors as well as the government induced the electronics manufacturing rapidly implement the green process in their organization. In green manufacturing implementation, various factors must be prepared and well controlled in order to ensure the effectiveness. In this paper, we proposed the 6 basic requirements of preparation that can be grouped into product factors and environment factor. The result of research shows that the 5 factors of material, process, packaging, working environment and waste system are directly impact to the green management implementation. We also propose the green supply chain if the manufacturing promotes the same \"Green Manufacturing System (GMS) to the lower tier supplier.","author":[{"dropping-particle":"","family":"Udomleartprasert","given":"Panyaluck","non-dropping-particle":"","parse-names":false,"suffix":""}],"container-title":"Proceedings of 2004 International IEEE Conference on the Asian Green Electronics (AGEC)","id":"ITEM-1","issued":{"date-parts":[["2004"]]},"page":"169-173","title":"Roadmap to green supply chain electronics: Design for manufacturing implementation and management","type":"paper-conference"},"uris":["http://www.mendeley.com/documents/?uuid=8e9cfb4d-4f44-33b5-9c4f-cb30e5ca2d96"]}],"mendeley":{"formattedCitation":"[28]","plainTextFormattedCitation":"[28]","previouslyFormattedCitation":"[27]"},"properties":{"noteIndex":0},"schema":"https://github.com/citation-style-language/schema/raw/master/csl-citation.json"}</w:delInstrText>
        </w:r>
        <w:r w:rsidDel="001F795A">
          <w:fldChar w:fldCharType="separate"/>
        </w:r>
        <w:r w:rsidR="00513BF3" w:rsidRPr="00513BF3" w:rsidDel="001F795A">
          <w:rPr>
            <w:noProof/>
          </w:rPr>
          <w:delText>[28]</w:delText>
        </w:r>
        <w:r w:rsidDel="001F795A">
          <w:fldChar w:fldCharType="end"/>
        </w:r>
        <w:r w:rsidRPr="00476955" w:rsidDel="001F795A">
          <w:delText>. These implementations and ma</w:delText>
        </w:r>
        <w:r w:rsidRPr="00476955" w:rsidDel="001F795A">
          <w:delText>n</w:delText>
        </w:r>
        <w:r w:rsidRPr="00476955" w:rsidDel="001F795A">
          <w:delText xml:space="preserve">agement become critical because of the </w:delText>
        </w:r>
        <w:r w:rsidR="00F96CAD" w:rsidDel="001F795A">
          <w:delText>obtainment</w:delText>
        </w:r>
        <w:r w:rsidRPr="00476955" w:rsidDel="001F795A">
          <w:delText xml:space="preserve"> and </w:delText>
        </w:r>
        <w:r w:rsidR="00661AE2" w:rsidDel="001F795A">
          <w:delText>acquiring</w:delText>
        </w:r>
        <w:r w:rsidR="00C01BF1" w:rsidDel="001F795A">
          <w:delText xml:space="preserve"> </w:delText>
        </w:r>
        <w:r w:rsidRPr="00476955" w:rsidDel="001F795A">
          <w:delText>of the right green manufacturing electronic components, which are also required to be green comp</w:delText>
        </w:r>
        <w:r w:rsidRPr="00476955" w:rsidDel="001F795A">
          <w:delText>o</w:delText>
        </w:r>
        <w:r w:rsidRPr="00476955" w:rsidDel="001F795A">
          <w:delText>nents.</w:delText>
        </w:r>
      </w:del>
    </w:p>
    <w:p w14:paraId="2795B738" w14:textId="77777777" w:rsidR="00F56164" w:rsidRPr="00504512" w:rsidRDefault="00F56164" w:rsidP="00F56164">
      <w:pPr>
        <w:pStyle w:val="heading2"/>
      </w:pPr>
      <w:r w:rsidRPr="00504512">
        <w:t>Reduction in Carbon footprints</w:t>
      </w:r>
    </w:p>
    <w:p w14:paraId="35A2B630" w14:textId="505953CC" w:rsidR="00F56164" w:rsidRPr="00476955" w:rsidRDefault="00F56164" w:rsidP="00F56164">
      <w:pPr>
        <w:pStyle w:val="p1a"/>
      </w:pPr>
      <w:r w:rsidRPr="00476955">
        <w:t xml:space="preserve">Though the main objective of green computing is to minimize carbon footprints it is still considered as a challenge because of the rapid growth of technologies. Earlier in time, the technology was limited to certain fields but now as the world is getting globally advanced in </w:t>
      </w:r>
      <w:proofErr w:type="gramStart"/>
      <w:r w:rsidRPr="00476955">
        <w:t>technology,</w:t>
      </w:r>
      <w:proofErr w:type="gramEnd"/>
      <w:r w:rsidRPr="00476955">
        <w:t xml:space="preserve"> it is therefore certainly becoming more challenging.</w:t>
      </w:r>
      <w:ins w:id="266" w:author="MMC" w:date="2020-09-10T22:59:00Z">
        <w:r w:rsidR="00A9742B">
          <w:t xml:space="preserve"> </w:t>
        </w:r>
      </w:ins>
    </w:p>
    <w:p w14:paraId="3E3416EB" w14:textId="77777777" w:rsidR="00F56164" w:rsidRPr="00504512" w:rsidRDefault="00F56164" w:rsidP="00F56164">
      <w:pPr>
        <w:pStyle w:val="heading2"/>
      </w:pPr>
      <w:r w:rsidRPr="00504512">
        <w:t>Focused Green Computing</w:t>
      </w:r>
    </w:p>
    <w:p w14:paraId="6F601A26" w14:textId="01820D5B" w:rsidR="00F56164" w:rsidRPr="00476955" w:rsidRDefault="00F56164" w:rsidP="00410F17">
      <w:pPr>
        <w:pStyle w:val="p1a"/>
      </w:pPr>
      <w:r w:rsidRPr="00476955">
        <w:t xml:space="preserve">The green computing technology is trying its level best to achieve the eco-friendly environment along with the maximum reduction to the carbon footprints but it is still required to put more concerns to the green computing. </w:t>
      </w:r>
      <w:r w:rsidR="00410F17" w:rsidRPr="00410F17">
        <w:t>In past few years, the prerequ</w:t>
      </w:r>
      <w:r w:rsidR="00410F17" w:rsidRPr="00410F17">
        <w:t>i</w:t>
      </w:r>
      <w:r w:rsidR="00410F17" w:rsidRPr="00410F17">
        <w:t>sites for the high transfer speed, organize availability of data center, and force nece</w:t>
      </w:r>
      <w:r w:rsidR="00410F17" w:rsidRPr="00410F17">
        <w:t>s</w:t>
      </w:r>
      <w:r w:rsidR="00410F17" w:rsidRPr="00410F17">
        <w:t>sity of a data center will go past our creative mind which would require a sharp report towards green processing which may turn into the most basic test.</w:t>
      </w:r>
      <w:r>
        <w:t xml:space="preserve"> </w:t>
      </w:r>
      <w:r>
        <w:fldChar w:fldCharType="begin" w:fldLock="1"/>
      </w:r>
      <w:r w:rsidR="00513BF3">
        <w:instrText>ADDIN CSL_CITATION {"citationItems":[{"id":"ITEM-1","itemData":{"DOI":"10.1109/ETIICT.2017.7977013","ISBN":"9781509034048","abstract":"Virtual machines use are increasing day by day as people are using many smart gadgets which are highly computing and for operating them smoothly, required virtual machines. Virtualization is the basic technique of creating various resources from the available physical infrastructure. It is the backbone of cloud computing technology. This paper try to deal with studying various techniques, models, algorithms, for efficient green cloud computing by using virtualization techniques. It mainly involves virtual machines(VMs) consolidation. Power utilization can be reduced by simply deactivating and reactivating physical machines to meet the current workload. Power awareness in distributed system can be defined as identifying the parameters which minimize the energy consumption along with better QOS, SLA. The various strategies discussed here are mainly focusing on saving power and making data centers more efficient by considering server and network as its scope, however in future due to requirement of high bandwidth and network connectivity of data centers, power requirement of data center will go beyond our imagination. To handle the above mentioned concern require actual study of how power consumption happens in data centers, most of the part of power are consumed by servers, CPU and switches i.e. network devices. There still lots of research need to be done to design such modern algorithm and techniques which achieve better energy efficiency along with consideration of QOS, SLA, and VM consolidation by defining VM topologies which are fault tolerant and also helps nature, mankind by minimizing Co2 emission.","author":[{"dropping-particle":"","family":"More","given":"Nitin S.","non-dropping-particle":"","parse-names":false,"suffix":""},{"dropping-particle":"","family":"Ingle","given":"Rajesh B.","non-dropping-particle":"","parse-names":false,"suffix":""}],"container-title":"2017 International Conference on Emerging Trends and Innovation in ICT, ICEI 2017","id":"ITEM-1","issued":{"date-parts":[["2017","7","12"]]},"page":"73-76","publisher":"Institute of Electrical and Electronics Engineers Inc.","title":"Challenges in green computing for energy saving techniques","type":"paper-conference"},"uris":["http://www.mendeley.com/documents/?uuid=776881ab-1c82-3e32-b70c-878aa5470bfd"]}],"mendeley":{"formattedCitation":"[29]","plainTextFormattedCitation":"[29]","previouslyFormattedCitation":"[28]"},"properties":{"noteIndex":0},"schema":"https://github.com/citation-style-language/schema/raw/master/csl-citation.json"}</w:instrText>
      </w:r>
      <w:r>
        <w:fldChar w:fldCharType="separate"/>
      </w:r>
      <w:r w:rsidR="00513BF3" w:rsidRPr="00513BF3">
        <w:rPr>
          <w:noProof/>
        </w:rPr>
        <w:t>[29]</w:t>
      </w:r>
      <w:r>
        <w:fldChar w:fldCharType="end"/>
      </w:r>
    </w:p>
    <w:p w14:paraId="54D80968" w14:textId="77777777" w:rsidR="00F56164" w:rsidRPr="00504512" w:rsidRDefault="00F56164" w:rsidP="00B53B2B">
      <w:pPr>
        <w:pStyle w:val="heading2"/>
      </w:pPr>
      <w:r w:rsidRPr="00504512">
        <w:t>Cost</w:t>
      </w:r>
    </w:p>
    <w:p w14:paraId="7EEDC04E" w14:textId="392228F9" w:rsidR="00F56164" w:rsidRPr="00476955" w:rsidRDefault="00F56164" w:rsidP="00F56164">
      <w:r w:rsidRPr="00476955">
        <w:t>In order to apply green computing that widely, the cost is the biggest challenge. The devices which are made for greening IT require a huge cost. Along with the end-devices, the servers that can serve the cause of green computing would also need high cost.</w:t>
      </w:r>
      <w:del w:id="267" w:author="MMC" w:date="2020-09-10T23:33:00Z">
        <w:r w:rsidRPr="00476955" w:rsidDel="005D01D6">
          <w:delText xml:space="preserve"> Therefore the cost is also considered to be a high challenge to meet in pr</w:delText>
        </w:r>
        <w:r w:rsidRPr="00476955" w:rsidDel="005D01D6">
          <w:delText>e</w:delText>
        </w:r>
        <w:r w:rsidRPr="00476955" w:rsidDel="005D01D6">
          <w:delText>sent and in the future as well.</w:delText>
        </w:r>
      </w:del>
      <w:ins w:id="268" w:author="MMC" w:date="2020-09-10T23:33:00Z">
        <w:r w:rsidR="005D01D6">
          <w:t xml:space="preserve"> Manufacturing and </w:t>
        </w:r>
      </w:ins>
      <w:ins w:id="269" w:author="MMC" w:date="2020-09-10T23:34:00Z">
        <w:r w:rsidR="005D01D6">
          <w:t>maintenance of such equipment is poss</w:t>
        </w:r>
        <w:r w:rsidR="005D01D6">
          <w:t>i</w:t>
        </w:r>
        <w:r w:rsidR="005D01D6">
          <w:t>ble for giants but it is</w:t>
        </w:r>
      </w:ins>
      <w:ins w:id="270" w:author="MMC" w:date="2020-09-10T23:38:00Z">
        <w:r w:rsidR="005D01D6">
          <w:t xml:space="preserve"> almost</w:t>
        </w:r>
      </w:ins>
      <w:ins w:id="271" w:author="MMC" w:date="2020-09-10T23:34:00Z">
        <w:r w:rsidR="005D01D6">
          <w:t xml:space="preserve"> impossible for Small Medium Enterprises and low scale bus</w:t>
        </w:r>
        <w:r w:rsidR="005D01D6">
          <w:t>i</w:t>
        </w:r>
        <w:r w:rsidR="005D01D6">
          <w:t>nes</w:t>
        </w:r>
      </w:ins>
      <w:ins w:id="272" w:author="MMC" w:date="2020-09-10T23:35:00Z">
        <w:r w:rsidR="005D01D6">
          <w:t>s</w:t>
        </w:r>
      </w:ins>
      <w:ins w:id="273" w:author="MMC" w:date="2020-09-10T23:34:00Z">
        <w:r w:rsidR="005D01D6">
          <w:t>es to</w:t>
        </w:r>
      </w:ins>
      <w:ins w:id="274" w:author="MMC" w:date="2020-09-10T23:33:00Z">
        <w:r w:rsidR="005D01D6">
          <w:t xml:space="preserve"> </w:t>
        </w:r>
      </w:ins>
      <w:ins w:id="275" w:author="MMC" w:date="2020-09-10T23:36:00Z">
        <w:r w:rsidR="005D01D6">
          <w:t>have budget fo</w:t>
        </w:r>
      </w:ins>
      <w:ins w:id="276" w:author="MMC" w:date="2020-09-10T23:37:00Z">
        <w:r w:rsidR="005D01D6">
          <w:t xml:space="preserve">r </w:t>
        </w:r>
      </w:ins>
      <w:ins w:id="277" w:author="MMC" w:date="2020-09-10T23:38:00Z">
        <w:r w:rsidR="005D01D6">
          <w:t xml:space="preserve">such high-cost </w:t>
        </w:r>
      </w:ins>
      <w:ins w:id="278" w:author="MMC" w:date="2020-09-10T23:44:00Z">
        <w:r w:rsidR="00743CFB">
          <w:t>infrastructure.</w:t>
        </w:r>
      </w:ins>
    </w:p>
    <w:p w14:paraId="01F77543" w14:textId="77777777" w:rsidR="00F56164" w:rsidRPr="00384C73" w:rsidRDefault="00F56164" w:rsidP="00F56164">
      <w:pPr>
        <w:pStyle w:val="heading1"/>
      </w:pPr>
      <w:r w:rsidRPr="00384C73">
        <w:t>Initiatives for Green Computing</w:t>
      </w:r>
    </w:p>
    <w:p w14:paraId="0D5A47A9" w14:textId="77777777" w:rsidR="00F56164" w:rsidRPr="00384C73" w:rsidRDefault="00F56164" w:rsidP="00F56164">
      <w:pPr>
        <w:pStyle w:val="heading2"/>
        <w:spacing w:before="0"/>
      </w:pPr>
      <w:r w:rsidRPr="00384C73">
        <w:t>Measures by Companies</w:t>
      </w:r>
    </w:p>
    <w:p w14:paraId="5B7BDA57" w14:textId="6ADD8C11" w:rsidR="00F56164" w:rsidRPr="00476955" w:rsidRDefault="003E5023" w:rsidP="003E5023">
      <w:pPr>
        <w:pStyle w:val="heading2"/>
        <w:numPr>
          <w:ilvl w:val="0"/>
          <w:numId w:val="0"/>
        </w:numPr>
      </w:pPr>
      <w:r w:rsidRPr="003E5023">
        <w:rPr>
          <w:b w:val="0"/>
        </w:rPr>
        <w:t>In order to implement green computing, many companies are putting efforts that come up with cost-effective and less energy consumption solutions. Companies like IBM, Hewlett Packard, SprayCool, and Cooligy are bringing technologies and methods for improving data center management regarding environmental impacts like liquid cooling, Nano fluid-cooling systems, and in-server, in-rack, in row-cooling</w:t>
      </w:r>
      <w:r w:rsidR="00F56164" w:rsidRPr="003E5023">
        <w:rPr>
          <w:b w:val="0"/>
        </w:rPr>
        <w:fldChar w:fldCharType="begin" w:fldLock="1"/>
      </w:r>
      <w:r w:rsidR="00513BF3">
        <w:rPr>
          <w:b w:val="0"/>
        </w:rPr>
        <w:instrText>ADDIN CSL_CITATION {"citationItems":[{"id":"ITEM-1","itemData":{"ISSN":"2231-2803","abstract":"Green computing refers to the practice and procedures of using computing resources in an environment friendly way while maintaining overall computing performance. Global warming is the continuing rise in the average temperature of the Earth's climate system due to a range of factors. Scientific understanding of the various causes of global warming has been increasing since the last decade. Climate change and associated impacts vary from region to region across the globe. Nowadays, weather behaviour is becoming extremely unpredictable throughout the globe. United Nations Framework Convention on Climate Change (UNFCCC) is working relentlessly to achieve its objective of preventing dangerous anthropogenic (human-induced) climate change. Owing to global warming, various regulations and laws related to environmental norms forces manufacturers of I.T equipments to meet various energy requirements. Green computing is a well balanced and sustainable approach towards the achievement of a greener, healthier and safer environment without compromising technological needs of the current and future generations. This paper is a survey of several important literature related to the field of green computing that emphasises the importance of green computing for sustainable development.","author":[{"dropping-particle":"","family":"Saha","given":"Biswajit","non-dropping-particle":"","parse-names":false,"suffix":""}],"container-title":"International Journal of Computer Trends and Technology","id":"ITEM-1","issue":"2","issued":{"date-parts":[["2014"]]},"title":"Green Computing","type":"article-journal","volume":"14"},"uris":["http://www.mendeley.com/documents/?uuid=8737c717-8110-32a4-86b2-1b19abee92ef"]}],"mendeley":{"formattedCitation":"[30]","plainTextFormattedCitation":"[30]","previouslyFormattedCitation":"[29]"},"properties":{"noteIndex":0},"schema":"https://github.com/citation-style-language/schema/raw/master/csl-citation.json"}</w:instrText>
      </w:r>
      <w:r w:rsidR="00F56164" w:rsidRPr="003E5023">
        <w:rPr>
          <w:b w:val="0"/>
        </w:rPr>
        <w:fldChar w:fldCharType="separate"/>
      </w:r>
      <w:r w:rsidR="00513BF3" w:rsidRPr="00513BF3">
        <w:rPr>
          <w:b w:val="0"/>
          <w:noProof/>
        </w:rPr>
        <w:t>[30]</w:t>
      </w:r>
      <w:r w:rsidR="00F56164" w:rsidRPr="003E5023">
        <w:rPr>
          <w:b w:val="0"/>
        </w:rPr>
        <w:fldChar w:fldCharType="end"/>
      </w:r>
    </w:p>
    <w:p w14:paraId="39741213" w14:textId="77777777" w:rsidR="00F56164" w:rsidRPr="00476955" w:rsidRDefault="00F56164" w:rsidP="003E5023">
      <w:pPr>
        <w:pStyle w:val="heading2"/>
        <w:spacing w:before="0"/>
      </w:pPr>
      <w:r w:rsidRPr="00476955">
        <w:t>Implementation of other ways</w:t>
      </w:r>
    </w:p>
    <w:p w14:paraId="34E62DE8" w14:textId="3180FD30" w:rsidR="00F56164" w:rsidRPr="00476955" w:rsidRDefault="00A40CC1" w:rsidP="003E5023">
      <w:pPr>
        <w:ind w:firstLine="0"/>
      </w:pPr>
      <w:r>
        <w:t>Many companies are striving to implement</w:t>
      </w:r>
      <w:r w:rsidR="003E5023" w:rsidRPr="003E5023">
        <w:t xml:space="preserve"> innovative initiatives to make data centers eco-friendly  which generally includes introduction of high density servers, hydrogen fuel cells as alternative green power sources and implementing the concept of visual</w:t>
      </w:r>
      <w:r w:rsidR="003E5023" w:rsidRPr="003E5023">
        <w:t>i</w:t>
      </w:r>
      <w:r w:rsidR="003E5023" w:rsidRPr="003E5023">
        <w:t>zation that lower down the heat generation and reduce overall power consumption</w:t>
      </w:r>
      <w:r w:rsidR="00F56164" w:rsidRPr="00476955">
        <w:t>.</w:t>
      </w:r>
    </w:p>
    <w:p w14:paraId="7D7BF04C" w14:textId="77777777" w:rsidR="00F56164" w:rsidRPr="00384C73" w:rsidRDefault="00F56164" w:rsidP="00F56164">
      <w:pPr>
        <w:pStyle w:val="heading2"/>
      </w:pPr>
      <w:r w:rsidRPr="00384C73">
        <w:t>Energy Conservation Program</w:t>
      </w:r>
    </w:p>
    <w:p w14:paraId="16BE9DB4" w14:textId="28FBA6E8" w:rsidR="00F56164" w:rsidRPr="00476955" w:rsidRDefault="00F56164" w:rsidP="00F56164">
      <w:pPr>
        <w:pStyle w:val="p1a"/>
      </w:pPr>
      <w:r w:rsidRPr="00476955">
        <w:t>Considering the effects of the growing technological environment, China National Development and Reform Commission (NDRC) took a step for China Energy Co</w:t>
      </w:r>
      <w:r w:rsidRPr="00476955">
        <w:t>n</w:t>
      </w:r>
      <w:r w:rsidRPr="00476955">
        <w:t>servation Program (CECP) which is a non-profit organization to administer, manage, and implement the certificate for energy- conserving water-saving and environmenta</w:t>
      </w:r>
      <w:r w:rsidRPr="00476955">
        <w:t>l</w:t>
      </w:r>
      <w:r w:rsidRPr="00476955">
        <w:t xml:space="preserve">ly friendly products. In other words, the organization assures the manufacturing of resource-effective products. </w:t>
      </w:r>
      <w:r>
        <w:fldChar w:fldCharType="begin" w:fldLock="1"/>
      </w:r>
      <w:r w:rsidR="00513BF3">
        <w:instrText>ADDIN CSL_CITATION {"citationItems":[{"id":"ITEM-1","itemData":{"DOI":"10.1166/jcies.2012.1023","ISSN":"23263008","abstract":"The information and communication technology (ICT) has changed the way we live, work, learn and play but at the same time, it is affecting our environment in several ways. It has created many opportunities for employment round the globe as the computer literacy becomes a prerequisite condition for sustenance in almost every public/private sectors. The computer’s ability to store, retrieve and manipulate large amounts of data rapidly and cheaply has led to its wide spread use in managing many clerical, accounting and service documentation functions in organizations. But, at each stage of computer’s life, from its production, throughout its use, and into its disposal, it exhibits some kind of environmental problems. Several scientists and authors have quoted their reports on ICT and its impact on the environment. Still, the debate on the effectiveness of green computing for eco-friendly and sustainable IT remains an open issue. In this paper, we report the awareness towards green computing and present the summary of key areas where IT organizations can achieve savings in terms of energy and cost. In addition, we discuss a formal approach of green computing along with its standardization and compliances and some of its challenges","author":[{"dropping-particle":"","family":"Raza","given":"Khalid","non-dropping-particle":"","parse-names":false,"suffix":""},{"dropping-particle":"","family":"Patle","given":"V. K.","non-dropping-particle":"","parse-names":false,"suffix":""},{"dropping-particle":"","family":"Arya","given":"Sandeep","non-dropping-particle":"","parse-names":false,"suffix":""}],"container-title":"Journal of Computational Intelligence and Electronic Systems","id":"ITEM-1","issue":"1","issued":{"date-parts":[["2013"]]},"page":"3-16","title":"A Review on Green Computing for Eco-Friendly and Sustainable IT","type":"article-journal","volume":"1"},"uris":["http://www.mendeley.com/documents/?uuid=1523400c-1014-4208-92c8-41d2c2848250"]}],"mendeley":{"formattedCitation":"[25]","plainTextFormattedCitation":"[25]","previouslyFormattedCitation":"[25]"},"properties":{"noteIndex":0},"schema":"https://github.com/citation-style-language/schema/raw/master/csl-citation.json"}</w:instrText>
      </w:r>
      <w:r>
        <w:fldChar w:fldCharType="separate"/>
      </w:r>
      <w:r w:rsidR="008B6FCB" w:rsidRPr="008B6FCB">
        <w:rPr>
          <w:noProof/>
        </w:rPr>
        <w:t>[25]</w:t>
      </w:r>
      <w:r>
        <w:fldChar w:fldCharType="end"/>
      </w:r>
    </w:p>
    <w:p w14:paraId="29B4D33D" w14:textId="566162E7" w:rsidR="00F56164" w:rsidRPr="00476955" w:rsidRDefault="00464687" w:rsidP="00F56164">
      <w:r w:rsidRPr="00464687">
        <w:t>Alongside this, one of the non-benefit associations in Japan likewise served for this reason. This association planned to make mindfulness on vitality preservation, prepa</w:t>
      </w:r>
      <w:r w:rsidRPr="00464687">
        <w:t>r</w:t>
      </w:r>
      <w:r w:rsidRPr="00464687">
        <w:t>ing and state assessments for vitality administrators, and their vitality protection battle and show</w:t>
      </w:r>
      <w:r w:rsidR="00F56164" w:rsidRPr="00476955">
        <w:t>.</w:t>
      </w:r>
    </w:p>
    <w:p w14:paraId="1918A4A1" w14:textId="77777777" w:rsidR="00F56164" w:rsidRPr="00384C73" w:rsidRDefault="00F56164" w:rsidP="00F56164">
      <w:pPr>
        <w:pStyle w:val="heading2"/>
      </w:pPr>
      <w:r w:rsidRPr="00384C73">
        <w:t>Eco-friendly Designs</w:t>
      </w:r>
    </w:p>
    <w:p w14:paraId="61706351" w14:textId="2CECB7B0" w:rsidR="00F56164" w:rsidRPr="00476955" w:rsidRDefault="00F56164" w:rsidP="00C34C53">
      <w:pPr>
        <w:pStyle w:val="p1a"/>
      </w:pPr>
      <w:r w:rsidRPr="00476955">
        <w:t xml:space="preserve">It is observed that the data centers are adopting the concept of eco-friendly designs. </w:t>
      </w:r>
      <w:r w:rsidR="00C34C53" w:rsidRPr="00C34C53">
        <w:t xml:space="preserve">These plans are made practicable by utilizing engineered white elastic rooftop, paint, and floor covering that contain a volatile organic compound (VOC), ledges made of reused items, and vitality proficient mechanical and electrical frameworks at ideal effectiveness. Additionally, these eco-structures utilize both common </w:t>
      </w:r>
      <w:proofErr w:type="gramStart"/>
      <w:r w:rsidR="00C34C53" w:rsidRPr="00C34C53">
        <w:t>light</w:t>
      </w:r>
      <w:proofErr w:type="gramEnd"/>
      <w:r w:rsidR="00C34C53" w:rsidRPr="00C34C53">
        <w:t xml:space="preserve"> just as green force, which is essentially power produced from sunlight based or wind vitality, to run the </w:t>
      </w:r>
      <w:r w:rsidR="00C34C53">
        <w:t>data center</w:t>
      </w:r>
      <w:r w:rsidR="00C34C53" w:rsidRPr="00C34C53">
        <w:t>.</w:t>
      </w:r>
      <w:r>
        <w:t xml:space="preserve"> </w:t>
      </w:r>
      <w:r>
        <w:fldChar w:fldCharType="begin" w:fldLock="1"/>
      </w:r>
      <w:r w:rsidR="00513BF3">
        <w:instrText>ADDIN CSL_CITATION {"citationItems":[{"id":"ITEM-1","itemData":{"ISSN":"2231-2803","abstract":"Green computing refers to the practice and procedures of using computing resources in an environment friendly way while maintaining overall computing performance. Global warming is the continuing rise in the average temperature of the Earth's climate system due to a range of factors. Scientific understanding of the various causes of global warming has been increasing since the last decade. Climate change and associated impacts vary from region to region across the globe. Nowadays, weather behaviour is becoming extremely unpredictable throughout the globe. United Nations Framework Convention on Climate Change (UNFCCC) is working relentlessly to achieve its objective of preventing dangerous anthropogenic (human-induced) climate change. Owing to global warming, various regulations and laws related to environmental norms forces manufacturers of I.T equipments to meet various energy requirements. Green computing is a well balanced and sustainable approach towards the achievement of a greener, healthier and safer environment without compromising technological needs of the current and future generations. This paper is a survey of several important literature related to the field of green computing that emphasises the importance of green computing for sustainable development.","author":[{"dropping-particle":"","family":"Saha","given":"Biswajit","non-dropping-particle":"","parse-names":false,"suffix":""}],"container-title":"International Journal of Computer Trends and Technology","id":"ITEM-1","issue":"2","issued":{"date-parts":[["2014"]]},"title":"Green Computing","type":"article-journal","volume":"14"},"uris":["http://www.mendeley.com/documents/?uuid=8737c717-8110-32a4-86b2-1b19abee92ef"]}],"mendeley":{"formattedCitation":"[30]","plainTextFormattedCitation":"[30]","previouslyFormattedCitation":"[29]"},"properties":{"noteIndex":0},"schema":"https://github.com/citation-style-language/schema/raw/master/csl-citation.json"}</w:instrText>
      </w:r>
      <w:r>
        <w:fldChar w:fldCharType="separate"/>
      </w:r>
      <w:r w:rsidR="00513BF3" w:rsidRPr="00513BF3">
        <w:rPr>
          <w:noProof/>
        </w:rPr>
        <w:t>[30]</w:t>
      </w:r>
      <w:r>
        <w:fldChar w:fldCharType="end"/>
      </w:r>
    </w:p>
    <w:p w14:paraId="2F9F086C" w14:textId="77777777" w:rsidR="00F56164" w:rsidRPr="00384C73" w:rsidRDefault="00F56164" w:rsidP="00F56164">
      <w:pPr>
        <w:pStyle w:val="heading2"/>
      </w:pPr>
      <w:r w:rsidRPr="00384C73">
        <w:t>Facebook's Initiative</w:t>
      </w:r>
    </w:p>
    <w:p w14:paraId="0312E397" w14:textId="77777777" w:rsidR="00F56164" w:rsidRDefault="00F56164" w:rsidP="00F56164">
      <w:pPr>
        <w:pStyle w:val="p1a"/>
      </w:pPr>
      <w:r w:rsidRPr="00476955">
        <w:t>Facebook took an initiative for using renewable energy by converting the data centers to consume only the wind powers. The thought for this was not pleasing for the pe</w:t>
      </w:r>
      <w:r w:rsidRPr="00476955">
        <w:t>o</w:t>
      </w:r>
      <w:r w:rsidRPr="00476955">
        <w:t>ple who work for the renewable energies for Facebook because they thought about the availability of clean energy. But year after the thought, Facebook was able to get the wind power deal. In this manner, Facebook took a step toward eco-friendly comp</w:t>
      </w:r>
      <w:r w:rsidRPr="00476955">
        <w:t>u</w:t>
      </w:r>
      <w:r w:rsidRPr="00476955">
        <w:t>ting. [8]</w:t>
      </w:r>
    </w:p>
    <w:p w14:paraId="06B1CEDB" w14:textId="558A4D5C" w:rsidR="00F56164" w:rsidRPr="00476955" w:rsidRDefault="00F56164" w:rsidP="00F56164">
      <w:r>
        <w:t xml:space="preserve">According to their report, after these steps, Facebook was able to reduce up to 59% of greenhouse gases along with the achievement of 86% of renewable energy. </w:t>
      </w:r>
      <w:r>
        <w:fldChar w:fldCharType="begin" w:fldLock="1"/>
      </w:r>
      <w:r w:rsidR="00513BF3">
        <w:instrText>ADDIN CSL_CITATION {"citationItems":[{"id":"ITEM-1","itemData":{"URL":"https://sustainability.fb.com/reports/sustainability-report-2019/","accessed":{"date-parts":[["2020","8","12"]]},"id":"ITEM-1","issued":{"date-parts":[["0"]]},"title":"Facebook Sustainability | Sustainability Report 2019","type":"webpage"},"uris":["http://www.mendeley.com/documents/?uuid=b0e59559-2800-368d-824c-506f57cca28e"]}],"mendeley":{"formattedCitation":"[31]","plainTextFormattedCitation":"[31]","previouslyFormattedCitation":"[30]"},"properties":{"noteIndex":0},"schema":"https://github.com/citation-style-language/schema/raw/master/csl-citation.json"}</w:instrText>
      </w:r>
      <w:r>
        <w:fldChar w:fldCharType="separate"/>
      </w:r>
      <w:r w:rsidR="00513BF3" w:rsidRPr="00513BF3">
        <w:rPr>
          <w:noProof/>
        </w:rPr>
        <w:t>[31]</w:t>
      </w:r>
      <w:r>
        <w:fldChar w:fldCharType="end"/>
      </w:r>
    </w:p>
    <w:p w14:paraId="6E596779" w14:textId="77777777" w:rsidR="00F56164" w:rsidRPr="00384C73" w:rsidRDefault="00F56164" w:rsidP="00F56164">
      <w:pPr>
        <w:pStyle w:val="heading2"/>
      </w:pPr>
      <w:r w:rsidRPr="00384C73">
        <w:t>Google's Initiative</w:t>
      </w:r>
    </w:p>
    <w:p w14:paraId="76E37B77" w14:textId="762D4EFF" w:rsidR="00F56164" w:rsidRPr="00570717" w:rsidRDefault="00F56164" w:rsidP="00996D5D">
      <w:pPr>
        <w:pStyle w:val="p1a"/>
      </w:pPr>
      <w:r w:rsidRPr="00476955">
        <w:t xml:space="preserve">Google also took a step forward to greening IT. For such purpose, Google bought the wind farm. </w:t>
      </w:r>
      <w:r w:rsidR="00996D5D" w:rsidRPr="00996D5D">
        <w:t>In the wake of buying a wind farm in Iowa just a couple of years back, Google declared its consent to purchase power from a wind generation office in Okl</w:t>
      </w:r>
      <w:r w:rsidR="00996D5D" w:rsidRPr="00996D5D">
        <w:t>a</w:t>
      </w:r>
      <w:r w:rsidR="00996D5D" w:rsidRPr="00996D5D">
        <w:t>homa, boosting the utilization of inexhaustible force on the electric network that self-control one of its new server-farms. Under a twenty-year concurrence with the neig</w:t>
      </w:r>
      <w:r w:rsidR="00996D5D" w:rsidRPr="00996D5D">
        <w:t>h</w:t>
      </w:r>
      <w:r w:rsidR="00996D5D" w:rsidRPr="00996D5D">
        <w:t>borhood specialist co-op, Google's drawn out objective of running completely on sustainable power source is developing ever nearer.</w:t>
      </w:r>
      <w:r>
        <w:fldChar w:fldCharType="begin" w:fldLock="1"/>
      </w:r>
      <w:r w:rsidR="00513BF3">
        <w:instrText>ADDIN CSL_CITATION {"citationItems":[{"id":"ITEM-1","itemData":{"URL":"https://www.technobuffalo.com/googles-green-initiative-environmentally-conscious-technology","accessed":{"date-parts":[["2020","8","5"]]},"id":"ITEM-1","issued":{"date-parts":[["0"]]},"title":"Google's Green Initiative: Environmentally Conscious Technology | TechnoBuffalo","type":"webpage"},"uris":["http://www.mendeley.com/documents/?uuid=17fb1b2c-f67d-31bb-95e9-0e02cc059c92"]}],"mendeley":{"formattedCitation":"[32]","plainTextFormattedCitation":"[32]","previouslyFormattedCitation":"[31]"},"properties":{"noteIndex":0},"schema":"https://github.com/citation-style-language/schema/raw/master/csl-citation.json"}</w:instrText>
      </w:r>
      <w:r>
        <w:fldChar w:fldCharType="separate"/>
      </w:r>
      <w:r w:rsidR="00513BF3" w:rsidRPr="00513BF3">
        <w:rPr>
          <w:noProof/>
        </w:rPr>
        <w:t>[32]</w:t>
      </w:r>
      <w:r>
        <w:fldChar w:fldCharType="end"/>
      </w:r>
      <w:r>
        <w:t xml:space="preserve"> It is also noticed that Google has reduced IT energy usage and carbon emission to 65% to 85% by shifting the bus</w:t>
      </w:r>
      <w:r>
        <w:t>i</w:t>
      </w:r>
      <w:r>
        <w:t xml:space="preserve">ness to the G Suite </w:t>
      </w:r>
      <w:r>
        <w:fldChar w:fldCharType="begin" w:fldLock="1"/>
      </w:r>
      <w:r w:rsidR="00513BF3">
        <w:instrText>ADDIN CSL_CITATION {"citationItems":[{"id":"ITEM-1","itemData":{"URL":"https://cloud.google.com/sustainability","accessed":{"date-parts":[["2020","8","12"]]},"id":"ITEM-1","issued":{"date-parts":[["0"]]},"title":"Google Cloud Environment | Go Green","type":"webpage"},"uris":["http://www.mendeley.com/documents/?uuid=94c70070-4c07-3894-a0a2-7d6496157b24"]}],"mendeley":{"formattedCitation":"[33]","plainTextFormattedCitation":"[33]","previouslyFormattedCitation":"[32]"},"properties":{"noteIndex":0},"schema":"https://github.com/citation-style-language/schema/raw/master/csl-citation.json"}</w:instrText>
      </w:r>
      <w:r>
        <w:fldChar w:fldCharType="separate"/>
      </w:r>
      <w:r w:rsidR="00513BF3" w:rsidRPr="00513BF3">
        <w:rPr>
          <w:noProof/>
        </w:rPr>
        <w:t>[33]</w:t>
      </w:r>
      <w:r>
        <w:fldChar w:fldCharType="end"/>
      </w:r>
      <w:r>
        <w:t>. Along with this, Google also has implemented machine learning which constantly optimizes the data centers. The reason of this implement</w:t>
      </w:r>
      <w:r>
        <w:t>a</w:t>
      </w:r>
      <w:r>
        <w:t xml:space="preserve">tion is to observe the weather condition every 5 minutes so if any drop in temperature occurs, the energy devotion is decreased </w:t>
      </w:r>
      <w:r>
        <w:fldChar w:fldCharType="begin" w:fldLock="1"/>
      </w:r>
      <w:r w:rsidR="00513BF3">
        <w:instrText>ADDIN CSL_CITATION {"citationItems":[{"id":"ITEM-1","itemData":{"URL":"https://www.wired.com/story/amazon-google-microsoft-green-clouds-and-hyperscale-data-centers/","accessed":{"date-parts":[["2020","8","12"]]},"id":"ITEM-1","issued":{"date-parts":[["0"]]},"title":"Amazon, Google, Microsoft: Here's Who Has the Greenest Cloud | WIRED","type":"webpage"},"uris":["http://www.mendeley.com/documents/?uuid=22b39892-42d0-306e-9dae-c26449c0249e"]}],"mendeley":{"formattedCitation":"[34]","plainTextFormattedCitation":"[34]","previouslyFormattedCitation":"[33]"},"properties":{"noteIndex":0},"schema":"https://github.com/citation-style-language/schema/raw/master/csl-citation.json"}</w:instrText>
      </w:r>
      <w:r>
        <w:fldChar w:fldCharType="separate"/>
      </w:r>
      <w:r w:rsidR="00513BF3" w:rsidRPr="00513BF3">
        <w:rPr>
          <w:noProof/>
        </w:rPr>
        <w:t>[34]</w:t>
      </w:r>
      <w:r>
        <w:fldChar w:fldCharType="end"/>
      </w:r>
      <w:r>
        <w:t>. Google is not only taking initiatives on the computational side but also providing the services of clean transportation, by which 4</w:t>
      </w:r>
      <w:r w:rsidRPr="00F04DBD">
        <w:t>0,00</w:t>
      </w:r>
      <w:r>
        <w:t xml:space="preserve">0+ metric tons of CO2 emissions. This service is taken in practice by the Google Shuttle in the Bay </w:t>
      </w:r>
      <w:proofErr w:type="spellStart"/>
      <w:r>
        <w:t>areas</w:t>
      </w:r>
      <w:proofErr w:type="spellEnd"/>
      <w:r>
        <w:t xml:space="preserve"> </w:t>
      </w:r>
      <w:r>
        <w:fldChar w:fldCharType="begin" w:fldLock="1"/>
      </w:r>
      <w:r w:rsidR="00513BF3">
        <w:instrText>ADDIN CSL_CITATION {"citationItems":[{"id":"ITEM-1","itemData":{"URL":"https://www.environmentalleader.com/2020/08/google-issues-largest-corporate-sustainability-bond-of-any-company-in-history/","accessed":{"date-parts":[["2020","8","12"]]},"id":"ITEM-1","issued":{"date-parts":[["0"]]},"title":"Google Issues Largest Corporate Sustainability Bond of Any Company in History","type":"webpage"},"uris":["http://www.mendeley.com/documents/?uuid=dcdb98af-1918-3497-914c-6d57a68ac9a7"]}],"mendeley":{"formattedCitation":"[35]","plainTextFormattedCitation":"[35]","previouslyFormattedCitation":"[34]"},"properties":{"noteIndex":0},"schema":"https://github.com/citation-style-language/schema/raw/master/csl-citation.json"}</w:instrText>
      </w:r>
      <w:r>
        <w:fldChar w:fldCharType="separate"/>
      </w:r>
      <w:r w:rsidR="00513BF3" w:rsidRPr="00513BF3">
        <w:rPr>
          <w:noProof/>
        </w:rPr>
        <w:t>[35]</w:t>
      </w:r>
      <w:r>
        <w:fldChar w:fldCharType="end"/>
      </w:r>
      <w:r>
        <w:t>.</w:t>
      </w:r>
    </w:p>
    <w:p w14:paraId="10047227" w14:textId="77777777" w:rsidR="00F56164" w:rsidRPr="00384C73" w:rsidRDefault="00F56164" w:rsidP="00F56164">
      <w:pPr>
        <w:pStyle w:val="heading2"/>
      </w:pPr>
      <w:r w:rsidRPr="00384C73">
        <w:t>Amazon's initiative</w:t>
      </w:r>
    </w:p>
    <w:p w14:paraId="1DDD6D94" w14:textId="075DF7F4" w:rsidR="00F56164" w:rsidRPr="00476955" w:rsidRDefault="005F7EC2" w:rsidP="00C509D5">
      <w:pPr>
        <w:pStyle w:val="p1a"/>
      </w:pPr>
      <w:r w:rsidRPr="005F7EC2">
        <w:t>The data center of Amazon in the US and UK were likewise thought about for green computing. Amazon chose to put $10 million in the Closed Loop Fund, which su</w:t>
      </w:r>
      <w:r w:rsidRPr="005F7EC2">
        <w:t>p</w:t>
      </w:r>
      <w:r w:rsidRPr="005F7EC2">
        <w:t>ports reusing framework all through the US. Alongside this Amazon additionally introduced the sunlight based boards on its focuses in the US. Throughout the follo</w:t>
      </w:r>
      <w:r w:rsidRPr="005F7EC2">
        <w:t>w</w:t>
      </w:r>
      <w:r w:rsidRPr="005F7EC2">
        <w:t xml:space="preserve">ing year and a half, Amazon intends to introduce </w:t>
      </w:r>
      <w:r w:rsidR="00C509D5">
        <w:t>solar systems</w:t>
      </w:r>
      <w:r w:rsidRPr="005F7EC2">
        <w:t xml:space="preserve"> on 10 of its UK </w:t>
      </w:r>
      <w:r w:rsidR="00C509D5" w:rsidRPr="00C509D5">
        <w:t>fu</w:t>
      </w:r>
      <w:r w:rsidR="00C509D5" w:rsidRPr="00C509D5">
        <w:t>l</w:t>
      </w:r>
      <w:r w:rsidR="00C509D5" w:rsidRPr="00C509D5">
        <w:t>fillment centers</w:t>
      </w:r>
      <w:r w:rsidRPr="005F7EC2">
        <w:t xml:space="preserve"> as well, and once finished, its UK universes will have the option to control what might be compared to 4,500 homes.</w:t>
      </w:r>
      <w:r>
        <w:t xml:space="preserve"> </w:t>
      </w:r>
      <w:r w:rsidR="00F56164" w:rsidRPr="00476955">
        <w:t>These steps of Amazon are one of the bigges</w:t>
      </w:r>
      <w:r w:rsidR="00F56164">
        <w:t xml:space="preserve">t steps in green computing. </w:t>
      </w:r>
      <w:r w:rsidR="00F56164">
        <w:fldChar w:fldCharType="begin" w:fldLock="1"/>
      </w:r>
      <w:r w:rsidR="00513BF3">
        <w:instrText>ADDIN CSL_CITATION {"citationItems":[{"id":"ITEM-1","itemData":{"URL":"https://www.engadget.com/2018-10-16-amazon-announces-recycling-green-energy-initiatives-us-uk.html","accessed":{"date-parts":[["2020","8","5"]]},"id":"ITEM-1","issued":{"date-parts":[["0"]]},"title":"Amazon announces recycling and green energy initiatives in US and UK | Engadget","type":"webpage"},"uris":["http://www.mendeley.com/documents/?uuid=e237d811-5029-3bab-956e-a99e5980fb07"]}],"mendeley":{"formattedCitation":"[36]","plainTextFormattedCitation":"[36]","previouslyFormattedCitation":"[35]"},"properties":{"noteIndex":0},"schema":"https://github.com/citation-style-language/schema/raw/master/csl-citation.json"}</w:instrText>
      </w:r>
      <w:r w:rsidR="00F56164">
        <w:fldChar w:fldCharType="separate"/>
      </w:r>
      <w:r w:rsidR="00513BF3" w:rsidRPr="00513BF3">
        <w:rPr>
          <w:noProof/>
        </w:rPr>
        <w:t>[36]</w:t>
      </w:r>
      <w:r w:rsidR="00F56164">
        <w:fldChar w:fldCharType="end"/>
      </w:r>
    </w:p>
    <w:p w14:paraId="52C1822F" w14:textId="77777777" w:rsidR="00F56164" w:rsidRPr="00384C73" w:rsidRDefault="00F56164" w:rsidP="00F56164">
      <w:pPr>
        <w:pStyle w:val="heading2"/>
      </w:pPr>
      <w:r w:rsidRPr="00384C73">
        <w:t>Microsoft's Initiative</w:t>
      </w:r>
    </w:p>
    <w:p w14:paraId="64AC207C" w14:textId="253BA427" w:rsidR="00F56164" w:rsidRPr="00476955" w:rsidRDefault="00F56164" w:rsidP="000D2C60">
      <w:pPr>
        <w:pStyle w:val="p1a"/>
      </w:pPr>
      <w:r w:rsidRPr="00476955">
        <w:t>Like any other tech giants, Microsoft is also bringing the products which aim to r</w:t>
      </w:r>
      <w:r w:rsidRPr="00476955">
        <w:t>e</w:t>
      </w:r>
      <w:r w:rsidRPr="00476955">
        <w:t>duce e</w:t>
      </w:r>
      <w:r>
        <w:t xml:space="preserve">nergy consumptions. </w:t>
      </w:r>
      <w:r w:rsidR="00E16DBC" w:rsidRPr="00E16DBC">
        <w:t>For instance, a year ago, the organization introduced a smallish data center on a fix of seabed simply off the bank of Scotland's Orkney I</w:t>
      </w:r>
      <w:r w:rsidR="00E16DBC" w:rsidRPr="00E16DBC">
        <w:t>s</w:t>
      </w:r>
      <w:r w:rsidR="00E16DBC" w:rsidRPr="00E16DBC">
        <w:t xml:space="preserve">lands; around it which is roughly encircled by 933,333 </w:t>
      </w:r>
      <w:proofErr w:type="spellStart"/>
      <w:r w:rsidR="00E16DBC" w:rsidRPr="00E16DBC">
        <w:t>bucketfuls</w:t>
      </w:r>
      <w:proofErr w:type="spellEnd"/>
      <w:r w:rsidR="00E16DBC" w:rsidRPr="00E16DBC">
        <w:t xml:space="preserve"> of saline solution</w:t>
      </w:r>
      <w:r>
        <w:t xml:space="preserve">. </w:t>
      </w:r>
      <w:r w:rsidR="000D2C60" w:rsidRPr="000D2C60">
        <w:t>As such, Microsoft can approach considerably more clients for arrangement of green computing administrations as it could lower or take out cooling and other vitality costs [34]. A portion of the Microsoft's items are likewise made with the point of decreasing the consumption of vitality like, Microsoft Vista can help lessen an orga</w:t>
      </w:r>
      <w:r w:rsidR="000D2C60" w:rsidRPr="000D2C60">
        <w:t>n</w:t>
      </w:r>
      <w:r w:rsidR="000D2C60" w:rsidRPr="000D2C60">
        <w:t>ization's vitality use by as much as 30 percent, Windows 7 as a working framework brings power the board diagnostics</w:t>
      </w:r>
      <w:r w:rsidRPr="00476955">
        <w:t>.</w:t>
      </w:r>
    </w:p>
    <w:p w14:paraId="6820E839" w14:textId="4B1A61DA" w:rsidR="00B86364" w:rsidRDefault="00F56164" w:rsidP="00B86364">
      <w:r w:rsidRPr="00476955">
        <w:t>Along with these examples, Microsoft also brings virtualization which reduces e</w:t>
      </w:r>
      <w:r w:rsidRPr="00476955">
        <w:t>n</w:t>
      </w:r>
      <w:r w:rsidRPr="00476955">
        <w:t>ergy usage up to 90</w:t>
      </w:r>
      <w:r>
        <w:t xml:space="preserve">% according to their claim. </w:t>
      </w:r>
      <w:r>
        <w:fldChar w:fldCharType="begin" w:fldLock="1"/>
      </w:r>
      <w:r w:rsidR="00513BF3">
        <w:instrText>ADDIN CSL_CITATION {"citationItems":[{"id":"ITEM-1","itemData":{"URL":"https://www.treehugger.com/microsoft-and-the-environment-4863579","accessed":{"date-parts":[["2020","8","5"]]},"id":"ITEM-1","issued":{"date-parts":[["0"]]},"title":"Microsoft and the Environment","type":"webpage"},"uris":["http://www.mendeley.com/documents/?uuid=f0aebc7a-d540-3e4d-93ac-aa380ca881be"]}],"mendeley":{"formattedCitation":"[37]","plainTextFormattedCitation":"[37]","previouslyFormattedCitation":"[36]"},"properties":{"noteIndex":0},"schema":"https://github.com/citation-style-language/schema/raw/master/csl-citation.json"}</w:instrText>
      </w:r>
      <w:r>
        <w:fldChar w:fldCharType="separate"/>
      </w:r>
      <w:r w:rsidR="00513BF3" w:rsidRPr="00513BF3">
        <w:rPr>
          <w:noProof/>
        </w:rPr>
        <w:t>[37]</w:t>
      </w:r>
      <w:r>
        <w:fldChar w:fldCharType="end"/>
      </w:r>
      <w:r>
        <w:t xml:space="preserve"> Since these products are depr</w:t>
      </w:r>
      <w:r>
        <w:t>e</w:t>
      </w:r>
      <w:r>
        <w:t>cated hence Microsoft has brought the plans to remove carbon dioxide from air more than its generation, by 2023 and by 2050, it will remove all the emissions since M</w:t>
      </w:r>
      <w:r>
        <w:t>i</w:t>
      </w:r>
      <w:r>
        <w:t xml:space="preserve">crosoft is founded. </w:t>
      </w:r>
      <w:r>
        <w:fldChar w:fldCharType="begin" w:fldLock="1"/>
      </w:r>
      <w:r w:rsidR="00513BF3">
        <w:instrText>ADDIN CSL_CITATION {"citationItems":[{"id":"ITEM-1","itemData":{"URL":"https://www.bnnbloomberg.ca/microsoft-makes-first-climate-fund-investment-joins-green-group-1.1468240","accessed":{"date-parts":[["2020","8","12"]]},"id":"ITEM-1","issued":{"date-parts":[["0"]]},"title":"Microsoft makes first climate fund investment, joins green group - BNN Bloomberg","type":"webpage"},"uris":["http://www.mendeley.com/documents/?uuid=69b1220f-c2a3-3772-bc91-608da2f396b1"]}],"mendeley":{"formattedCitation":"[38]","plainTextFormattedCitation":"[38]","previouslyFormattedCitation":"[37]"},"properties":{"noteIndex":0},"schema":"https://github.com/citation-style-language/schema/raw/master/csl-citation.json"}</w:instrText>
      </w:r>
      <w:r>
        <w:fldChar w:fldCharType="separate"/>
      </w:r>
      <w:r w:rsidR="00513BF3" w:rsidRPr="00513BF3">
        <w:rPr>
          <w:noProof/>
        </w:rPr>
        <w:t>[38]</w:t>
      </w:r>
      <w:r>
        <w:fldChar w:fldCharType="end"/>
      </w:r>
    </w:p>
    <w:p w14:paraId="2228444E" w14:textId="5179AF65" w:rsidR="00F56164" w:rsidRDefault="00F56164" w:rsidP="00B86364">
      <w:pPr>
        <w:pStyle w:val="heading1"/>
      </w:pPr>
      <w:r>
        <w:t>Conclusion</w:t>
      </w:r>
    </w:p>
    <w:p w14:paraId="4696EF95" w14:textId="3584993E" w:rsidR="00A40CC1" w:rsidRDefault="004B2F47" w:rsidP="004B2F47">
      <w:pPr>
        <w:pStyle w:val="heading1"/>
        <w:numPr>
          <w:ilvl w:val="0"/>
          <w:numId w:val="0"/>
        </w:numPr>
        <w:jc w:val="both"/>
        <w:rPr>
          <w:b w:val="0"/>
          <w:sz w:val="20"/>
        </w:rPr>
      </w:pPr>
      <w:r w:rsidRPr="004B2F47">
        <w:rPr>
          <w:b w:val="0"/>
          <w:sz w:val="20"/>
        </w:rPr>
        <w:t xml:space="preserve">Growing concerns related to the environment has forced computing industry leaders and governments to focus on Green Computing.  Various policies have been proposed and implemented in this regard around the world. These steps, though are beneficial, but will not have greater impact until end-users are also prepared to adopt it.  Though data centers and tech giants have adopted </w:t>
      </w:r>
      <w:r w:rsidR="00A40CC1">
        <w:rPr>
          <w:b w:val="0"/>
          <w:sz w:val="20"/>
        </w:rPr>
        <w:t xml:space="preserve">it </w:t>
      </w:r>
      <w:r w:rsidRPr="004B2F47">
        <w:rPr>
          <w:b w:val="0"/>
          <w:sz w:val="20"/>
        </w:rPr>
        <w:t>to significant level</w:t>
      </w:r>
      <w:r w:rsidR="00A40CC1">
        <w:rPr>
          <w:b w:val="0"/>
          <w:sz w:val="20"/>
        </w:rPr>
        <w:t xml:space="preserve">, but a lot remains to be done. For </w:t>
      </w:r>
      <w:r w:rsidR="00A40CC1" w:rsidRPr="00A40CC1">
        <w:rPr>
          <w:b w:val="0"/>
          <w:sz w:val="20"/>
        </w:rPr>
        <w:t xml:space="preserve">every data center machine, there can be from thousands to more than tens of thousands of end-user computers.  It is estimated that simply educating end-users about the power consumption of PCs could result in a 10% energy savings for organizations. Green Computing strategies and actions need collaboration with government, ICT industries/institutions, education institutions and society. Partnerships throughout the world and hand-in-hand cooperation are </w:t>
      </w:r>
      <w:proofErr w:type="gramStart"/>
      <w:r w:rsidR="00A40CC1" w:rsidRPr="00A40CC1">
        <w:rPr>
          <w:b w:val="0"/>
          <w:sz w:val="20"/>
        </w:rPr>
        <w:t>key</w:t>
      </w:r>
      <w:proofErr w:type="gramEnd"/>
      <w:r w:rsidR="00A40CC1" w:rsidRPr="00A40CC1">
        <w:rPr>
          <w:b w:val="0"/>
          <w:sz w:val="20"/>
        </w:rPr>
        <w:t xml:space="preserve"> to successful implementation</w:t>
      </w:r>
      <w:r w:rsidR="00A40CC1">
        <w:rPr>
          <w:b w:val="0"/>
          <w:sz w:val="20"/>
        </w:rPr>
        <w:t xml:space="preserve"> of future green lifestyles. </w:t>
      </w:r>
    </w:p>
    <w:p w14:paraId="63D14214" w14:textId="77777777" w:rsidR="00A40CC1" w:rsidRPr="00A40CC1" w:rsidRDefault="00A40CC1" w:rsidP="00A40CC1"/>
    <w:p w14:paraId="5EBB5C7C" w14:textId="6BEEB0F2" w:rsidR="00F56164" w:rsidRDefault="00F56164" w:rsidP="00F56164">
      <w:pPr>
        <w:pStyle w:val="heading1"/>
        <w:numPr>
          <w:ilvl w:val="0"/>
          <w:numId w:val="0"/>
        </w:numPr>
        <w:ind w:left="567" w:hanging="567"/>
        <w:rPr>
          <w:b w:val="0"/>
          <w:sz w:val="20"/>
        </w:rPr>
      </w:pPr>
      <w:r>
        <w:t>References</w:t>
      </w:r>
    </w:p>
    <w:p w14:paraId="4AC9A90C" w14:textId="51B6C992" w:rsidR="00513BF3" w:rsidRPr="00513BF3" w:rsidRDefault="00F56164" w:rsidP="00513BF3">
      <w:pPr>
        <w:widowControl w:val="0"/>
        <w:ind w:left="640" w:hanging="640"/>
        <w:rPr>
          <w:noProof/>
          <w:sz w:val="18"/>
          <w:szCs w:val="24"/>
        </w:rPr>
      </w:pPr>
      <w:r>
        <w:fldChar w:fldCharType="begin" w:fldLock="1"/>
      </w:r>
      <w:r>
        <w:instrText xml:space="preserve">ADDIN Mendeley Bibliography CSL_BIBLIOGRAPHY </w:instrText>
      </w:r>
      <w:r>
        <w:fldChar w:fldCharType="separate"/>
      </w:r>
      <w:r w:rsidR="00513BF3" w:rsidRPr="00513BF3">
        <w:rPr>
          <w:noProof/>
          <w:sz w:val="18"/>
          <w:szCs w:val="24"/>
        </w:rPr>
        <w:t>[1]</w:t>
      </w:r>
      <w:r w:rsidR="00513BF3" w:rsidRPr="00513BF3">
        <w:rPr>
          <w:noProof/>
          <w:sz w:val="18"/>
          <w:szCs w:val="24"/>
        </w:rPr>
        <w:tab/>
        <w:t xml:space="preserve">T. R. Soomro and M. Sarwar, “Green Computing : From Current to Future Trends,” </w:t>
      </w:r>
      <w:r w:rsidR="00513BF3" w:rsidRPr="00513BF3">
        <w:rPr>
          <w:i/>
          <w:iCs/>
          <w:noProof/>
          <w:sz w:val="18"/>
          <w:szCs w:val="24"/>
        </w:rPr>
        <w:t>World Acad. Sci. Eng. Technol.</w:t>
      </w:r>
      <w:r w:rsidR="00513BF3" w:rsidRPr="00513BF3">
        <w:rPr>
          <w:noProof/>
          <w:sz w:val="18"/>
          <w:szCs w:val="24"/>
        </w:rPr>
        <w:t>, vol. 6, no. 3, pp. 455–458, 2012, [Online]. Available: http://waset.org/publications/6384/green-computing-from-current-to-future-trends.</w:t>
      </w:r>
    </w:p>
    <w:p w14:paraId="356712D8" w14:textId="77777777" w:rsidR="00513BF3" w:rsidRPr="00513BF3" w:rsidRDefault="00513BF3" w:rsidP="00513BF3">
      <w:pPr>
        <w:widowControl w:val="0"/>
        <w:ind w:left="640" w:hanging="640"/>
        <w:rPr>
          <w:noProof/>
          <w:sz w:val="18"/>
          <w:szCs w:val="24"/>
        </w:rPr>
      </w:pPr>
      <w:r w:rsidRPr="00513BF3">
        <w:rPr>
          <w:noProof/>
          <w:sz w:val="18"/>
          <w:szCs w:val="24"/>
        </w:rPr>
        <w:t>[2]</w:t>
      </w:r>
      <w:r w:rsidRPr="00513BF3">
        <w:rPr>
          <w:noProof/>
          <w:sz w:val="18"/>
          <w:szCs w:val="24"/>
        </w:rPr>
        <w:tab/>
        <w:t>“• Number of internet users worldwide | Statista.” https://www.statista.com/statistics/273018/number-of-internet-users-worldwide/ (accessed Aug. 07, 2020).</w:t>
      </w:r>
    </w:p>
    <w:p w14:paraId="4E4AA802" w14:textId="77777777" w:rsidR="00513BF3" w:rsidRPr="00513BF3" w:rsidRDefault="00513BF3" w:rsidP="00513BF3">
      <w:pPr>
        <w:widowControl w:val="0"/>
        <w:ind w:left="640" w:hanging="640"/>
        <w:rPr>
          <w:noProof/>
          <w:sz w:val="18"/>
          <w:szCs w:val="24"/>
        </w:rPr>
      </w:pPr>
      <w:r w:rsidRPr="00513BF3">
        <w:rPr>
          <w:noProof/>
          <w:sz w:val="18"/>
          <w:szCs w:val="24"/>
        </w:rPr>
        <w:t>[3]</w:t>
      </w:r>
      <w:r w:rsidRPr="00513BF3">
        <w:rPr>
          <w:noProof/>
          <w:sz w:val="18"/>
          <w:szCs w:val="24"/>
        </w:rPr>
        <w:tab/>
        <w:t xml:space="preserve">M. Uddin, S. Okai, and T. Saba, “Green ICT framework to reduce carbon footprints in universities,” </w:t>
      </w:r>
      <w:r w:rsidRPr="00513BF3">
        <w:rPr>
          <w:i/>
          <w:iCs/>
          <w:noProof/>
          <w:sz w:val="18"/>
          <w:szCs w:val="24"/>
        </w:rPr>
        <w:t>Adv. Energy Res.</w:t>
      </w:r>
      <w:r w:rsidRPr="00513BF3">
        <w:rPr>
          <w:noProof/>
          <w:sz w:val="18"/>
          <w:szCs w:val="24"/>
        </w:rPr>
        <w:t>, vol. 5, no. 1, pp. 1–12, 2017, doi: 10.12989/eri.2017.5.1.001.</w:t>
      </w:r>
    </w:p>
    <w:p w14:paraId="211C2FC4" w14:textId="77777777" w:rsidR="00513BF3" w:rsidRPr="00513BF3" w:rsidRDefault="00513BF3" w:rsidP="00513BF3">
      <w:pPr>
        <w:widowControl w:val="0"/>
        <w:ind w:left="640" w:hanging="640"/>
        <w:rPr>
          <w:noProof/>
          <w:sz w:val="18"/>
          <w:szCs w:val="24"/>
        </w:rPr>
      </w:pPr>
      <w:r w:rsidRPr="00513BF3">
        <w:rPr>
          <w:noProof/>
          <w:sz w:val="18"/>
          <w:szCs w:val="24"/>
        </w:rPr>
        <w:t>[4]</w:t>
      </w:r>
      <w:r w:rsidRPr="00513BF3">
        <w:rPr>
          <w:noProof/>
          <w:sz w:val="18"/>
          <w:szCs w:val="24"/>
        </w:rPr>
        <w:tab/>
        <w:t>H. Cademartori, “An IT Briefing produced by Green Computing Beyond the Data Center Green Computing Beyond the Data Center,” 2007.</w:t>
      </w:r>
    </w:p>
    <w:p w14:paraId="51614047" w14:textId="77777777" w:rsidR="00513BF3" w:rsidRPr="00513BF3" w:rsidRDefault="00513BF3" w:rsidP="00513BF3">
      <w:pPr>
        <w:widowControl w:val="0"/>
        <w:ind w:left="640" w:hanging="640"/>
        <w:rPr>
          <w:noProof/>
          <w:sz w:val="18"/>
          <w:szCs w:val="24"/>
        </w:rPr>
      </w:pPr>
      <w:r w:rsidRPr="00513BF3">
        <w:rPr>
          <w:noProof/>
          <w:sz w:val="18"/>
          <w:szCs w:val="24"/>
        </w:rPr>
        <w:t>[5]</w:t>
      </w:r>
      <w:r w:rsidRPr="00513BF3">
        <w:rPr>
          <w:noProof/>
          <w:sz w:val="18"/>
          <w:szCs w:val="24"/>
        </w:rPr>
        <w:tab/>
        <w:t>“The 10 Countries That Care Most About the Environment, Ranked by Perception | Best Countries | US News.” https://www.usnews.com/news/best-countries/slideshows/the-10-countries-that-care-most-about-the-environment-ranked-by-perception (accessed Aug. 07, 2020).</w:t>
      </w:r>
    </w:p>
    <w:p w14:paraId="1AEBC7FA" w14:textId="77777777" w:rsidR="00513BF3" w:rsidRPr="00513BF3" w:rsidRDefault="00513BF3" w:rsidP="00513BF3">
      <w:pPr>
        <w:widowControl w:val="0"/>
        <w:ind w:left="640" w:hanging="640"/>
        <w:rPr>
          <w:noProof/>
          <w:sz w:val="18"/>
          <w:szCs w:val="24"/>
        </w:rPr>
      </w:pPr>
      <w:r w:rsidRPr="00513BF3">
        <w:rPr>
          <w:noProof/>
          <w:sz w:val="18"/>
          <w:szCs w:val="24"/>
        </w:rPr>
        <w:t>[6]</w:t>
      </w:r>
      <w:r w:rsidRPr="00513BF3">
        <w:rPr>
          <w:noProof/>
          <w:sz w:val="18"/>
          <w:szCs w:val="24"/>
        </w:rPr>
        <w:tab/>
        <w:t>European Environmental Agency, “Total greenhouse gas emission trends and projections in Europe — European Environment Agency,” 2019. https://www.eea.europa.eu/data-and-maps/indicators/greenhouse-gas-emission-trends-6/assessment-3 (accessed Jul. 29, 2020).</w:t>
      </w:r>
    </w:p>
    <w:p w14:paraId="62636FAD" w14:textId="77777777" w:rsidR="00513BF3" w:rsidRPr="00513BF3" w:rsidRDefault="00513BF3" w:rsidP="00513BF3">
      <w:pPr>
        <w:widowControl w:val="0"/>
        <w:ind w:left="640" w:hanging="640"/>
        <w:rPr>
          <w:noProof/>
          <w:sz w:val="18"/>
          <w:szCs w:val="24"/>
        </w:rPr>
      </w:pPr>
      <w:r w:rsidRPr="00513BF3">
        <w:rPr>
          <w:noProof/>
          <w:sz w:val="18"/>
          <w:szCs w:val="24"/>
        </w:rPr>
        <w:t>[7]</w:t>
      </w:r>
      <w:r w:rsidRPr="00513BF3">
        <w:rPr>
          <w:noProof/>
          <w:sz w:val="18"/>
          <w:szCs w:val="24"/>
        </w:rPr>
        <w:tab/>
        <w:t>“European Outdoor Conservation Association | EOCA | Conservation Funding | Conservation Grants.” https://www.outdoorconservation.eu/ (accessed Jul. 25, 2020).</w:t>
      </w:r>
    </w:p>
    <w:p w14:paraId="1BC01FFC" w14:textId="77777777" w:rsidR="00513BF3" w:rsidRPr="00513BF3" w:rsidRDefault="00513BF3" w:rsidP="00513BF3">
      <w:pPr>
        <w:widowControl w:val="0"/>
        <w:ind w:left="640" w:hanging="640"/>
        <w:rPr>
          <w:noProof/>
          <w:sz w:val="18"/>
          <w:szCs w:val="24"/>
        </w:rPr>
      </w:pPr>
      <w:r w:rsidRPr="00513BF3">
        <w:rPr>
          <w:noProof/>
          <w:sz w:val="18"/>
          <w:szCs w:val="24"/>
        </w:rPr>
        <w:t>[8]</w:t>
      </w:r>
      <w:r w:rsidRPr="00513BF3">
        <w:rPr>
          <w:noProof/>
          <w:sz w:val="18"/>
          <w:szCs w:val="24"/>
        </w:rPr>
        <w:tab/>
        <w:t>“Resource Efficiency | Environment | Sustainability | Samsung LEVANT.” https://www.samsung.com/levant/aboutsamsung/sustainability/environment/resource-efficiency/ (accessed Aug. 10, 2020).</w:t>
      </w:r>
    </w:p>
    <w:p w14:paraId="3497BBBF" w14:textId="77777777" w:rsidR="00513BF3" w:rsidRPr="00513BF3" w:rsidRDefault="00513BF3" w:rsidP="00513BF3">
      <w:pPr>
        <w:widowControl w:val="0"/>
        <w:ind w:left="640" w:hanging="640"/>
        <w:rPr>
          <w:noProof/>
          <w:sz w:val="18"/>
          <w:szCs w:val="24"/>
        </w:rPr>
      </w:pPr>
      <w:r w:rsidRPr="00513BF3">
        <w:rPr>
          <w:noProof/>
          <w:sz w:val="18"/>
          <w:szCs w:val="24"/>
        </w:rPr>
        <w:t>[9]</w:t>
      </w:r>
      <w:r w:rsidRPr="00513BF3">
        <w:rPr>
          <w:noProof/>
          <w:sz w:val="18"/>
          <w:szCs w:val="24"/>
        </w:rPr>
        <w:tab/>
        <w:t>“Apple will extend the lifespan of your AirPods by choosing when they charge - The Verge.” https://www.theverge.com/2020/6/23/21300942/apple-airpods-battery-life-cycles-ios-14-optimized-charging (accessed Aug. 10, 2020).</w:t>
      </w:r>
    </w:p>
    <w:p w14:paraId="3C0A66E1" w14:textId="77777777" w:rsidR="00513BF3" w:rsidRPr="00513BF3" w:rsidRDefault="00513BF3" w:rsidP="00513BF3">
      <w:pPr>
        <w:widowControl w:val="0"/>
        <w:ind w:left="640" w:hanging="640"/>
        <w:rPr>
          <w:noProof/>
          <w:sz w:val="18"/>
          <w:szCs w:val="24"/>
        </w:rPr>
      </w:pPr>
      <w:r w:rsidRPr="00513BF3">
        <w:rPr>
          <w:noProof/>
          <w:sz w:val="18"/>
          <w:szCs w:val="24"/>
        </w:rPr>
        <w:t>[10]</w:t>
      </w:r>
      <w:r w:rsidRPr="00513BF3">
        <w:rPr>
          <w:noProof/>
          <w:sz w:val="18"/>
          <w:szCs w:val="24"/>
        </w:rPr>
        <w:tab/>
        <w:t>“IBM - 2016 Corporate Responsibility Report – Environment – Product Stewardship - United States.” https://www.ibm.com/ibm/responsibility/2016/environment/product-stewardship/index.html (accessed Aug. 10, 2020).</w:t>
      </w:r>
    </w:p>
    <w:p w14:paraId="76198D11" w14:textId="77777777" w:rsidR="00513BF3" w:rsidRPr="00513BF3" w:rsidRDefault="00513BF3" w:rsidP="00513BF3">
      <w:pPr>
        <w:widowControl w:val="0"/>
        <w:ind w:left="640" w:hanging="640"/>
        <w:rPr>
          <w:noProof/>
          <w:sz w:val="18"/>
          <w:szCs w:val="24"/>
        </w:rPr>
      </w:pPr>
      <w:r w:rsidRPr="00513BF3">
        <w:rPr>
          <w:noProof/>
          <w:sz w:val="18"/>
          <w:szCs w:val="24"/>
        </w:rPr>
        <w:t>[11]</w:t>
      </w:r>
      <w:r w:rsidRPr="00513BF3">
        <w:rPr>
          <w:noProof/>
          <w:sz w:val="18"/>
          <w:szCs w:val="24"/>
        </w:rPr>
        <w:tab/>
        <w:t>“Why Mainframes are Key to Green IT &amp; Environmentally Sustainable Computing – BMC Blogs.” https://www.bmc.com/blogs/mainframe-sustainability-green-it/ (accessed Aug. 10, 2020).</w:t>
      </w:r>
    </w:p>
    <w:p w14:paraId="4D45C261" w14:textId="77777777" w:rsidR="00513BF3" w:rsidRPr="00513BF3" w:rsidRDefault="00513BF3" w:rsidP="00513BF3">
      <w:pPr>
        <w:widowControl w:val="0"/>
        <w:ind w:left="640" w:hanging="640"/>
        <w:rPr>
          <w:noProof/>
          <w:sz w:val="18"/>
          <w:szCs w:val="24"/>
        </w:rPr>
      </w:pPr>
      <w:r w:rsidRPr="00513BF3">
        <w:rPr>
          <w:noProof/>
          <w:sz w:val="18"/>
          <w:szCs w:val="24"/>
        </w:rPr>
        <w:t>[12]</w:t>
      </w:r>
      <w:r w:rsidRPr="00513BF3">
        <w:rPr>
          <w:noProof/>
          <w:sz w:val="18"/>
          <w:szCs w:val="24"/>
        </w:rPr>
        <w:tab/>
        <w:t>“Smart Cities: A Futuristic Vision.” https://www.thesmartcityjournal.com/en/articles/1333-smart-cities-futuristic-vision (accessed Aug. 11, 2020).</w:t>
      </w:r>
    </w:p>
    <w:p w14:paraId="083EF129" w14:textId="77777777" w:rsidR="00513BF3" w:rsidRPr="00513BF3" w:rsidRDefault="00513BF3" w:rsidP="00513BF3">
      <w:pPr>
        <w:widowControl w:val="0"/>
        <w:ind w:left="640" w:hanging="640"/>
        <w:rPr>
          <w:noProof/>
          <w:sz w:val="18"/>
          <w:szCs w:val="24"/>
        </w:rPr>
      </w:pPr>
      <w:r w:rsidRPr="00513BF3">
        <w:rPr>
          <w:noProof/>
          <w:sz w:val="18"/>
          <w:szCs w:val="24"/>
        </w:rPr>
        <w:t>[13]</w:t>
      </w:r>
      <w:r w:rsidRPr="00513BF3">
        <w:rPr>
          <w:noProof/>
          <w:sz w:val="18"/>
          <w:szCs w:val="24"/>
        </w:rPr>
        <w:tab/>
        <w:t xml:space="preserve">D. D. Jayagoda, “A unique case study of tree plantation bringing increased forest cover to Puerto Princesa, Philippines,” </w:t>
      </w:r>
      <w:r w:rsidRPr="00513BF3">
        <w:rPr>
          <w:i/>
          <w:iCs/>
          <w:noProof/>
          <w:sz w:val="18"/>
          <w:szCs w:val="24"/>
        </w:rPr>
        <w:t>J. Sustain. Dev.</w:t>
      </w:r>
      <w:r w:rsidRPr="00513BF3">
        <w:rPr>
          <w:noProof/>
          <w:sz w:val="18"/>
          <w:szCs w:val="24"/>
        </w:rPr>
        <w:t>, vol. 8, no. 1, pp. 138–155, 2015, doi: 10.5539/jsd.v8n1p138.</w:t>
      </w:r>
    </w:p>
    <w:p w14:paraId="71B67747" w14:textId="77777777" w:rsidR="00513BF3" w:rsidRPr="00513BF3" w:rsidRDefault="00513BF3" w:rsidP="00513BF3">
      <w:pPr>
        <w:widowControl w:val="0"/>
        <w:ind w:left="640" w:hanging="640"/>
        <w:rPr>
          <w:noProof/>
          <w:sz w:val="18"/>
          <w:szCs w:val="24"/>
        </w:rPr>
      </w:pPr>
      <w:r w:rsidRPr="00513BF3">
        <w:rPr>
          <w:noProof/>
          <w:sz w:val="18"/>
          <w:szCs w:val="24"/>
        </w:rPr>
        <w:t>[14]</w:t>
      </w:r>
      <w:r w:rsidRPr="00513BF3">
        <w:rPr>
          <w:noProof/>
          <w:sz w:val="18"/>
          <w:szCs w:val="24"/>
        </w:rPr>
        <w:tab/>
        <w:t xml:space="preserve">S. Sivaramanan, “E-Waste Management, Disposal and Its Impacts on the Environment,” </w:t>
      </w:r>
      <w:r w:rsidRPr="00513BF3">
        <w:rPr>
          <w:i/>
          <w:iCs/>
          <w:noProof/>
          <w:sz w:val="18"/>
          <w:szCs w:val="24"/>
        </w:rPr>
        <w:t>Univers. J. Environ. Res. Technol. www.environmentaljournal.org</w:t>
      </w:r>
      <w:r w:rsidRPr="00513BF3">
        <w:rPr>
          <w:noProof/>
          <w:sz w:val="18"/>
          <w:szCs w:val="24"/>
        </w:rPr>
        <w:t>, vol. 3, no. 5, pp. 531–537, 2013, doi: 10.13140/2.1.2978.0489.</w:t>
      </w:r>
    </w:p>
    <w:p w14:paraId="000AC047" w14:textId="77777777" w:rsidR="00513BF3" w:rsidRPr="00513BF3" w:rsidRDefault="00513BF3" w:rsidP="00513BF3">
      <w:pPr>
        <w:widowControl w:val="0"/>
        <w:ind w:left="640" w:hanging="640"/>
        <w:rPr>
          <w:noProof/>
          <w:sz w:val="18"/>
          <w:szCs w:val="24"/>
        </w:rPr>
      </w:pPr>
      <w:r w:rsidRPr="00513BF3">
        <w:rPr>
          <w:noProof/>
          <w:sz w:val="18"/>
          <w:szCs w:val="24"/>
        </w:rPr>
        <w:t>[15]</w:t>
      </w:r>
      <w:r w:rsidRPr="00513BF3">
        <w:rPr>
          <w:noProof/>
          <w:sz w:val="18"/>
          <w:szCs w:val="24"/>
        </w:rPr>
        <w:tab/>
        <w:t xml:space="preserve">L. Wei and Y. Liu, “Present Status of e-waste Disposal and Recycling in China,” </w:t>
      </w:r>
      <w:r w:rsidRPr="00513BF3">
        <w:rPr>
          <w:i/>
          <w:iCs/>
          <w:noProof/>
          <w:sz w:val="18"/>
          <w:szCs w:val="24"/>
        </w:rPr>
        <w:t>Procedia Environ. Sci.</w:t>
      </w:r>
      <w:r w:rsidRPr="00513BF3">
        <w:rPr>
          <w:noProof/>
          <w:sz w:val="18"/>
          <w:szCs w:val="24"/>
        </w:rPr>
        <w:t>, vol. 16, pp. 506–514, 2012, doi: 10.1016/j.proenv.2012.10.070.</w:t>
      </w:r>
    </w:p>
    <w:p w14:paraId="377F2368" w14:textId="77777777" w:rsidR="00513BF3" w:rsidRPr="00513BF3" w:rsidRDefault="00513BF3" w:rsidP="00513BF3">
      <w:pPr>
        <w:widowControl w:val="0"/>
        <w:ind w:left="640" w:hanging="640"/>
        <w:rPr>
          <w:noProof/>
          <w:sz w:val="18"/>
          <w:szCs w:val="24"/>
        </w:rPr>
      </w:pPr>
      <w:r w:rsidRPr="00513BF3">
        <w:rPr>
          <w:noProof/>
          <w:sz w:val="18"/>
          <w:szCs w:val="24"/>
        </w:rPr>
        <w:t>[16]</w:t>
      </w:r>
      <w:r w:rsidRPr="00513BF3">
        <w:rPr>
          <w:noProof/>
          <w:sz w:val="18"/>
          <w:szCs w:val="24"/>
        </w:rPr>
        <w:tab/>
        <w:t xml:space="preserve">F. F. Rochman, W. S. Ashton, and M. G. M. Wiharjo, “E-waste, money and power: Mapping electronic waste flows in Yogyakarta, Indonesia,” </w:t>
      </w:r>
      <w:r w:rsidRPr="00513BF3">
        <w:rPr>
          <w:i/>
          <w:iCs/>
          <w:noProof/>
          <w:sz w:val="18"/>
          <w:szCs w:val="24"/>
        </w:rPr>
        <w:t>Environ. Dev.</w:t>
      </w:r>
      <w:r w:rsidRPr="00513BF3">
        <w:rPr>
          <w:noProof/>
          <w:sz w:val="18"/>
          <w:szCs w:val="24"/>
        </w:rPr>
        <w:t>, vol. 24, pp. 1–8, Dec. 2017, doi: 10.1016/j.envdev.2017.02.002.</w:t>
      </w:r>
    </w:p>
    <w:p w14:paraId="237E2ECA" w14:textId="77777777" w:rsidR="00513BF3" w:rsidRPr="00513BF3" w:rsidRDefault="00513BF3" w:rsidP="00513BF3">
      <w:pPr>
        <w:widowControl w:val="0"/>
        <w:ind w:left="640" w:hanging="640"/>
        <w:rPr>
          <w:noProof/>
          <w:sz w:val="18"/>
          <w:szCs w:val="24"/>
        </w:rPr>
      </w:pPr>
      <w:r w:rsidRPr="00513BF3">
        <w:rPr>
          <w:noProof/>
          <w:sz w:val="18"/>
          <w:szCs w:val="24"/>
        </w:rPr>
        <w:t>[17]</w:t>
      </w:r>
      <w:r w:rsidRPr="00513BF3">
        <w:rPr>
          <w:noProof/>
          <w:sz w:val="18"/>
          <w:szCs w:val="24"/>
        </w:rPr>
        <w:tab/>
        <w:t>“(PDF) Green Computing.” https://www.researchgate.net/publication/270570843_Green_Computing (accessed Aug. 05, 2020).</w:t>
      </w:r>
    </w:p>
    <w:p w14:paraId="3AD5D2FA" w14:textId="77777777" w:rsidR="00513BF3" w:rsidRPr="00513BF3" w:rsidRDefault="00513BF3" w:rsidP="00513BF3">
      <w:pPr>
        <w:widowControl w:val="0"/>
        <w:ind w:left="640" w:hanging="640"/>
        <w:rPr>
          <w:noProof/>
          <w:sz w:val="18"/>
          <w:szCs w:val="24"/>
        </w:rPr>
      </w:pPr>
      <w:r w:rsidRPr="00513BF3">
        <w:rPr>
          <w:noProof/>
          <w:sz w:val="18"/>
          <w:szCs w:val="24"/>
        </w:rPr>
        <w:t>[18]</w:t>
      </w:r>
      <w:r w:rsidRPr="00513BF3">
        <w:rPr>
          <w:noProof/>
          <w:sz w:val="18"/>
          <w:szCs w:val="24"/>
        </w:rPr>
        <w:tab/>
        <w:t xml:space="preserve">A. C. Menezes, A. Cripps, R. A. Buswell, J. Wright, and D. Bouchlaghem, “Estimating the energy consumption and power demand of small power equipment in office buildings,” </w:t>
      </w:r>
      <w:r w:rsidRPr="00513BF3">
        <w:rPr>
          <w:i/>
          <w:iCs/>
          <w:noProof/>
          <w:sz w:val="18"/>
          <w:szCs w:val="24"/>
        </w:rPr>
        <w:t>Energy Build.</w:t>
      </w:r>
      <w:r w:rsidRPr="00513BF3">
        <w:rPr>
          <w:noProof/>
          <w:sz w:val="18"/>
          <w:szCs w:val="24"/>
        </w:rPr>
        <w:t>, vol. 75, pp. 199–209, Jun. 2014, doi: 10.1016/j.enbuild.2014.02.011.</w:t>
      </w:r>
    </w:p>
    <w:p w14:paraId="380B8142" w14:textId="77777777" w:rsidR="00513BF3" w:rsidRPr="00513BF3" w:rsidRDefault="00513BF3" w:rsidP="00513BF3">
      <w:pPr>
        <w:widowControl w:val="0"/>
        <w:ind w:left="640" w:hanging="640"/>
        <w:rPr>
          <w:noProof/>
          <w:sz w:val="18"/>
          <w:szCs w:val="24"/>
        </w:rPr>
      </w:pPr>
      <w:r w:rsidRPr="00513BF3">
        <w:rPr>
          <w:noProof/>
          <w:sz w:val="18"/>
          <w:szCs w:val="24"/>
        </w:rPr>
        <w:t>[19]</w:t>
      </w:r>
      <w:r w:rsidRPr="00513BF3">
        <w:rPr>
          <w:noProof/>
          <w:sz w:val="18"/>
          <w:szCs w:val="24"/>
        </w:rPr>
        <w:tab/>
        <w:t xml:space="preserve">J. Shuja </w:t>
      </w:r>
      <w:r w:rsidRPr="00513BF3">
        <w:rPr>
          <w:i/>
          <w:iCs/>
          <w:noProof/>
          <w:sz w:val="18"/>
          <w:szCs w:val="24"/>
        </w:rPr>
        <w:t>et al.</w:t>
      </w:r>
      <w:r w:rsidRPr="00513BF3">
        <w:rPr>
          <w:noProof/>
          <w:sz w:val="18"/>
          <w:szCs w:val="24"/>
        </w:rPr>
        <w:t xml:space="preserve">, “Greening emerging IT technologies: techniques and practices,” </w:t>
      </w:r>
      <w:r w:rsidRPr="00513BF3">
        <w:rPr>
          <w:i/>
          <w:iCs/>
          <w:noProof/>
          <w:sz w:val="18"/>
          <w:szCs w:val="24"/>
        </w:rPr>
        <w:t>J. Internet Serv. Appl.</w:t>
      </w:r>
      <w:r w:rsidRPr="00513BF3">
        <w:rPr>
          <w:noProof/>
          <w:sz w:val="18"/>
          <w:szCs w:val="24"/>
        </w:rPr>
        <w:t>, vol. 8, no. 1, 2017, doi: 10.1186/s13174-017-0060-5.</w:t>
      </w:r>
    </w:p>
    <w:p w14:paraId="2C6AA2E9" w14:textId="77777777" w:rsidR="00513BF3" w:rsidRPr="00513BF3" w:rsidRDefault="00513BF3" w:rsidP="00513BF3">
      <w:pPr>
        <w:widowControl w:val="0"/>
        <w:ind w:left="640" w:hanging="640"/>
        <w:rPr>
          <w:noProof/>
          <w:sz w:val="18"/>
          <w:szCs w:val="24"/>
        </w:rPr>
      </w:pPr>
      <w:r w:rsidRPr="00513BF3">
        <w:rPr>
          <w:noProof/>
          <w:sz w:val="18"/>
          <w:szCs w:val="24"/>
        </w:rPr>
        <w:t>[20]</w:t>
      </w:r>
      <w:r w:rsidRPr="00513BF3">
        <w:rPr>
          <w:noProof/>
          <w:sz w:val="18"/>
          <w:szCs w:val="24"/>
        </w:rPr>
        <w:tab/>
        <w:t>V. Bathmanathan and C. Hironaka, “Sustainability and business : what is green corporate image ?,” no. October, 2017, doi: 10.1088/1755-1315/32/1/012049.</w:t>
      </w:r>
    </w:p>
    <w:p w14:paraId="11F887A2" w14:textId="77777777" w:rsidR="00513BF3" w:rsidRPr="00513BF3" w:rsidRDefault="00513BF3" w:rsidP="00513BF3">
      <w:pPr>
        <w:widowControl w:val="0"/>
        <w:ind w:left="640" w:hanging="640"/>
        <w:rPr>
          <w:noProof/>
          <w:sz w:val="18"/>
          <w:szCs w:val="24"/>
        </w:rPr>
      </w:pPr>
      <w:r w:rsidRPr="00513BF3">
        <w:rPr>
          <w:noProof/>
          <w:sz w:val="18"/>
          <w:szCs w:val="24"/>
        </w:rPr>
        <w:t>[21]</w:t>
      </w:r>
      <w:r w:rsidRPr="00513BF3">
        <w:rPr>
          <w:noProof/>
          <w:sz w:val="18"/>
          <w:szCs w:val="24"/>
        </w:rPr>
        <w:tab/>
        <w:t>Anonymous, “OECD Environmental Performance Reviews: Germany 2012,” Organisation for Economic Cooperation and Development (OECD), 2012. doi: 10.1787/9789264169302-en.</w:t>
      </w:r>
    </w:p>
    <w:p w14:paraId="0678142B" w14:textId="77777777" w:rsidR="00513BF3" w:rsidRPr="00513BF3" w:rsidRDefault="00513BF3" w:rsidP="00513BF3">
      <w:pPr>
        <w:widowControl w:val="0"/>
        <w:ind w:left="640" w:hanging="640"/>
        <w:rPr>
          <w:noProof/>
          <w:sz w:val="18"/>
          <w:szCs w:val="24"/>
        </w:rPr>
      </w:pPr>
      <w:r w:rsidRPr="00513BF3">
        <w:rPr>
          <w:noProof/>
          <w:sz w:val="18"/>
          <w:szCs w:val="24"/>
        </w:rPr>
        <w:t>[22]</w:t>
      </w:r>
      <w:r w:rsidRPr="00513BF3">
        <w:rPr>
          <w:noProof/>
          <w:sz w:val="18"/>
          <w:szCs w:val="24"/>
        </w:rPr>
        <w:tab/>
        <w:t>“Green Information Technology Taking Off in Japan | Japan for Sustainability.” https://www.japanfs.org/en/news/archives/news_id028756.html (accessed Sep. 09, 2020).</w:t>
      </w:r>
    </w:p>
    <w:p w14:paraId="47AA5F95" w14:textId="77777777" w:rsidR="00513BF3" w:rsidRPr="00513BF3" w:rsidRDefault="00513BF3" w:rsidP="00513BF3">
      <w:pPr>
        <w:widowControl w:val="0"/>
        <w:ind w:left="640" w:hanging="640"/>
        <w:rPr>
          <w:noProof/>
          <w:sz w:val="18"/>
          <w:szCs w:val="24"/>
        </w:rPr>
      </w:pPr>
      <w:r w:rsidRPr="00513BF3">
        <w:rPr>
          <w:noProof/>
          <w:sz w:val="18"/>
          <w:szCs w:val="24"/>
        </w:rPr>
        <w:t>[23]</w:t>
      </w:r>
      <w:r w:rsidRPr="00513BF3">
        <w:rPr>
          <w:noProof/>
          <w:sz w:val="18"/>
          <w:szCs w:val="24"/>
        </w:rPr>
        <w:tab/>
        <w:t>Itif, “Learning from the Korean Green IT Strategy.” Accessed: Sep. 09, 2020. [Online]. Available: www.innovationpolicy.org.</w:t>
      </w:r>
    </w:p>
    <w:p w14:paraId="6E21A62D" w14:textId="77777777" w:rsidR="00513BF3" w:rsidRPr="00513BF3" w:rsidRDefault="00513BF3" w:rsidP="00513BF3">
      <w:pPr>
        <w:widowControl w:val="0"/>
        <w:ind w:left="640" w:hanging="640"/>
        <w:rPr>
          <w:noProof/>
          <w:sz w:val="18"/>
          <w:szCs w:val="24"/>
        </w:rPr>
      </w:pPr>
      <w:r w:rsidRPr="00513BF3">
        <w:rPr>
          <w:noProof/>
          <w:sz w:val="18"/>
          <w:szCs w:val="24"/>
        </w:rPr>
        <w:t>[24]</w:t>
      </w:r>
      <w:r w:rsidRPr="00513BF3">
        <w:rPr>
          <w:noProof/>
          <w:sz w:val="18"/>
          <w:szCs w:val="24"/>
        </w:rPr>
        <w:tab/>
        <w:t>“How Tech Companies are Promoting Sustainability - The ADEC Innovations Blog.” https://info.esg.adec-innovations.com/blog/how-tech-companies-are-promoting-sustainability (accessed Jul. 29, 2020).</w:t>
      </w:r>
    </w:p>
    <w:p w14:paraId="1BF0FE64" w14:textId="77777777" w:rsidR="00513BF3" w:rsidRPr="00513BF3" w:rsidRDefault="00513BF3" w:rsidP="00513BF3">
      <w:pPr>
        <w:widowControl w:val="0"/>
        <w:ind w:left="640" w:hanging="640"/>
        <w:rPr>
          <w:noProof/>
          <w:sz w:val="18"/>
          <w:szCs w:val="24"/>
        </w:rPr>
      </w:pPr>
      <w:r w:rsidRPr="00513BF3">
        <w:rPr>
          <w:noProof/>
          <w:sz w:val="18"/>
          <w:szCs w:val="24"/>
        </w:rPr>
        <w:t>[25]</w:t>
      </w:r>
      <w:r w:rsidRPr="00513BF3">
        <w:rPr>
          <w:noProof/>
          <w:sz w:val="18"/>
          <w:szCs w:val="24"/>
        </w:rPr>
        <w:tab/>
        <w:t xml:space="preserve">K. Raza, V. K. Patle, and S. Arya, “A Review on Green Computing for Eco-Friendly and Sustainable IT,” </w:t>
      </w:r>
      <w:r w:rsidRPr="00513BF3">
        <w:rPr>
          <w:i/>
          <w:iCs/>
          <w:noProof/>
          <w:sz w:val="18"/>
          <w:szCs w:val="24"/>
        </w:rPr>
        <w:t>J. Comput. Intell. Electron. Syst.</w:t>
      </w:r>
      <w:r w:rsidRPr="00513BF3">
        <w:rPr>
          <w:noProof/>
          <w:sz w:val="18"/>
          <w:szCs w:val="24"/>
        </w:rPr>
        <w:t>, vol. 1, no. 1, pp. 3–16, 2013, doi: 10.1166/jcies.2012.1023.</w:t>
      </w:r>
    </w:p>
    <w:p w14:paraId="075C0757" w14:textId="77777777" w:rsidR="00513BF3" w:rsidRPr="00513BF3" w:rsidRDefault="00513BF3" w:rsidP="00513BF3">
      <w:pPr>
        <w:widowControl w:val="0"/>
        <w:ind w:left="640" w:hanging="640"/>
        <w:rPr>
          <w:noProof/>
          <w:sz w:val="18"/>
          <w:szCs w:val="24"/>
        </w:rPr>
      </w:pPr>
      <w:r w:rsidRPr="00513BF3">
        <w:rPr>
          <w:noProof/>
          <w:sz w:val="18"/>
          <w:szCs w:val="24"/>
        </w:rPr>
        <w:t>[26]</w:t>
      </w:r>
      <w:r w:rsidRPr="00513BF3">
        <w:rPr>
          <w:noProof/>
          <w:sz w:val="18"/>
          <w:szCs w:val="24"/>
        </w:rPr>
        <w:tab/>
        <w:t>R. Badre, “A Survey on Energy Efficiency in Cloud Computing International Journal of Advanced Research in A Survey on Energy Efficiency in Cloud Computing,” no. April, 2016.</w:t>
      </w:r>
    </w:p>
    <w:p w14:paraId="7092533E" w14:textId="77777777" w:rsidR="00513BF3" w:rsidRPr="00513BF3" w:rsidRDefault="00513BF3" w:rsidP="00513BF3">
      <w:pPr>
        <w:widowControl w:val="0"/>
        <w:ind w:left="640" w:hanging="640"/>
        <w:rPr>
          <w:noProof/>
          <w:sz w:val="18"/>
          <w:szCs w:val="24"/>
        </w:rPr>
      </w:pPr>
      <w:r w:rsidRPr="00513BF3">
        <w:rPr>
          <w:noProof/>
          <w:sz w:val="18"/>
          <w:szCs w:val="24"/>
        </w:rPr>
        <w:t>[27]</w:t>
      </w:r>
      <w:r w:rsidRPr="00513BF3">
        <w:rPr>
          <w:noProof/>
          <w:sz w:val="18"/>
          <w:szCs w:val="24"/>
        </w:rPr>
        <w:tab/>
        <w:t>I. Labunska, K. Brigden, D. Santillo, and P. Johnston, “Organic chemical and heavy metal contaminants in wastewater discharged from three textile manufacturing and washing facilities in Mexico.”</w:t>
      </w:r>
    </w:p>
    <w:p w14:paraId="38906C08" w14:textId="77777777" w:rsidR="00513BF3" w:rsidRPr="00513BF3" w:rsidRDefault="00513BF3" w:rsidP="00513BF3">
      <w:pPr>
        <w:widowControl w:val="0"/>
        <w:ind w:left="640" w:hanging="640"/>
        <w:rPr>
          <w:noProof/>
          <w:sz w:val="18"/>
          <w:szCs w:val="24"/>
        </w:rPr>
      </w:pPr>
      <w:r w:rsidRPr="00513BF3">
        <w:rPr>
          <w:noProof/>
          <w:sz w:val="18"/>
          <w:szCs w:val="24"/>
        </w:rPr>
        <w:t>[28]</w:t>
      </w:r>
      <w:r w:rsidRPr="00513BF3">
        <w:rPr>
          <w:noProof/>
          <w:sz w:val="18"/>
          <w:szCs w:val="24"/>
        </w:rPr>
        <w:tab/>
        <w:t xml:space="preserve">P. Udomleartprasert, “Roadmap to green supply chain electronics: Design for manufacturing implementation and management,” in </w:t>
      </w:r>
      <w:r w:rsidRPr="00513BF3">
        <w:rPr>
          <w:i/>
          <w:iCs/>
          <w:noProof/>
          <w:sz w:val="18"/>
          <w:szCs w:val="24"/>
        </w:rPr>
        <w:t>Proceedings of 2004 International IEEE Conference on the Asian Green Electronics (AGEC)</w:t>
      </w:r>
      <w:r w:rsidRPr="00513BF3">
        <w:rPr>
          <w:noProof/>
          <w:sz w:val="18"/>
          <w:szCs w:val="24"/>
        </w:rPr>
        <w:t>, 2004, pp. 169–173, doi: 10.1109/agec.2004.1290895.</w:t>
      </w:r>
    </w:p>
    <w:p w14:paraId="178D4826" w14:textId="77777777" w:rsidR="00513BF3" w:rsidRPr="00513BF3" w:rsidRDefault="00513BF3" w:rsidP="00513BF3">
      <w:pPr>
        <w:widowControl w:val="0"/>
        <w:ind w:left="640" w:hanging="640"/>
        <w:rPr>
          <w:noProof/>
          <w:sz w:val="18"/>
          <w:szCs w:val="24"/>
        </w:rPr>
      </w:pPr>
      <w:r w:rsidRPr="00513BF3">
        <w:rPr>
          <w:noProof/>
          <w:sz w:val="18"/>
          <w:szCs w:val="24"/>
        </w:rPr>
        <w:t>[29]</w:t>
      </w:r>
      <w:r w:rsidRPr="00513BF3">
        <w:rPr>
          <w:noProof/>
          <w:sz w:val="18"/>
          <w:szCs w:val="24"/>
        </w:rPr>
        <w:tab/>
        <w:t xml:space="preserve">N. S. More and R. B. Ingle, “Challenges in green computing for energy saving techniques,” in </w:t>
      </w:r>
      <w:r w:rsidRPr="00513BF3">
        <w:rPr>
          <w:i/>
          <w:iCs/>
          <w:noProof/>
          <w:sz w:val="18"/>
          <w:szCs w:val="24"/>
        </w:rPr>
        <w:t>2017 International Conference on Emerging Trends and Innovation in ICT, ICEI 2017</w:t>
      </w:r>
      <w:r w:rsidRPr="00513BF3">
        <w:rPr>
          <w:noProof/>
          <w:sz w:val="18"/>
          <w:szCs w:val="24"/>
        </w:rPr>
        <w:t>, Jul. 2017, pp. 73–76, doi: 10.1109/ETIICT.2017.7977013.</w:t>
      </w:r>
    </w:p>
    <w:p w14:paraId="22159A18" w14:textId="77777777" w:rsidR="00513BF3" w:rsidRPr="00513BF3" w:rsidRDefault="00513BF3" w:rsidP="00513BF3">
      <w:pPr>
        <w:widowControl w:val="0"/>
        <w:ind w:left="640" w:hanging="640"/>
        <w:rPr>
          <w:noProof/>
          <w:sz w:val="18"/>
          <w:szCs w:val="24"/>
        </w:rPr>
      </w:pPr>
      <w:r w:rsidRPr="00513BF3">
        <w:rPr>
          <w:noProof/>
          <w:sz w:val="18"/>
          <w:szCs w:val="24"/>
        </w:rPr>
        <w:t>[30]</w:t>
      </w:r>
      <w:r w:rsidRPr="00513BF3">
        <w:rPr>
          <w:noProof/>
          <w:sz w:val="18"/>
          <w:szCs w:val="24"/>
        </w:rPr>
        <w:tab/>
        <w:t xml:space="preserve">B. Saha, “Green Computing,” </w:t>
      </w:r>
      <w:r w:rsidRPr="00513BF3">
        <w:rPr>
          <w:i/>
          <w:iCs/>
          <w:noProof/>
          <w:sz w:val="18"/>
          <w:szCs w:val="24"/>
        </w:rPr>
        <w:t>Int. J. Comput. Trends Technol.</w:t>
      </w:r>
      <w:r w:rsidRPr="00513BF3">
        <w:rPr>
          <w:noProof/>
          <w:sz w:val="18"/>
          <w:szCs w:val="24"/>
        </w:rPr>
        <w:t>, vol. 14, no. 2, 2014, Accessed: Aug. 05, 2020. [Online]. Available: http://www.ijcttjournal.org.</w:t>
      </w:r>
    </w:p>
    <w:p w14:paraId="31C55EB7" w14:textId="77777777" w:rsidR="00513BF3" w:rsidRPr="00513BF3" w:rsidRDefault="00513BF3" w:rsidP="00513BF3">
      <w:pPr>
        <w:widowControl w:val="0"/>
        <w:ind w:left="640" w:hanging="640"/>
        <w:rPr>
          <w:noProof/>
          <w:sz w:val="18"/>
          <w:szCs w:val="24"/>
        </w:rPr>
      </w:pPr>
      <w:r w:rsidRPr="00513BF3">
        <w:rPr>
          <w:noProof/>
          <w:sz w:val="18"/>
          <w:szCs w:val="24"/>
        </w:rPr>
        <w:t>[31]</w:t>
      </w:r>
      <w:r w:rsidRPr="00513BF3">
        <w:rPr>
          <w:noProof/>
          <w:sz w:val="18"/>
          <w:szCs w:val="24"/>
        </w:rPr>
        <w:tab/>
        <w:t>“Facebook Sustainability | Sustainability Report 2019.” https://sustainability.fb.com/reports/sustainability-report-2019/ (accessed Aug. 12, 2020).</w:t>
      </w:r>
    </w:p>
    <w:p w14:paraId="7BCF5DB5" w14:textId="77777777" w:rsidR="00513BF3" w:rsidRPr="00513BF3" w:rsidRDefault="00513BF3" w:rsidP="00513BF3">
      <w:pPr>
        <w:widowControl w:val="0"/>
        <w:ind w:left="640" w:hanging="640"/>
        <w:rPr>
          <w:noProof/>
          <w:sz w:val="18"/>
          <w:szCs w:val="24"/>
        </w:rPr>
      </w:pPr>
      <w:r w:rsidRPr="00513BF3">
        <w:rPr>
          <w:noProof/>
          <w:sz w:val="18"/>
          <w:szCs w:val="24"/>
        </w:rPr>
        <w:t>[32]</w:t>
      </w:r>
      <w:r w:rsidRPr="00513BF3">
        <w:rPr>
          <w:noProof/>
          <w:sz w:val="18"/>
          <w:szCs w:val="24"/>
        </w:rPr>
        <w:tab/>
        <w:t>“Google’s Green Initiative: Environmentally Conscious Technology | TechnoBuffalo.” https://www.technobuffalo.com/googles-green-initiative-environmentally-conscious-technology (accessed Aug. 05, 2020).</w:t>
      </w:r>
    </w:p>
    <w:p w14:paraId="5D4AD0AE" w14:textId="77777777" w:rsidR="00513BF3" w:rsidRPr="00513BF3" w:rsidRDefault="00513BF3" w:rsidP="00513BF3">
      <w:pPr>
        <w:widowControl w:val="0"/>
        <w:ind w:left="640" w:hanging="640"/>
        <w:rPr>
          <w:noProof/>
          <w:sz w:val="18"/>
          <w:szCs w:val="24"/>
        </w:rPr>
      </w:pPr>
      <w:r w:rsidRPr="00513BF3">
        <w:rPr>
          <w:noProof/>
          <w:sz w:val="18"/>
          <w:szCs w:val="24"/>
        </w:rPr>
        <w:t>[33]</w:t>
      </w:r>
      <w:r w:rsidRPr="00513BF3">
        <w:rPr>
          <w:noProof/>
          <w:sz w:val="18"/>
          <w:szCs w:val="24"/>
        </w:rPr>
        <w:tab/>
        <w:t>“Google Cloud Environment | Go Green.” https://cloud.google.com/sustainability (accessed Aug. 12, 2020).</w:t>
      </w:r>
    </w:p>
    <w:p w14:paraId="1A347AA8" w14:textId="77777777" w:rsidR="00513BF3" w:rsidRPr="00513BF3" w:rsidRDefault="00513BF3" w:rsidP="00513BF3">
      <w:pPr>
        <w:widowControl w:val="0"/>
        <w:ind w:left="640" w:hanging="640"/>
        <w:rPr>
          <w:noProof/>
          <w:sz w:val="18"/>
          <w:szCs w:val="24"/>
        </w:rPr>
      </w:pPr>
      <w:r w:rsidRPr="00513BF3">
        <w:rPr>
          <w:noProof/>
          <w:sz w:val="18"/>
          <w:szCs w:val="24"/>
        </w:rPr>
        <w:t>[34]</w:t>
      </w:r>
      <w:r w:rsidRPr="00513BF3">
        <w:rPr>
          <w:noProof/>
          <w:sz w:val="18"/>
          <w:szCs w:val="24"/>
        </w:rPr>
        <w:tab/>
        <w:t>“Amazon, Google, Microsoft: Here’s Who Has the Greenest Cloud | WIRED.” https://www.wired.com/story/amazon-google-microsoft-green-clouds-and-hyperscale-data-centers/ (accessed Aug. 12, 2020).</w:t>
      </w:r>
    </w:p>
    <w:p w14:paraId="6A523188" w14:textId="77777777" w:rsidR="00513BF3" w:rsidRPr="00513BF3" w:rsidRDefault="00513BF3" w:rsidP="00513BF3">
      <w:pPr>
        <w:widowControl w:val="0"/>
        <w:ind w:left="640" w:hanging="640"/>
        <w:rPr>
          <w:noProof/>
          <w:sz w:val="18"/>
          <w:szCs w:val="24"/>
        </w:rPr>
      </w:pPr>
      <w:r w:rsidRPr="00513BF3">
        <w:rPr>
          <w:noProof/>
          <w:sz w:val="18"/>
          <w:szCs w:val="24"/>
        </w:rPr>
        <w:t>[35]</w:t>
      </w:r>
      <w:r w:rsidRPr="00513BF3">
        <w:rPr>
          <w:noProof/>
          <w:sz w:val="18"/>
          <w:szCs w:val="24"/>
        </w:rPr>
        <w:tab/>
        <w:t>“Google Issues Largest Corporate Sustainability Bond of Any Company in History.” https://www.environmentalleader.com/2020/08/google-issues-largest-corporate-sustainability-bond-of-any-company-in-history/ (accessed Aug. 12, 2020).</w:t>
      </w:r>
    </w:p>
    <w:p w14:paraId="6E431894" w14:textId="77777777" w:rsidR="00513BF3" w:rsidRPr="00513BF3" w:rsidRDefault="00513BF3" w:rsidP="00513BF3">
      <w:pPr>
        <w:widowControl w:val="0"/>
        <w:ind w:left="640" w:hanging="640"/>
        <w:rPr>
          <w:noProof/>
          <w:sz w:val="18"/>
          <w:szCs w:val="24"/>
        </w:rPr>
      </w:pPr>
      <w:r w:rsidRPr="00513BF3">
        <w:rPr>
          <w:noProof/>
          <w:sz w:val="18"/>
          <w:szCs w:val="24"/>
        </w:rPr>
        <w:t>[36]</w:t>
      </w:r>
      <w:r w:rsidRPr="00513BF3">
        <w:rPr>
          <w:noProof/>
          <w:sz w:val="18"/>
          <w:szCs w:val="24"/>
        </w:rPr>
        <w:tab/>
        <w:t>“Amazon announces recycling and green energy initiatives in US and UK | Engadget.” https://www.engadget.com/2018-10-16-amazon-announces-recycling-green-energy-initiatives-us-uk.html (accessed Aug. 05, 2020).</w:t>
      </w:r>
    </w:p>
    <w:p w14:paraId="1F12CE5E" w14:textId="77777777" w:rsidR="00513BF3" w:rsidRPr="00513BF3" w:rsidRDefault="00513BF3" w:rsidP="00513BF3">
      <w:pPr>
        <w:widowControl w:val="0"/>
        <w:ind w:left="640" w:hanging="640"/>
        <w:rPr>
          <w:noProof/>
          <w:sz w:val="18"/>
          <w:szCs w:val="24"/>
        </w:rPr>
      </w:pPr>
      <w:r w:rsidRPr="00513BF3">
        <w:rPr>
          <w:noProof/>
          <w:sz w:val="18"/>
          <w:szCs w:val="24"/>
        </w:rPr>
        <w:t>[37]</w:t>
      </w:r>
      <w:r w:rsidRPr="00513BF3">
        <w:rPr>
          <w:noProof/>
          <w:sz w:val="18"/>
          <w:szCs w:val="24"/>
        </w:rPr>
        <w:tab/>
        <w:t>“Microsoft and the Environment.” https://www.treehugger.com/microsoft-and-the-environment-4863579 (accessed Aug. 05, 2020).</w:t>
      </w:r>
    </w:p>
    <w:p w14:paraId="2F83B581" w14:textId="77777777" w:rsidR="00513BF3" w:rsidRPr="00513BF3" w:rsidRDefault="00513BF3" w:rsidP="00513BF3">
      <w:pPr>
        <w:widowControl w:val="0"/>
        <w:ind w:left="640" w:hanging="640"/>
        <w:rPr>
          <w:noProof/>
          <w:sz w:val="18"/>
        </w:rPr>
      </w:pPr>
      <w:r w:rsidRPr="00513BF3">
        <w:rPr>
          <w:noProof/>
          <w:sz w:val="18"/>
          <w:szCs w:val="24"/>
        </w:rPr>
        <w:t>[38]</w:t>
      </w:r>
      <w:r w:rsidRPr="00513BF3">
        <w:rPr>
          <w:noProof/>
          <w:sz w:val="18"/>
          <w:szCs w:val="24"/>
        </w:rPr>
        <w:tab/>
        <w:t>“Microsoft makes first climate fund investment, joins green group - BNN Bloomberg.” https://www.bnnbloomberg.ca/microsoft-makes-first-climate-fund-investment-joins-green-group-1.1468240 (accessed Aug. 12, 2020).</w:t>
      </w:r>
    </w:p>
    <w:p w14:paraId="5DC951A8" w14:textId="4E28D00C" w:rsidR="00F56164" w:rsidRPr="002F61A4" w:rsidRDefault="00F56164" w:rsidP="00513BF3">
      <w:pPr>
        <w:widowControl w:val="0"/>
        <w:ind w:left="640" w:hanging="640"/>
        <w:pPrChange w:id="279" w:author="MMC" w:date="2020-09-10T19:51:00Z">
          <w:pPr>
            <w:pStyle w:val="referenceitem"/>
          </w:pPr>
        </w:pPrChange>
      </w:pPr>
      <w:r>
        <w:fldChar w:fldCharType="end"/>
      </w:r>
    </w:p>
    <w:p w14:paraId="51269337" w14:textId="1587C7A2" w:rsidR="002F61A4" w:rsidRPr="00F56164" w:rsidRDefault="002F61A4" w:rsidP="00F56164"/>
    <w:sectPr w:rsidR="002F61A4" w:rsidRPr="00F56164" w:rsidSect="00DC71CD">
      <w:headerReference w:type="even" r:id="rId13"/>
      <w:headerReference w:type="default" r:id="rId14"/>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N. Shawoo" w:date="2020-09-10T00:53:00Z" w:initials="NS">
    <w:p w14:paraId="17CE1C62" w14:textId="3A6376DE" w:rsidR="001F795A" w:rsidRDefault="001F795A">
      <w:pPr>
        <w:pStyle w:val="CommentText"/>
      </w:pPr>
      <w:r>
        <w:rPr>
          <w:rStyle w:val="CommentReference"/>
        </w:rPr>
        <w:annotationRef/>
      </w:r>
      <w:r>
        <w:rPr>
          <w:rFonts w:ascii="Arial" w:hAnsi="Arial" w:cs="Arial"/>
          <w:color w:val="222222"/>
          <w:shd w:val="clear" w:color="auto" w:fill="FFFFFF"/>
        </w:rPr>
        <w:t xml:space="preserve">Wei, Lin, and </w:t>
      </w:r>
      <w:proofErr w:type="spellStart"/>
      <w:r>
        <w:rPr>
          <w:rFonts w:ascii="Arial" w:hAnsi="Arial" w:cs="Arial"/>
          <w:color w:val="222222"/>
          <w:shd w:val="clear" w:color="auto" w:fill="FFFFFF"/>
        </w:rPr>
        <w:t>Yangsheng</w:t>
      </w:r>
      <w:proofErr w:type="spellEnd"/>
      <w:r>
        <w:rPr>
          <w:rFonts w:ascii="Arial" w:hAnsi="Arial" w:cs="Arial"/>
          <w:color w:val="222222"/>
          <w:shd w:val="clear" w:color="auto" w:fill="FFFFFF"/>
        </w:rPr>
        <w:t xml:space="preserve"> Liu. "Present status of e-waste disposal and recycling in China." </w:t>
      </w:r>
      <w:r>
        <w:rPr>
          <w:rFonts w:ascii="Arial" w:hAnsi="Arial" w:cs="Arial"/>
          <w:i/>
          <w:iCs/>
          <w:color w:val="222222"/>
          <w:shd w:val="clear" w:color="auto" w:fill="FFFFFF"/>
        </w:rPr>
        <w:t>Procedia Environmental Sciences</w:t>
      </w:r>
      <w:r>
        <w:rPr>
          <w:rFonts w:ascii="Arial" w:hAnsi="Arial" w:cs="Arial"/>
          <w:color w:val="222222"/>
          <w:shd w:val="clear" w:color="auto" w:fill="FFFFFF"/>
        </w:rPr>
        <w:t> 16 (2012): 506-514.</w:t>
      </w:r>
    </w:p>
  </w:comment>
  <w:comment w:id="11" w:author="N. Shawoo" w:date="2020-09-10T00:48:00Z" w:initials="NS">
    <w:p w14:paraId="4635881F" w14:textId="251D747C" w:rsidR="001F795A" w:rsidRDefault="001F795A">
      <w:pPr>
        <w:pStyle w:val="CommentText"/>
      </w:pPr>
      <w:r>
        <w:rPr>
          <w:rStyle w:val="CommentReference"/>
        </w:rPr>
        <w:annotationRef/>
      </w:r>
      <w:proofErr w:type="spellStart"/>
      <w:r>
        <w:t>Discuss.Only</w:t>
      </w:r>
      <w:proofErr w:type="spellEnd"/>
      <w:r>
        <w:t xml:space="preserve"> one line for US. </w:t>
      </w:r>
    </w:p>
  </w:comment>
  <w:comment w:id="75" w:author="N. Shawoo" w:date="2020-09-10T00:37:00Z" w:initials="NS">
    <w:p w14:paraId="34BA9AAD" w14:textId="77777777" w:rsidR="001F795A" w:rsidRDefault="001F795A">
      <w:pPr>
        <w:pStyle w:val="CommentText"/>
      </w:pPr>
      <w:r>
        <w:rPr>
          <w:rStyle w:val="CommentReference"/>
        </w:rPr>
        <w:annotationRef/>
      </w:r>
      <w:r>
        <w:t>The below mentioned points are key points or what?</w:t>
      </w:r>
    </w:p>
    <w:p w14:paraId="3C5FE19C" w14:textId="77777777" w:rsidR="001F795A" w:rsidRDefault="001F795A">
      <w:pPr>
        <w:pStyle w:val="CommentText"/>
      </w:pPr>
      <w:r>
        <w:t>Can we have connecting sentence here, like:</w:t>
      </w:r>
    </w:p>
    <w:p w14:paraId="5DA99D92" w14:textId="2C5A6F62" w:rsidR="001F795A" w:rsidRDefault="001F795A">
      <w:pPr>
        <w:pStyle w:val="CommentText"/>
      </w:pPr>
      <w:r>
        <w:t>Below are the few initiatives….</w:t>
      </w:r>
    </w:p>
  </w:comment>
  <w:comment w:id="123" w:author="N. Shawoo" w:date="2020-09-10T19:38:00Z" w:initials="NS">
    <w:p w14:paraId="7D6439A9" w14:textId="090508FA" w:rsidR="001F795A" w:rsidRDefault="001F795A" w:rsidP="004D30FA">
      <w:pPr>
        <w:pStyle w:val="CommentText"/>
      </w:pPr>
      <w:r>
        <w:rPr>
          <w:rStyle w:val="CommentReference"/>
        </w:rPr>
        <w:annotationRef/>
      </w:r>
      <w:r>
        <w:t>Is it a ref?</w:t>
      </w:r>
    </w:p>
  </w:comment>
  <w:comment w:id="130" w:author="N. Shawoo" w:date="2020-09-10T00:42:00Z" w:initials="NS">
    <w:p w14:paraId="6DD8C4A9" w14:textId="20188803" w:rsidR="001F795A" w:rsidRDefault="001F795A" w:rsidP="000D4641">
      <w:pPr>
        <w:pStyle w:val="CommentText"/>
        <w:ind w:firstLine="0"/>
      </w:pPr>
      <w:r>
        <w:rPr>
          <w:rStyle w:val="CommentReference"/>
        </w:rPr>
        <w:annotationRef/>
      </w:r>
      <w:r>
        <w:t>Is it a ref??</w:t>
      </w:r>
    </w:p>
  </w:comment>
  <w:comment w:id="139" w:author="N. Shawoo" w:date="2020-09-10T00:46:00Z" w:initials="NS">
    <w:p w14:paraId="6C55C6DA" w14:textId="5C376B6C" w:rsidR="001F795A" w:rsidRDefault="001F795A">
      <w:pPr>
        <w:pStyle w:val="CommentText"/>
      </w:pPr>
      <w:r>
        <w:rPr>
          <w:rStyle w:val="CommentReference"/>
        </w:rPr>
        <w:annotationRef/>
      </w:r>
      <w:r>
        <w:t>Something is wrong with the sentence</w:t>
      </w:r>
    </w:p>
  </w:comment>
  <w:comment w:id="140" w:author="N. Shawoo" w:date="2020-09-10T00:47:00Z" w:initials="NS">
    <w:p w14:paraId="6BCA032F" w14:textId="6942E419" w:rsidR="001F795A" w:rsidRDefault="001F795A">
      <w:pPr>
        <w:pStyle w:val="CommentText"/>
      </w:pPr>
      <w:r>
        <w:rPr>
          <w:rStyle w:val="CommentReference"/>
        </w:rPr>
        <w:annotationRef/>
      </w:r>
      <w:r>
        <w:t xml:space="preserve">Not so good. </w:t>
      </w:r>
    </w:p>
  </w:comment>
  <w:comment w:id="239" w:author="N. Shawoo" w:date="2020-09-10T01:16:00Z" w:initials="NS">
    <w:p w14:paraId="38AE9085" w14:textId="22C8C233" w:rsidR="001F795A" w:rsidRDefault="001F795A">
      <w:pPr>
        <w:pStyle w:val="CommentText"/>
      </w:pPr>
      <w:r>
        <w:rPr>
          <w:rStyle w:val="CommentReference"/>
        </w:rPr>
        <w:annotationRef/>
      </w:r>
      <w:r>
        <w:t xml:space="preserve">Consider rewriting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E1C62" w15:done="0"/>
  <w15:commentEx w15:paraId="4635881F" w15:done="0"/>
  <w15:commentEx w15:paraId="5DA99D92" w15:done="0"/>
  <w15:commentEx w15:paraId="246FC73D" w15:done="0"/>
  <w15:commentEx w15:paraId="6DD8C4A9" w15:done="0"/>
  <w15:commentEx w15:paraId="6C55C6DA" w15:done="0"/>
  <w15:commentEx w15:paraId="6BCA032F" w15:done="0"/>
  <w15:commentEx w15:paraId="38AE90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5B9EE" w14:textId="77777777" w:rsidR="00FB3C15" w:rsidRDefault="00FB3C15">
      <w:pPr>
        <w:spacing w:line="240" w:lineRule="auto"/>
      </w:pPr>
      <w:r>
        <w:separator/>
      </w:r>
    </w:p>
  </w:endnote>
  <w:endnote w:type="continuationSeparator" w:id="0">
    <w:p w14:paraId="3436153F" w14:textId="77777777" w:rsidR="00FB3C15" w:rsidRDefault="00FB3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28EC1" w14:textId="77777777" w:rsidR="00FB3C15" w:rsidRDefault="00FB3C15" w:rsidP="002F61A4">
      <w:pPr>
        <w:spacing w:line="240" w:lineRule="auto"/>
        <w:ind w:firstLine="0"/>
      </w:pPr>
      <w:r>
        <w:separator/>
      </w:r>
    </w:p>
  </w:footnote>
  <w:footnote w:type="continuationSeparator" w:id="0">
    <w:p w14:paraId="5D6C787F" w14:textId="77777777" w:rsidR="00FB3C15" w:rsidRPr="00080DE2" w:rsidRDefault="00FB3C15" w:rsidP="002F61A4">
      <w:pPr>
        <w:spacing w:line="240" w:lineRule="auto"/>
        <w:ind w:firstLine="0"/>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7BF9C" w14:textId="77777777" w:rsidR="001F795A" w:rsidRDefault="001F795A" w:rsidP="002F61A4">
    <w:pPr>
      <w:ind w:firstLine="0"/>
    </w:pPr>
    <w:r>
      <w:fldChar w:fldCharType="begin"/>
    </w:r>
    <w:r>
      <w:instrText>PAGE   \* MERGEFORMAT</w:instrText>
    </w:r>
    <w:r>
      <w:fldChar w:fldCharType="separate"/>
    </w:r>
    <w:r w:rsidR="00EC70B4" w:rsidRPr="00EC70B4">
      <w:rPr>
        <w:noProof/>
        <w:lang w:val="de-DE"/>
      </w:rP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3FB6" w14:textId="20D2AD34" w:rsidR="001F795A" w:rsidRDefault="001F795A" w:rsidP="002F61A4">
    <w:pPr>
      <w:jc w:val="right"/>
    </w:pPr>
    <w:r>
      <w:fldChar w:fldCharType="begin"/>
    </w:r>
    <w:r>
      <w:instrText>PAGE   \* MERGEFORMAT</w:instrText>
    </w:r>
    <w:r>
      <w:fldChar w:fldCharType="separate"/>
    </w:r>
    <w:r w:rsidR="00EC70B4" w:rsidRPr="00EC70B4">
      <w:rPr>
        <w:noProof/>
        <w:lang w:val="de-DE"/>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34E2"/>
    <w:multiLevelType w:val="hybridMultilevel"/>
    <w:tmpl w:val="E0D60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D204F5"/>
    <w:multiLevelType w:val="multilevel"/>
    <w:tmpl w:val="D770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C100B80"/>
    <w:multiLevelType w:val="hybridMultilevel"/>
    <w:tmpl w:val="A01E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52ECA"/>
    <w:multiLevelType w:val="hybridMultilevel"/>
    <w:tmpl w:val="70D2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E03AAC"/>
    <w:multiLevelType w:val="hybridMultilevel"/>
    <w:tmpl w:val="41000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F0610F7"/>
    <w:multiLevelType w:val="hybridMultilevel"/>
    <w:tmpl w:val="F24A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13AC7"/>
    <w:multiLevelType w:val="hybridMultilevel"/>
    <w:tmpl w:val="240AF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7C5ED8"/>
    <w:multiLevelType w:val="hybridMultilevel"/>
    <w:tmpl w:val="5E066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276A3"/>
    <w:multiLevelType w:val="hybridMultilevel"/>
    <w:tmpl w:val="C4F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nsid w:val="71E24AC3"/>
    <w:multiLevelType w:val="hybridMultilevel"/>
    <w:tmpl w:val="E3E0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nsid w:val="7D9521C8"/>
    <w:multiLevelType w:val="multilevel"/>
    <w:tmpl w:val="1E4A8346"/>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2"/>
  </w:num>
  <w:num w:numId="8">
    <w:abstractNumId w:val="14"/>
  </w:num>
  <w:num w:numId="9">
    <w:abstractNumId w:val="14"/>
  </w:num>
  <w:num w:numId="10">
    <w:abstractNumId w:val="8"/>
  </w:num>
  <w:num w:numId="11">
    <w:abstractNumId w:val="7"/>
  </w:num>
  <w:num w:numId="12">
    <w:abstractNumId w:val="5"/>
  </w:num>
  <w:num w:numId="13">
    <w:abstractNumId w:val="4"/>
  </w:num>
  <w:num w:numId="14">
    <w:abstractNumId w:val="11"/>
  </w:num>
  <w:num w:numId="15">
    <w:abstractNumId w:val="0"/>
  </w:num>
  <w:num w:numId="16">
    <w:abstractNumId w:val="9"/>
  </w:num>
  <w:num w:numId="17">
    <w:abstractNumId w:val="3"/>
  </w:num>
  <w:num w:numId="18">
    <w:abstractNumId w:val="12"/>
  </w:num>
  <w:num w:numId="19">
    <w:abstractNumId w:val="12"/>
  </w:num>
  <w:num w:numId="20">
    <w:abstractNumId w:val="6"/>
  </w:num>
  <w:num w:numId="21">
    <w:abstractNumId w:val="12"/>
  </w:num>
  <w:num w:numId="22">
    <w:abstractNumId w:val="1"/>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 Shawoo">
    <w15:presenceInfo w15:providerId="Windows Live" w15:userId="9167efc70c1e3e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autoHyphenation/>
  <w:hyphenationZone w:val="400"/>
  <w:doNotHyphenateCaps/>
  <w:evenAndOddHeaders/>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E6F"/>
    <w:rsid w:val="00006DC7"/>
    <w:rsid w:val="00015DD8"/>
    <w:rsid w:val="00016305"/>
    <w:rsid w:val="000313F5"/>
    <w:rsid w:val="00066B05"/>
    <w:rsid w:val="000A250F"/>
    <w:rsid w:val="000C42BF"/>
    <w:rsid w:val="000D2C60"/>
    <w:rsid w:val="000D4641"/>
    <w:rsid w:val="000D465E"/>
    <w:rsid w:val="00112293"/>
    <w:rsid w:val="001171BA"/>
    <w:rsid w:val="00136025"/>
    <w:rsid w:val="00153A8A"/>
    <w:rsid w:val="0018082E"/>
    <w:rsid w:val="001F795A"/>
    <w:rsid w:val="0020293A"/>
    <w:rsid w:val="002212E1"/>
    <w:rsid w:val="00232368"/>
    <w:rsid w:val="00261C82"/>
    <w:rsid w:val="002A1574"/>
    <w:rsid w:val="002C648B"/>
    <w:rsid w:val="002D06E4"/>
    <w:rsid w:val="002F61A4"/>
    <w:rsid w:val="00301140"/>
    <w:rsid w:val="003102E2"/>
    <w:rsid w:val="00357CDC"/>
    <w:rsid w:val="003742C1"/>
    <w:rsid w:val="003B13AF"/>
    <w:rsid w:val="003D77B2"/>
    <w:rsid w:val="003E5023"/>
    <w:rsid w:val="003F6C81"/>
    <w:rsid w:val="00410F17"/>
    <w:rsid w:val="00416C31"/>
    <w:rsid w:val="00464687"/>
    <w:rsid w:val="00492D19"/>
    <w:rsid w:val="004969BB"/>
    <w:rsid w:val="004A0FB3"/>
    <w:rsid w:val="004B2F47"/>
    <w:rsid w:val="004B77B5"/>
    <w:rsid w:val="004D30FA"/>
    <w:rsid w:val="004D43A9"/>
    <w:rsid w:val="00513BF3"/>
    <w:rsid w:val="0052735A"/>
    <w:rsid w:val="005564C4"/>
    <w:rsid w:val="00573BDA"/>
    <w:rsid w:val="00581BDB"/>
    <w:rsid w:val="00584774"/>
    <w:rsid w:val="005B39EF"/>
    <w:rsid w:val="005D01D6"/>
    <w:rsid w:val="005F63A4"/>
    <w:rsid w:val="005F7EC2"/>
    <w:rsid w:val="00607D19"/>
    <w:rsid w:val="00620830"/>
    <w:rsid w:val="006221CC"/>
    <w:rsid w:val="00640721"/>
    <w:rsid w:val="00642748"/>
    <w:rsid w:val="00661AE2"/>
    <w:rsid w:val="006734A1"/>
    <w:rsid w:val="006B5200"/>
    <w:rsid w:val="006F5040"/>
    <w:rsid w:val="00701410"/>
    <w:rsid w:val="00711306"/>
    <w:rsid w:val="00743C17"/>
    <w:rsid w:val="00743CFB"/>
    <w:rsid w:val="00762F6C"/>
    <w:rsid w:val="00763C6F"/>
    <w:rsid w:val="00774AA9"/>
    <w:rsid w:val="007855FF"/>
    <w:rsid w:val="007857CC"/>
    <w:rsid w:val="007E1014"/>
    <w:rsid w:val="007E1E6F"/>
    <w:rsid w:val="00813839"/>
    <w:rsid w:val="00830465"/>
    <w:rsid w:val="008760F9"/>
    <w:rsid w:val="00887B33"/>
    <w:rsid w:val="008A2F93"/>
    <w:rsid w:val="008A6BD0"/>
    <w:rsid w:val="008B6FCB"/>
    <w:rsid w:val="008C0871"/>
    <w:rsid w:val="008C1D5E"/>
    <w:rsid w:val="008C4528"/>
    <w:rsid w:val="008E0432"/>
    <w:rsid w:val="008E71F0"/>
    <w:rsid w:val="00920843"/>
    <w:rsid w:val="009351B0"/>
    <w:rsid w:val="00937C65"/>
    <w:rsid w:val="00960E1C"/>
    <w:rsid w:val="009647F8"/>
    <w:rsid w:val="009903C4"/>
    <w:rsid w:val="00991EF5"/>
    <w:rsid w:val="009949A3"/>
    <w:rsid w:val="00996D5D"/>
    <w:rsid w:val="009B7024"/>
    <w:rsid w:val="009B7855"/>
    <w:rsid w:val="009D38DB"/>
    <w:rsid w:val="009E0013"/>
    <w:rsid w:val="009E20E6"/>
    <w:rsid w:val="00A17BA1"/>
    <w:rsid w:val="00A40CC1"/>
    <w:rsid w:val="00A536B0"/>
    <w:rsid w:val="00A67851"/>
    <w:rsid w:val="00A92D34"/>
    <w:rsid w:val="00A9742B"/>
    <w:rsid w:val="00AB3E9A"/>
    <w:rsid w:val="00AC4477"/>
    <w:rsid w:val="00AF1394"/>
    <w:rsid w:val="00B21118"/>
    <w:rsid w:val="00B214B9"/>
    <w:rsid w:val="00B53B2B"/>
    <w:rsid w:val="00B54B28"/>
    <w:rsid w:val="00B612C2"/>
    <w:rsid w:val="00B64E23"/>
    <w:rsid w:val="00B8447E"/>
    <w:rsid w:val="00B86364"/>
    <w:rsid w:val="00BA3CC4"/>
    <w:rsid w:val="00BF3710"/>
    <w:rsid w:val="00BF5043"/>
    <w:rsid w:val="00C01BF1"/>
    <w:rsid w:val="00C024EB"/>
    <w:rsid w:val="00C027F8"/>
    <w:rsid w:val="00C10DBA"/>
    <w:rsid w:val="00C34C53"/>
    <w:rsid w:val="00C4266B"/>
    <w:rsid w:val="00C509D5"/>
    <w:rsid w:val="00C8652E"/>
    <w:rsid w:val="00CC0136"/>
    <w:rsid w:val="00CD28A7"/>
    <w:rsid w:val="00CE2052"/>
    <w:rsid w:val="00CE696C"/>
    <w:rsid w:val="00D64C65"/>
    <w:rsid w:val="00D74C7B"/>
    <w:rsid w:val="00D81F7D"/>
    <w:rsid w:val="00D8687A"/>
    <w:rsid w:val="00D91C55"/>
    <w:rsid w:val="00D97345"/>
    <w:rsid w:val="00DA218F"/>
    <w:rsid w:val="00DC3D1F"/>
    <w:rsid w:val="00DC71CD"/>
    <w:rsid w:val="00DD176B"/>
    <w:rsid w:val="00E16DBC"/>
    <w:rsid w:val="00E37C1E"/>
    <w:rsid w:val="00E57720"/>
    <w:rsid w:val="00E82B5A"/>
    <w:rsid w:val="00E9095E"/>
    <w:rsid w:val="00EB42FD"/>
    <w:rsid w:val="00EC70B4"/>
    <w:rsid w:val="00EE1F23"/>
    <w:rsid w:val="00EE29B0"/>
    <w:rsid w:val="00EF5132"/>
    <w:rsid w:val="00F43C45"/>
    <w:rsid w:val="00F56164"/>
    <w:rsid w:val="00F653A3"/>
    <w:rsid w:val="00F770F3"/>
    <w:rsid w:val="00F802A4"/>
    <w:rsid w:val="00F904C1"/>
    <w:rsid w:val="00F96CAD"/>
    <w:rsid w:val="00FB2C7D"/>
    <w:rsid w:val="00FB3C15"/>
    <w:rsid w:val="00FE5FC9"/>
    <w:rsid w:val="00FF6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94D7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unhideWhenUsed="0"/>
    <w:lsdException w:name="heading 3" w:unhideWhenUsed="0"/>
    <w:lsdException w:name="heading 4" w:unhideWhenUsed="0"/>
    <w:lsdException w:name="heading 5" w:unhideWhenUsed="0"/>
    <w:lsdException w:name="heading 6" w:unhideWhenUsed="0"/>
    <w:lsdException w:name="List Number" w:unhideWhenUsed="0"/>
    <w:lsdException w:name="List 4" w:unhideWhenUsed="0"/>
    <w:lsdException w:name="List 5" w:unhideWhenUsed="0"/>
    <w:lsdException w:name="Title" w:semiHidden="0" w:unhideWhenUsed="0"/>
    <w:lsdException w:name="Subtitle" w:unhideWhenUsed="0"/>
    <w:lsdException w:name="Salutation" w:unhideWhenUsed="0"/>
    <w:lsdException w:name="Date" w:unhideWhenUsed="0"/>
    <w:lsdException w:name="Body Text First Indent" w:unhideWhenUsed="0"/>
    <w:lsdException w:name="Strong" w:semiHidden="0" w:unhideWhenUsed="0"/>
    <w:lsdException w:name="Emphasis" w:semiHidden="0" w:unhideWhenUsed="0"/>
    <w:lsdException w:name="Normal (Web)" w:uiPriority="99"/>
    <w:lsdException w:name="Balloon Text" w:uiPriority="99"/>
    <w:lsdException w:name="Table Grid" w:semiHidden="0"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56164"/>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uiPriority w:val="99"/>
    <w:semiHidden/>
    <w:rsid w:val="009351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B0"/>
    <w:rPr>
      <w:rFonts w:ascii="Tahoma" w:hAnsi="Tahoma" w:cs="Tahoma"/>
      <w:sz w:val="16"/>
      <w:szCs w:val="16"/>
    </w:rPr>
  </w:style>
  <w:style w:type="paragraph" w:styleId="ListParagraph">
    <w:name w:val="List Paragraph"/>
    <w:basedOn w:val="Normal"/>
    <w:uiPriority w:val="34"/>
    <w:qFormat/>
    <w:rsid w:val="00642748"/>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szCs w:val="22"/>
    </w:rPr>
  </w:style>
  <w:style w:type="character" w:styleId="FollowedHyperlink">
    <w:name w:val="FollowedHyperlink"/>
    <w:basedOn w:val="DefaultParagraphFont"/>
    <w:semiHidden/>
    <w:rsid w:val="00584774"/>
    <w:rPr>
      <w:color w:val="954F72" w:themeColor="followedHyperlink"/>
      <w:u w:val="single"/>
    </w:rPr>
  </w:style>
  <w:style w:type="paragraph" w:styleId="NormalWeb">
    <w:name w:val="Normal (Web)"/>
    <w:basedOn w:val="Normal"/>
    <w:uiPriority w:val="99"/>
    <w:unhideWhenUsed/>
    <w:rsid w:val="00A40CC1"/>
    <w:pPr>
      <w:overflowPunct/>
      <w:autoSpaceDE/>
      <w:autoSpaceDN/>
      <w:adjustRightInd/>
      <w:spacing w:before="100" w:beforeAutospacing="1" w:after="100" w:afterAutospacing="1" w:line="240" w:lineRule="auto"/>
      <w:ind w:firstLine="0"/>
      <w:jc w:val="left"/>
      <w:textAlignment w:val="auto"/>
    </w:pPr>
    <w:rPr>
      <w:sz w:val="24"/>
      <w:szCs w:val="24"/>
    </w:rPr>
  </w:style>
  <w:style w:type="character" w:styleId="CommentReference">
    <w:name w:val="annotation reference"/>
    <w:basedOn w:val="DefaultParagraphFont"/>
    <w:semiHidden/>
    <w:unhideWhenUsed/>
    <w:rsid w:val="000D4641"/>
    <w:rPr>
      <w:sz w:val="16"/>
      <w:szCs w:val="16"/>
    </w:rPr>
  </w:style>
  <w:style w:type="paragraph" w:styleId="CommentText">
    <w:name w:val="annotation text"/>
    <w:basedOn w:val="Normal"/>
    <w:link w:val="CommentTextChar"/>
    <w:unhideWhenUsed/>
    <w:rsid w:val="000D4641"/>
    <w:pPr>
      <w:spacing w:line="240" w:lineRule="auto"/>
    </w:pPr>
  </w:style>
  <w:style w:type="character" w:customStyle="1" w:styleId="CommentTextChar">
    <w:name w:val="Comment Text Char"/>
    <w:basedOn w:val="DefaultParagraphFont"/>
    <w:link w:val="CommentText"/>
    <w:rsid w:val="000D4641"/>
  </w:style>
  <w:style w:type="paragraph" w:styleId="CommentSubject">
    <w:name w:val="annotation subject"/>
    <w:basedOn w:val="CommentText"/>
    <w:next w:val="CommentText"/>
    <w:link w:val="CommentSubjectChar"/>
    <w:semiHidden/>
    <w:unhideWhenUsed/>
    <w:rsid w:val="000D4641"/>
    <w:rPr>
      <w:b/>
      <w:bCs/>
    </w:rPr>
  </w:style>
  <w:style w:type="character" w:customStyle="1" w:styleId="CommentSubjectChar">
    <w:name w:val="Comment Subject Char"/>
    <w:basedOn w:val="CommentTextChar"/>
    <w:link w:val="CommentSubject"/>
    <w:semiHidden/>
    <w:rsid w:val="000D4641"/>
    <w:rPr>
      <w:b/>
      <w:bCs/>
    </w:rPr>
  </w:style>
  <w:style w:type="table" w:styleId="TableGrid">
    <w:name w:val="Table Grid"/>
    <w:basedOn w:val="TableNormal"/>
    <w:rsid w:val="00EC70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unhideWhenUsed="0"/>
    <w:lsdException w:name="heading 3" w:unhideWhenUsed="0"/>
    <w:lsdException w:name="heading 4" w:unhideWhenUsed="0"/>
    <w:lsdException w:name="heading 5" w:unhideWhenUsed="0"/>
    <w:lsdException w:name="heading 6" w:unhideWhenUsed="0"/>
    <w:lsdException w:name="List Number" w:unhideWhenUsed="0"/>
    <w:lsdException w:name="List 4" w:unhideWhenUsed="0"/>
    <w:lsdException w:name="List 5" w:unhideWhenUsed="0"/>
    <w:lsdException w:name="Title" w:semiHidden="0" w:unhideWhenUsed="0"/>
    <w:lsdException w:name="Subtitle" w:unhideWhenUsed="0"/>
    <w:lsdException w:name="Salutation" w:unhideWhenUsed="0"/>
    <w:lsdException w:name="Date" w:unhideWhenUsed="0"/>
    <w:lsdException w:name="Body Text First Indent" w:unhideWhenUsed="0"/>
    <w:lsdException w:name="Strong" w:semiHidden="0" w:unhideWhenUsed="0"/>
    <w:lsdException w:name="Emphasis" w:semiHidden="0" w:unhideWhenUsed="0"/>
    <w:lsdException w:name="Normal (Web)" w:uiPriority="99"/>
    <w:lsdException w:name="Balloon Text" w:uiPriority="99"/>
    <w:lsdException w:name="Table Grid" w:semiHidden="0"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56164"/>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uiPriority w:val="99"/>
    <w:semiHidden/>
    <w:rsid w:val="009351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B0"/>
    <w:rPr>
      <w:rFonts w:ascii="Tahoma" w:hAnsi="Tahoma" w:cs="Tahoma"/>
      <w:sz w:val="16"/>
      <w:szCs w:val="16"/>
    </w:rPr>
  </w:style>
  <w:style w:type="paragraph" w:styleId="ListParagraph">
    <w:name w:val="List Paragraph"/>
    <w:basedOn w:val="Normal"/>
    <w:uiPriority w:val="34"/>
    <w:qFormat/>
    <w:rsid w:val="00642748"/>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szCs w:val="22"/>
    </w:rPr>
  </w:style>
  <w:style w:type="character" w:styleId="FollowedHyperlink">
    <w:name w:val="FollowedHyperlink"/>
    <w:basedOn w:val="DefaultParagraphFont"/>
    <w:semiHidden/>
    <w:rsid w:val="00584774"/>
    <w:rPr>
      <w:color w:val="954F72" w:themeColor="followedHyperlink"/>
      <w:u w:val="single"/>
    </w:rPr>
  </w:style>
  <w:style w:type="paragraph" w:styleId="NormalWeb">
    <w:name w:val="Normal (Web)"/>
    <w:basedOn w:val="Normal"/>
    <w:uiPriority w:val="99"/>
    <w:unhideWhenUsed/>
    <w:rsid w:val="00A40CC1"/>
    <w:pPr>
      <w:overflowPunct/>
      <w:autoSpaceDE/>
      <w:autoSpaceDN/>
      <w:adjustRightInd/>
      <w:spacing w:before="100" w:beforeAutospacing="1" w:after="100" w:afterAutospacing="1" w:line="240" w:lineRule="auto"/>
      <w:ind w:firstLine="0"/>
      <w:jc w:val="left"/>
      <w:textAlignment w:val="auto"/>
    </w:pPr>
    <w:rPr>
      <w:sz w:val="24"/>
      <w:szCs w:val="24"/>
    </w:rPr>
  </w:style>
  <w:style w:type="character" w:styleId="CommentReference">
    <w:name w:val="annotation reference"/>
    <w:basedOn w:val="DefaultParagraphFont"/>
    <w:semiHidden/>
    <w:unhideWhenUsed/>
    <w:rsid w:val="000D4641"/>
    <w:rPr>
      <w:sz w:val="16"/>
      <w:szCs w:val="16"/>
    </w:rPr>
  </w:style>
  <w:style w:type="paragraph" w:styleId="CommentText">
    <w:name w:val="annotation text"/>
    <w:basedOn w:val="Normal"/>
    <w:link w:val="CommentTextChar"/>
    <w:unhideWhenUsed/>
    <w:rsid w:val="000D4641"/>
    <w:pPr>
      <w:spacing w:line="240" w:lineRule="auto"/>
    </w:pPr>
  </w:style>
  <w:style w:type="character" w:customStyle="1" w:styleId="CommentTextChar">
    <w:name w:val="Comment Text Char"/>
    <w:basedOn w:val="DefaultParagraphFont"/>
    <w:link w:val="CommentText"/>
    <w:rsid w:val="000D4641"/>
  </w:style>
  <w:style w:type="paragraph" w:styleId="CommentSubject">
    <w:name w:val="annotation subject"/>
    <w:basedOn w:val="CommentText"/>
    <w:next w:val="CommentText"/>
    <w:link w:val="CommentSubjectChar"/>
    <w:semiHidden/>
    <w:unhideWhenUsed/>
    <w:rsid w:val="000D4641"/>
    <w:rPr>
      <w:b/>
      <w:bCs/>
    </w:rPr>
  </w:style>
  <w:style w:type="character" w:customStyle="1" w:styleId="CommentSubjectChar">
    <w:name w:val="Comment Subject Char"/>
    <w:basedOn w:val="CommentTextChar"/>
    <w:link w:val="CommentSubject"/>
    <w:semiHidden/>
    <w:rsid w:val="000D4641"/>
    <w:rPr>
      <w:b/>
      <w:bCs/>
    </w:rPr>
  </w:style>
  <w:style w:type="table" w:styleId="TableGrid">
    <w:name w:val="Table Grid"/>
    <w:basedOn w:val="TableNormal"/>
    <w:rsid w:val="00EC70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925682">
      <w:bodyDiv w:val="1"/>
      <w:marLeft w:val="0"/>
      <w:marRight w:val="0"/>
      <w:marTop w:val="0"/>
      <w:marBottom w:val="0"/>
      <w:divBdr>
        <w:top w:val="none" w:sz="0" w:space="0" w:color="auto"/>
        <w:left w:val="none" w:sz="0" w:space="0" w:color="auto"/>
        <w:bottom w:val="none" w:sz="0" w:space="0" w:color="auto"/>
        <w:right w:val="none" w:sz="0" w:space="0" w:color="auto"/>
      </w:divBdr>
    </w:div>
    <w:div w:id="1601060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undesregierung.de/Content/EN/StatischeSeiten/Schwerpunkte/Nachhaltigkeit/nachhaltigkeit-2006-07-27-die-nationale-nachhaltigkeitsstrategie.html?nn=393722" TargetMode="Externa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rcid.org/0000-0003-4904-324X"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orcid.org/0000-0003-3867-258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6EA17-C50C-4FAE-A13A-BE284C20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15</Pages>
  <Words>14902</Words>
  <Characters>84942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MMC</cp:lastModifiedBy>
  <cp:revision>11</cp:revision>
  <dcterms:created xsi:type="dcterms:W3CDTF">2020-09-09T20:18:00Z</dcterms:created>
  <dcterms:modified xsi:type="dcterms:W3CDTF">2020-09-10T18:55:00Z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6299bf80-ac0a-35e0-b623-dc8886974066</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